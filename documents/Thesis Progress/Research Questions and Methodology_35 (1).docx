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DEEC0" w14:textId="77777777" w:rsidR="0076582D" w:rsidRPr="00771803" w:rsidRDefault="00F84700" w:rsidP="00F84700">
      <w:pPr>
        <w:spacing w:line="240" w:lineRule="auto"/>
        <w:jc w:val="center"/>
        <w:rPr>
          <w:rFonts w:asciiTheme="majorBidi" w:hAnsiTheme="majorBidi" w:cstheme="majorBidi"/>
          <w:b/>
          <w:bCs/>
          <w:sz w:val="21"/>
          <w:szCs w:val="21"/>
        </w:rPr>
      </w:pPr>
      <w:r w:rsidRPr="00771803">
        <w:rPr>
          <w:rFonts w:asciiTheme="majorBidi" w:hAnsiTheme="majorBidi" w:cstheme="majorBidi"/>
          <w:b/>
          <w:bCs/>
          <w:sz w:val="21"/>
          <w:szCs w:val="21"/>
        </w:rPr>
        <w:t>THE EFFECTS OF GROUP MEMBER’S PARAMETERS ON</w:t>
      </w:r>
      <w:r w:rsidR="00E31777" w:rsidRPr="00771803">
        <w:rPr>
          <w:rFonts w:asciiTheme="majorBidi" w:hAnsiTheme="majorBidi" w:cstheme="majorBidi"/>
          <w:b/>
          <w:bCs/>
          <w:sz w:val="21"/>
          <w:szCs w:val="21"/>
        </w:rPr>
        <w:t xml:space="preserve"> </w:t>
      </w:r>
      <w:r w:rsidR="00436D49" w:rsidRPr="00771803">
        <w:rPr>
          <w:rFonts w:asciiTheme="majorBidi" w:hAnsiTheme="majorBidi" w:cstheme="majorBidi"/>
          <w:b/>
          <w:bCs/>
          <w:sz w:val="21"/>
          <w:szCs w:val="21"/>
        </w:rPr>
        <w:t xml:space="preserve">HUMAN </w:t>
      </w:r>
      <w:r w:rsidR="00E31777" w:rsidRPr="00771803">
        <w:rPr>
          <w:rFonts w:asciiTheme="majorBidi" w:hAnsiTheme="majorBidi" w:cstheme="majorBidi"/>
          <w:b/>
          <w:bCs/>
          <w:sz w:val="21"/>
          <w:szCs w:val="21"/>
        </w:rPr>
        <w:t>CROWD MODELLING</w:t>
      </w:r>
    </w:p>
    <w:p w14:paraId="440D0002" w14:textId="77777777" w:rsidR="00397D42" w:rsidRPr="002D1C1D" w:rsidRDefault="00397D42" w:rsidP="00D11AAD">
      <w:pPr>
        <w:pStyle w:val="ListParagraph"/>
        <w:tabs>
          <w:tab w:val="left" w:pos="6036"/>
        </w:tabs>
        <w:ind w:left="0"/>
        <w:rPr>
          <w:rFonts w:asciiTheme="majorBidi" w:hAnsiTheme="majorBidi" w:cstheme="majorBidi"/>
          <w:b/>
          <w:bCs/>
        </w:rPr>
      </w:pPr>
    </w:p>
    <w:p w14:paraId="41C638C6" w14:textId="77777777"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14:paraId="6C7CDAEB" w14:textId="77777777" w:rsidR="00D11AAD" w:rsidRDefault="00D11AAD" w:rsidP="00D11AAD">
      <w:pPr>
        <w:pStyle w:val="ListParagraph"/>
        <w:ind w:left="284"/>
        <w:rPr>
          <w:rFonts w:asciiTheme="majorBidi" w:hAnsiTheme="majorBidi" w:cstheme="majorBidi"/>
          <w:b/>
          <w:bCs/>
        </w:rPr>
      </w:pPr>
    </w:p>
    <w:p w14:paraId="0CE76528" w14:textId="77777777" w:rsidR="00D7555D" w:rsidRDefault="003C375B" w:rsidP="009643DF">
      <w:pPr>
        <w:pStyle w:val="ListParagraph"/>
        <w:spacing w:line="360" w:lineRule="auto"/>
        <w:ind w:left="0"/>
        <w:rPr>
          <w:rFonts w:asciiTheme="majorBidi" w:hAnsiTheme="majorBidi" w:cstheme="majorBidi"/>
        </w:rPr>
      </w:pPr>
      <w:r>
        <w:rPr>
          <w:rFonts w:asciiTheme="majorBidi" w:hAnsiTheme="majorBidi" w:cstheme="majorBidi"/>
        </w:rPr>
        <w:t>S</w:t>
      </w:r>
      <w:r w:rsidR="00D11AAD">
        <w:rPr>
          <w:rFonts w:asciiTheme="majorBidi" w:hAnsiTheme="majorBidi" w:cstheme="majorBidi"/>
        </w:rPr>
        <w:t>ince over 70% of the world population is predicted to live in cities by 2050 (</w:t>
      </w:r>
      <w:proofErr w:type="spellStart"/>
      <w:r w:rsidR="00D11AAD">
        <w:rPr>
          <w:rFonts w:asciiTheme="majorBidi" w:hAnsiTheme="majorBidi" w:cstheme="majorBidi"/>
        </w:rPr>
        <w:t>Weidmann</w:t>
      </w:r>
      <w:proofErr w:type="spellEnd"/>
      <w:r w:rsidR="00D11AAD">
        <w:rPr>
          <w:rFonts w:asciiTheme="majorBidi" w:hAnsiTheme="majorBidi" w:cstheme="majorBidi"/>
        </w:rPr>
        <w:t>, 2012)</w:t>
      </w:r>
      <w:r>
        <w:rPr>
          <w:rFonts w:asciiTheme="majorBidi" w:hAnsiTheme="majorBidi" w:cstheme="majorBidi"/>
        </w:rPr>
        <w:t>, rapid urbanization and population growth will be inevitable challenges in the effort of planning infrastructure, estimating traffic needs and capacities, and increasing the safety of pedestrians</w:t>
      </w:r>
      <w:r w:rsidR="00D11AAD">
        <w:rPr>
          <w:rFonts w:asciiTheme="majorBidi" w:hAnsiTheme="majorBidi" w:cstheme="majorBidi"/>
        </w:rPr>
        <w:t xml:space="preserve">. With the increase in the number of public events and the </w:t>
      </w:r>
      <w:r w:rsidR="00997C8B">
        <w:rPr>
          <w:rFonts w:asciiTheme="majorBidi" w:hAnsiTheme="majorBidi" w:cstheme="majorBidi"/>
        </w:rPr>
        <w:t xml:space="preserve">number of </w:t>
      </w:r>
      <w:r w:rsidR="00D11AAD">
        <w:rPr>
          <w:rFonts w:asciiTheme="majorBidi" w:hAnsiTheme="majorBidi" w:cstheme="majorBidi"/>
        </w:rPr>
        <w:t xml:space="preserve">accidents during these events </w:t>
      </w:r>
      <w:r w:rsidR="009643DF">
        <w:rPr>
          <w:rFonts w:asciiTheme="majorBidi" w:hAnsiTheme="majorBidi" w:cstheme="majorBidi"/>
        </w:rPr>
        <w:t xml:space="preserve">since the crush disaster happened </w:t>
      </w:r>
      <w:r w:rsidR="009643DF" w:rsidRPr="009643DF">
        <w:rPr>
          <w:rFonts w:asciiTheme="majorBidi" w:hAnsiTheme="majorBidi" w:cstheme="majorBidi"/>
        </w:rPr>
        <w:t>at the Station Nightclub, USA (2003)</w:t>
      </w:r>
      <w:r w:rsidR="009643DF">
        <w:rPr>
          <w:rFonts w:asciiTheme="majorBidi" w:hAnsiTheme="majorBidi" w:cstheme="majorBidi"/>
        </w:rPr>
        <w:t xml:space="preserve"> </w:t>
      </w:r>
      <w:r w:rsidR="00D11AAD">
        <w:rPr>
          <w:rFonts w:asciiTheme="majorBidi" w:hAnsiTheme="majorBidi" w:cstheme="majorBidi"/>
        </w:rPr>
        <w:t xml:space="preserve">(Evers, 2011), </w:t>
      </w:r>
      <w:r w:rsidR="00EB2F7C">
        <w:rPr>
          <w:rFonts w:asciiTheme="majorBidi" w:hAnsiTheme="majorBidi" w:cstheme="majorBidi"/>
        </w:rPr>
        <w:t xml:space="preserve">the demand </w:t>
      </w:r>
      <w:r w:rsidR="00EF4829">
        <w:rPr>
          <w:rFonts w:asciiTheme="majorBidi" w:hAnsiTheme="majorBidi" w:cstheme="majorBidi"/>
        </w:rPr>
        <w:t>for</w:t>
      </w:r>
      <w:r w:rsidR="00EB2F7C">
        <w:rPr>
          <w:rFonts w:asciiTheme="majorBidi" w:hAnsiTheme="majorBidi" w:cstheme="majorBidi"/>
        </w:rPr>
        <w:t xml:space="preserve">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sidR="00D11AAD">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w:t>
      </w:r>
      <w:r w:rsidR="00EF4829">
        <w:rPr>
          <w:rFonts w:asciiTheme="majorBidi" w:hAnsiTheme="majorBidi" w:cstheme="majorBidi"/>
        </w:rPr>
        <w:t>develop</w:t>
      </w:r>
      <w:r w:rsidR="00937989">
        <w:rPr>
          <w:rFonts w:asciiTheme="majorBidi" w:hAnsiTheme="majorBidi" w:cstheme="majorBidi"/>
        </w:rPr>
        <w:t xml:space="preserve">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EF4829">
        <w:rPr>
          <w:rFonts w:asciiTheme="majorBidi" w:hAnsiTheme="majorBidi" w:cstheme="majorBidi"/>
        </w:rPr>
        <w:t>have been conducted</w:t>
      </w:r>
      <w:r w:rsidR="005513BA">
        <w:rPr>
          <w:rFonts w:asciiTheme="majorBidi" w:hAnsiTheme="majorBidi" w:cstheme="majorBidi"/>
        </w:rPr>
        <w:t xml:space="preserve"> </w:t>
      </w:r>
      <w:r w:rsidR="00EF4829">
        <w:rPr>
          <w:rFonts w:asciiTheme="majorBidi" w:hAnsiTheme="majorBidi" w:cstheme="majorBidi"/>
        </w:rPr>
        <w:t xml:space="preserve">in </w:t>
      </w:r>
      <w:r w:rsidR="009643DF">
        <w:rPr>
          <w:rFonts w:asciiTheme="majorBidi" w:hAnsiTheme="majorBidi" w:cstheme="majorBidi"/>
        </w:rPr>
        <w:t>order to understand and simulate</w:t>
      </w:r>
      <w:r w:rsidR="00B60B3A">
        <w:rPr>
          <w:rFonts w:asciiTheme="majorBidi" w:hAnsiTheme="majorBidi" w:cstheme="majorBidi"/>
        </w:rPr>
        <w:t xml:space="preserve"> behaviours which can </w:t>
      </w:r>
      <w:r w:rsidR="009643DF">
        <w:rPr>
          <w:rFonts w:asciiTheme="majorBidi" w:hAnsiTheme="majorBidi" w:cstheme="majorBidi"/>
        </w:rPr>
        <w:t>emerge</w:t>
      </w:r>
      <w:r w:rsidR="00B60B3A">
        <w:rPr>
          <w:rFonts w:asciiTheme="majorBidi" w:hAnsiTheme="majorBidi" w:cstheme="majorBidi"/>
        </w:rPr>
        <w:t xml:space="preserve"> in both normal and emergency situations such as group</w:t>
      </w:r>
      <w:r w:rsidR="00EF4829">
        <w:rPr>
          <w:rFonts w:asciiTheme="majorBidi" w:hAnsiTheme="majorBidi" w:cstheme="majorBidi"/>
        </w:rPr>
        <w:t>s</w:t>
      </w:r>
      <w:r w:rsidR="00B60B3A">
        <w:rPr>
          <w:rFonts w:asciiTheme="majorBidi" w:hAnsiTheme="majorBidi" w:cstheme="majorBidi"/>
        </w:rPr>
        <w:t xml:space="preserve"> of </w:t>
      </w:r>
      <w:r w:rsidR="00457374">
        <w:rPr>
          <w:rFonts w:asciiTheme="majorBidi" w:hAnsiTheme="majorBidi" w:cstheme="majorBidi"/>
        </w:rPr>
        <w:t xml:space="preserve">pedestrians </w:t>
      </w:r>
      <w:r w:rsidR="00EF4829">
        <w:rPr>
          <w:rFonts w:asciiTheme="majorBidi" w:hAnsiTheme="majorBidi" w:cstheme="majorBidi"/>
        </w:rPr>
        <w:t>moving with</w:t>
      </w:r>
      <w:r w:rsidR="00457374">
        <w:rPr>
          <w:rFonts w:asciiTheme="majorBidi" w:hAnsiTheme="majorBidi" w:cstheme="majorBidi"/>
        </w:rPr>
        <w:t xml:space="preserve"> or </w:t>
      </w:r>
      <w:r w:rsidR="005E7B2F">
        <w:rPr>
          <w:rFonts w:asciiTheme="majorBidi" w:hAnsiTheme="majorBidi" w:cstheme="majorBidi"/>
        </w:rPr>
        <w:t>competing</w:t>
      </w:r>
      <w:r w:rsidR="00EF4829">
        <w:rPr>
          <w:rFonts w:asciiTheme="majorBidi" w:hAnsiTheme="majorBidi" w:cstheme="majorBidi"/>
        </w:rPr>
        <w:t xml:space="preserve"> against</w:t>
      </w:r>
      <w:r w:rsidR="00457374">
        <w:rPr>
          <w:rFonts w:asciiTheme="majorBidi" w:hAnsiTheme="majorBidi" w:cstheme="majorBidi"/>
        </w:rPr>
        <w:t xml:space="preserve"> each </w:t>
      </w:r>
      <w:r w:rsidR="00EF4829">
        <w:rPr>
          <w:rFonts w:asciiTheme="majorBidi" w:hAnsiTheme="majorBidi" w:cstheme="majorBidi"/>
        </w:rPr>
        <w:t>other</w:t>
      </w:r>
      <w:r w:rsidR="004730BD">
        <w:rPr>
          <w:rFonts w:asciiTheme="majorBidi" w:hAnsiTheme="majorBidi" w:cstheme="majorBidi"/>
        </w:rPr>
        <w:t>.</w:t>
      </w:r>
    </w:p>
    <w:p w14:paraId="242065B5" w14:textId="77777777" w:rsidR="0021022F" w:rsidRDefault="0021022F" w:rsidP="000070D2">
      <w:pPr>
        <w:pStyle w:val="ListParagraph"/>
        <w:spacing w:line="360" w:lineRule="auto"/>
        <w:ind w:left="0"/>
        <w:rPr>
          <w:rFonts w:asciiTheme="majorBidi" w:hAnsiTheme="majorBidi" w:cstheme="majorBidi"/>
        </w:rPr>
      </w:pPr>
    </w:p>
    <w:p w14:paraId="09EA90BF" w14:textId="77777777" w:rsidR="009B5447" w:rsidRDefault="009B5447" w:rsidP="009643DF">
      <w:pPr>
        <w:pStyle w:val="ListParagraph"/>
        <w:spacing w:line="360" w:lineRule="auto"/>
        <w:ind w:left="0"/>
        <w:rPr>
          <w:rFonts w:asciiTheme="majorBidi" w:hAnsiTheme="majorBidi" w:cstheme="majorBidi"/>
        </w:rPr>
      </w:pPr>
      <w:r>
        <w:rPr>
          <w:rFonts w:asciiTheme="majorBidi" w:hAnsiTheme="majorBidi" w:cstheme="majorBidi"/>
        </w:rPr>
        <w:t>Group cohesion behaviour is the behaviour of objects moving towards the average positions of their neighbour</w:t>
      </w:r>
      <w:r w:rsidR="00EE76DE">
        <w:rPr>
          <w:rFonts w:asciiTheme="majorBidi" w:hAnsiTheme="majorBidi" w:cstheme="majorBidi"/>
        </w:rPr>
        <w:t>s</w:t>
      </w:r>
      <w:r>
        <w:rPr>
          <w:rFonts w:asciiTheme="majorBidi" w:hAnsiTheme="majorBidi" w:cstheme="majorBidi"/>
        </w:rPr>
        <w:t xml:space="preserve"> over the time (Reynolds, 1987). The definition of this behaviour was motivated by the visual </w:t>
      </w:r>
      <w:r w:rsidR="009643DF">
        <w:rPr>
          <w:rFonts w:asciiTheme="majorBidi" w:hAnsiTheme="majorBidi" w:cstheme="majorBidi"/>
        </w:rPr>
        <w:t>observation</w:t>
      </w:r>
      <w:r>
        <w:rPr>
          <w:rFonts w:asciiTheme="majorBidi" w:hAnsiTheme="majorBidi" w:cstheme="majorBidi"/>
        </w:rPr>
        <w:t xml:space="preserve"> of coherently flying objects</w:t>
      </w:r>
      <w:r w:rsidRPr="0017328E">
        <w:rPr>
          <w:rFonts w:asciiTheme="majorBidi" w:hAnsiTheme="majorBidi" w:cstheme="majorBidi"/>
        </w:rPr>
        <w:t xml:space="preserve">. </w:t>
      </w:r>
      <w:r>
        <w:rPr>
          <w:rFonts w:asciiTheme="majorBidi" w:hAnsiTheme="majorBidi" w:cstheme="majorBidi"/>
        </w:rPr>
        <w:t xml:space="preserve">The behaviour has been investigated widely on </w:t>
      </w:r>
      <w:r w:rsidR="00EE76DE">
        <w:rPr>
          <w:rFonts w:asciiTheme="majorBidi" w:hAnsiTheme="majorBidi" w:cstheme="majorBidi"/>
        </w:rPr>
        <w:t xml:space="preserve">the </w:t>
      </w:r>
      <w:r>
        <w:rPr>
          <w:rFonts w:asciiTheme="majorBidi" w:hAnsiTheme="majorBidi" w:cstheme="majorBidi"/>
        </w:rPr>
        <w:t>collective motion of different flocking organisms including homing pigeon flocks (</w:t>
      </w:r>
      <w:proofErr w:type="spellStart"/>
      <w:r>
        <w:rPr>
          <w:rFonts w:asciiTheme="majorBidi" w:hAnsiTheme="majorBidi" w:cstheme="majorBidi"/>
        </w:rPr>
        <w:t>Kattas</w:t>
      </w:r>
      <w:proofErr w:type="spellEnd"/>
      <w:r>
        <w:rPr>
          <w:rFonts w:asciiTheme="majorBidi" w:hAnsiTheme="majorBidi" w:cstheme="majorBidi"/>
        </w:rPr>
        <w:t xml:space="preserve">, 2012) (Nagy &amp; </w:t>
      </w:r>
      <w:proofErr w:type="spellStart"/>
      <w:r>
        <w:rPr>
          <w:rFonts w:asciiTheme="majorBidi" w:hAnsiTheme="majorBidi" w:cstheme="majorBidi"/>
        </w:rPr>
        <w:t>Vicsek</w:t>
      </w:r>
      <w:proofErr w:type="spellEnd"/>
      <w:r>
        <w:rPr>
          <w:rFonts w:asciiTheme="majorBidi" w:hAnsiTheme="majorBidi" w:cstheme="majorBidi"/>
        </w:rPr>
        <w:t>, 2010), fish school</w:t>
      </w:r>
      <w:r w:rsidR="00EE76DE">
        <w:rPr>
          <w:rFonts w:asciiTheme="majorBidi" w:hAnsiTheme="majorBidi" w:cstheme="majorBidi"/>
        </w:rPr>
        <w:t>s</w:t>
      </w:r>
      <w:r>
        <w:rPr>
          <w:rFonts w:asciiTheme="majorBidi" w:hAnsiTheme="majorBidi" w:cstheme="majorBidi"/>
        </w:rPr>
        <w:t xml:space="preserve"> (</w:t>
      </w:r>
      <w:r w:rsidR="00310012">
        <w:rPr>
          <w:rFonts w:asciiTheme="majorBidi" w:hAnsiTheme="majorBidi" w:cstheme="majorBidi"/>
        </w:rPr>
        <w:t xml:space="preserve">Miller &amp; </w:t>
      </w:r>
      <w:proofErr w:type="spellStart"/>
      <w:r>
        <w:rPr>
          <w:rFonts w:asciiTheme="majorBidi" w:hAnsiTheme="majorBidi" w:cstheme="majorBidi"/>
        </w:rPr>
        <w:t>Couzin</w:t>
      </w:r>
      <w:proofErr w:type="spellEnd"/>
      <w:r>
        <w:rPr>
          <w:rFonts w:asciiTheme="majorBidi" w:hAnsiTheme="majorBidi" w:cstheme="majorBidi"/>
        </w:rPr>
        <w:t xml:space="preserve">, 2013), </w:t>
      </w:r>
      <w:r w:rsidR="00EE76DE">
        <w:rPr>
          <w:rFonts w:asciiTheme="majorBidi" w:hAnsiTheme="majorBidi" w:cstheme="majorBidi"/>
        </w:rPr>
        <w:t xml:space="preserve">and </w:t>
      </w:r>
      <w:r>
        <w:rPr>
          <w:rFonts w:asciiTheme="majorBidi" w:hAnsiTheme="majorBidi" w:cstheme="majorBidi"/>
        </w:rPr>
        <w:t>bacteri</w:t>
      </w:r>
      <w:r w:rsidR="00EE76DE">
        <w:rPr>
          <w:rFonts w:asciiTheme="majorBidi" w:hAnsiTheme="majorBidi" w:cstheme="majorBidi"/>
        </w:rPr>
        <w:t xml:space="preserve">a </w:t>
      </w:r>
      <w:r w:rsidR="005C4248">
        <w:rPr>
          <w:rFonts w:asciiTheme="majorBidi" w:hAnsiTheme="majorBidi" w:cstheme="majorBidi"/>
        </w:rPr>
        <w:t xml:space="preserve">colony </w:t>
      </w:r>
      <w:r>
        <w:rPr>
          <w:rFonts w:asciiTheme="majorBidi" w:hAnsiTheme="majorBidi" w:cstheme="majorBidi"/>
        </w:rPr>
        <w:t xml:space="preserve">(Cisneros, 2007). </w:t>
      </w:r>
    </w:p>
    <w:p w14:paraId="06BFA783" w14:textId="77777777" w:rsidR="009B5447" w:rsidRDefault="009B5447" w:rsidP="009B5447">
      <w:pPr>
        <w:pStyle w:val="ListParagraph"/>
        <w:spacing w:line="360" w:lineRule="auto"/>
        <w:ind w:left="0"/>
        <w:rPr>
          <w:rFonts w:asciiTheme="majorBidi" w:hAnsiTheme="majorBidi" w:cstheme="majorBidi"/>
        </w:rPr>
      </w:pPr>
    </w:p>
    <w:p w14:paraId="018A01F1" w14:textId="77777777" w:rsidR="00194629" w:rsidRDefault="00D7667A" w:rsidP="008206EA">
      <w:pPr>
        <w:pStyle w:val="ListParagraph"/>
        <w:spacing w:line="360" w:lineRule="auto"/>
        <w:ind w:left="0"/>
        <w:rPr>
          <w:rFonts w:asciiTheme="majorBidi" w:hAnsiTheme="majorBidi" w:cstheme="majorBidi"/>
        </w:rPr>
      </w:pPr>
      <w:r>
        <w:rPr>
          <w:rFonts w:asciiTheme="majorBidi" w:hAnsiTheme="majorBidi" w:cstheme="majorBidi"/>
        </w:rPr>
        <w:t>Human g</w:t>
      </w:r>
      <w:r w:rsidR="00E33F74">
        <w:rPr>
          <w:rFonts w:asciiTheme="majorBidi" w:hAnsiTheme="majorBidi" w:cstheme="majorBidi"/>
        </w:rPr>
        <w:t xml:space="preserve">roup cohesion behaviour is observed by its cohesion degree and formation. Cohesion degree </w:t>
      </w:r>
      <w:r w:rsidR="00085062">
        <w:rPr>
          <w:rFonts w:asciiTheme="majorBidi" w:hAnsiTheme="majorBidi" w:cstheme="majorBidi"/>
        </w:rPr>
        <w:t>denotes</w:t>
      </w:r>
      <w:r w:rsidR="00E33F74">
        <w:rPr>
          <w:rFonts w:asciiTheme="majorBidi" w:hAnsiTheme="majorBidi" w:cstheme="majorBidi"/>
        </w:rPr>
        <w:t xml:space="preserve"> the average distance to </w:t>
      </w:r>
      <w:r w:rsidR="00EF4829">
        <w:rPr>
          <w:rFonts w:asciiTheme="majorBidi" w:hAnsiTheme="majorBidi" w:cstheme="majorBidi"/>
        </w:rPr>
        <w:t xml:space="preserve">the </w:t>
      </w:r>
      <w:r w:rsidR="00E33F74">
        <w:rPr>
          <w:rFonts w:asciiTheme="majorBidi" w:hAnsiTheme="majorBidi" w:cstheme="majorBidi"/>
        </w:rPr>
        <w:t>group’s centre</w:t>
      </w:r>
      <w:r w:rsidR="001354FF">
        <w:rPr>
          <w:rFonts w:asciiTheme="majorBidi" w:hAnsiTheme="majorBidi" w:cstheme="majorBidi"/>
        </w:rPr>
        <w:t xml:space="preserve"> of mass from each group member while </w:t>
      </w:r>
      <w:r w:rsidR="000C3FEA">
        <w:rPr>
          <w:rFonts w:asciiTheme="majorBidi" w:hAnsiTheme="majorBidi" w:cstheme="majorBidi"/>
        </w:rPr>
        <w:t>o</w:t>
      </w:r>
      <w:r w:rsidR="00863FF2">
        <w:rPr>
          <w:rFonts w:asciiTheme="majorBidi" w:hAnsiTheme="majorBidi" w:cstheme="majorBidi"/>
        </w:rPr>
        <w:t>b</w:t>
      </w:r>
      <w:r w:rsidR="00100FBB">
        <w:rPr>
          <w:rFonts w:asciiTheme="majorBidi" w:hAnsiTheme="majorBidi" w:cstheme="majorBidi"/>
        </w:rPr>
        <w:t>servable human g</w:t>
      </w:r>
      <w:r w:rsidR="00E33F74">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r w:rsidR="005D38A4">
        <w:rPr>
          <w:rFonts w:asciiTheme="majorBidi" w:hAnsiTheme="majorBidi" w:cstheme="majorBidi"/>
        </w:rPr>
        <w:t>Helbing, 2005</w:t>
      </w:r>
      <w:r w:rsidR="0049395D">
        <w:rPr>
          <w:rFonts w:asciiTheme="majorBidi" w:hAnsiTheme="majorBidi" w:cstheme="majorBidi"/>
        </w:rPr>
        <w:t>)</w:t>
      </w:r>
      <w:r w:rsidR="008B22BA">
        <w:rPr>
          <w:rFonts w:asciiTheme="majorBidi" w:hAnsiTheme="majorBidi" w:cstheme="majorBidi"/>
        </w:rPr>
        <w:t xml:space="preserve">. </w:t>
      </w:r>
      <w:r w:rsidR="00EB65BD">
        <w:rPr>
          <w:rFonts w:asciiTheme="majorBidi" w:hAnsiTheme="majorBidi" w:cstheme="majorBidi"/>
        </w:rPr>
        <w:t xml:space="preserve">Group cohesion behaviour is important in both normal and evacuation scenarios. </w:t>
      </w:r>
      <w:r w:rsidR="00E7134D">
        <w:rPr>
          <w:rFonts w:asciiTheme="majorBidi" w:hAnsiTheme="majorBidi" w:cstheme="majorBidi"/>
        </w:rPr>
        <w:t>In normal situation</w:t>
      </w:r>
      <w:r w:rsidR="00803919">
        <w:rPr>
          <w:rFonts w:asciiTheme="majorBidi" w:hAnsiTheme="majorBidi" w:cstheme="majorBidi"/>
        </w:rPr>
        <w:t>s</w:t>
      </w:r>
      <w:r w:rsidR="00E7134D">
        <w:rPr>
          <w:rFonts w:asciiTheme="majorBidi" w:hAnsiTheme="majorBidi" w:cstheme="majorBidi"/>
        </w:rPr>
        <w:t xml:space="preserve">,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w:t>
      </w:r>
      <w:r w:rsidR="004C013B">
        <w:rPr>
          <w:rFonts w:asciiTheme="majorBidi" w:hAnsiTheme="majorBidi" w:cstheme="majorBidi"/>
        </w:rPr>
        <w:t xml:space="preserve">the speed and movement direction of pedestrians who are not </w:t>
      </w:r>
      <w:r w:rsidR="00233010">
        <w:rPr>
          <w:rFonts w:asciiTheme="majorBidi" w:hAnsiTheme="majorBidi" w:cstheme="majorBidi"/>
        </w:rPr>
        <w:t>belonging</w:t>
      </w:r>
      <w:r w:rsidR="004C013B">
        <w:rPr>
          <w:rFonts w:asciiTheme="majorBidi" w:hAnsiTheme="majorBidi" w:cstheme="majorBidi"/>
        </w:rPr>
        <w:t xml:space="preserve"> to any group</w:t>
      </w:r>
      <w:r w:rsidR="00E7134D">
        <w:rPr>
          <w:rFonts w:asciiTheme="majorBidi" w:hAnsiTheme="majorBidi" w:cstheme="majorBidi"/>
        </w:rPr>
        <w:t xml:space="preserve">. </w:t>
      </w:r>
      <w:r w:rsidR="000C6A40" w:rsidRPr="000A62A6">
        <w:rPr>
          <w:rFonts w:asciiTheme="majorBidi" w:hAnsiTheme="majorBidi" w:cstheme="majorBidi"/>
        </w:rPr>
        <w:t xml:space="preserve">In human behaviour research, </w:t>
      </w:r>
      <w:r w:rsidR="00702A77">
        <w:rPr>
          <w:rFonts w:asciiTheme="majorBidi" w:hAnsiTheme="majorBidi" w:cstheme="majorBidi"/>
        </w:rPr>
        <w:t>group cohesion behaviour</w:t>
      </w:r>
      <w:r w:rsidR="000C6A40" w:rsidRPr="000A62A6">
        <w:rPr>
          <w:rFonts w:asciiTheme="majorBidi" w:hAnsiTheme="majorBidi" w:cstheme="majorBidi"/>
        </w:rPr>
        <w:t xml:space="preserve"> has been obse</w:t>
      </w:r>
      <w:r w:rsidR="000C6A40">
        <w:rPr>
          <w:rFonts w:asciiTheme="majorBidi" w:hAnsiTheme="majorBidi" w:cstheme="majorBidi"/>
        </w:rPr>
        <w:t xml:space="preserve">rved in </w:t>
      </w:r>
      <w:r w:rsidR="00702A77">
        <w:rPr>
          <w:rFonts w:asciiTheme="majorBidi" w:hAnsiTheme="majorBidi" w:cstheme="majorBidi"/>
        </w:rPr>
        <w:t xml:space="preserve">the </w:t>
      </w:r>
      <w:r w:rsidR="000C6A40">
        <w:rPr>
          <w:rFonts w:asciiTheme="majorBidi" w:hAnsiTheme="majorBidi" w:cstheme="majorBidi"/>
        </w:rPr>
        <w:t xml:space="preserve">UK at different places of </w:t>
      </w:r>
      <w:r w:rsidR="000C6A40" w:rsidRPr="000A62A6">
        <w:rPr>
          <w:rFonts w:asciiTheme="majorBidi" w:hAnsiTheme="majorBidi" w:cstheme="majorBidi"/>
        </w:rPr>
        <w:t xml:space="preserve">train station, </w:t>
      </w:r>
      <w:r w:rsidR="000C6A40">
        <w:rPr>
          <w:rFonts w:asciiTheme="majorBidi" w:hAnsiTheme="majorBidi" w:cstheme="majorBidi"/>
        </w:rPr>
        <w:t>shopping centre, university campus, Clumber Street</w:t>
      </w:r>
      <w:r w:rsidR="000C6A40" w:rsidRPr="000A62A6">
        <w:rPr>
          <w:rFonts w:asciiTheme="majorBidi" w:hAnsiTheme="majorBidi" w:cstheme="majorBidi"/>
        </w:rPr>
        <w:t xml:space="preserve"> </w:t>
      </w:r>
      <w:r w:rsidR="00CD2C30">
        <w:rPr>
          <w:rFonts w:asciiTheme="majorBidi" w:hAnsiTheme="majorBidi" w:cstheme="majorBidi"/>
        </w:rPr>
        <w:t>with the percentages of 37 %, 50%, 28%, 50%, respectively</w:t>
      </w:r>
      <w:r w:rsidR="000C6A40">
        <w:rPr>
          <w:rFonts w:asciiTheme="majorBidi" w:hAnsiTheme="majorBidi" w:cstheme="majorBidi"/>
        </w:rPr>
        <w:t xml:space="preserve"> (Singh, 2009). Pedestrians in </w:t>
      </w:r>
      <w:r w:rsidR="005F16CB">
        <w:rPr>
          <w:rFonts w:asciiTheme="majorBidi" w:hAnsiTheme="majorBidi" w:cstheme="majorBidi"/>
        </w:rPr>
        <w:t xml:space="preserve">the </w:t>
      </w:r>
      <w:r w:rsidR="000C6A40">
        <w:rPr>
          <w:rFonts w:asciiTheme="majorBidi" w:hAnsiTheme="majorBidi" w:cstheme="majorBidi"/>
        </w:rPr>
        <w:t>same group might</w:t>
      </w:r>
      <w:r w:rsidR="005F16CB">
        <w:rPr>
          <w:rFonts w:asciiTheme="majorBidi" w:hAnsiTheme="majorBidi" w:cstheme="majorBidi"/>
        </w:rPr>
        <w:t xml:space="preserve"> be family members, colleagues. </w:t>
      </w:r>
      <w:r w:rsidR="00E7134D">
        <w:rPr>
          <w:rFonts w:asciiTheme="majorBidi" w:hAnsiTheme="majorBidi" w:cstheme="majorBidi"/>
        </w:rPr>
        <w:t xml:space="preserve">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xml:space="preserve">, </w:t>
      </w:r>
      <w:r w:rsidR="003A2E9E">
        <w:rPr>
          <w:rFonts w:asciiTheme="majorBidi" w:hAnsiTheme="majorBidi" w:cstheme="majorBidi"/>
        </w:rPr>
        <w:t>pedestrians evacuate with group rather than escape individually</w:t>
      </w:r>
      <w:r w:rsidR="008206EA">
        <w:rPr>
          <w:rFonts w:asciiTheme="majorBidi" w:hAnsiTheme="majorBidi" w:cstheme="majorBidi"/>
        </w:rPr>
        <w:t xml:space="preserve">. </w:t>
      </w:r>
      <w:r w:rsidR="00737CAA">
        <w:rPr>
          <w:rFonts w:asciiTheme="majorBidi" w:hAnsiTheme="majorBidi" w:cstheme="majorBidi"/>
        </w:rPr>
        <w:t xml:space="preserve">Groups of families and friends with strong ties, stay together </w:t>
      </w:r>
      <w:r w:rsidR="008206EA">
        <w:rPr>
          <w:rFonts w:asciiTheme="majorBidi" w:hAnsiTheme="majorBidi" w:cstheme="majorBidi"/>
        </w:rPr>
        <w:t xml:space="preserve">and evacuate together </w:t>
      </w:r>
      <w:r w:rsidR="00737CAA">
        <w:rPr>
          <w:rFonts w:asciiTheme="majorBidi" w:hAnsiTheme="majorBidi" w:cstheme="majorBidi"/>
        </w:rPr>
        <w:t>have been emphasized through socio-psychological research area (Mawson, 2005)</w:t>
      </w:r>
      <w:r w:rsidR="008206EA">
        <w:rPr>
          <w:rFonts w:asciiTheme="majorBidi" w:hAnsiTheme="majorBidi" w:cstheme="majorBidi"/>
        </w:rPr>
        <w:t>. They may move irrationally to maintain its cohesion and consequently become obstacles for other pedestrians (Aguirre, 2011).</w:t>
      </w:r>
    </w:p>
    <w:p w14:paraId="26793A9E" w14:textId="77777777" w:rsidR="00194629" w:rsidRDefault="00194629" w:rsidP="00AC1DAF">
      <w:pPr>
        <w:pStyle w:val="ListParagraph"/>
        <w:spacing w:line="360" w:lineRule="auto"/>
        <w:ind w:left="0"/>
        <w:rPr>
          <w:rFonts w:asciiTheme="majorBidi" w:hAnsiTheme="majorBidi" w:cstheme="majorBidi"/>
        </w:rPr>
      </w:pPr>
    </w:p>
    <w:p w14:paraId="13CA7E7E" w14:textId="77777777" w:rsidR="00E57564" w:rsidRDefault="004730BD" w:rsidP="00721360">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w:t>
      </w:r>
      <w:r w:rsidR="002C6B96">
        <w:rPr>
          <w:rFonts w:asciiTheme="majorBidi" w:hAnsiTheme="majorBidi" w:cstheme="majorBidi"/>
        </w:rPr>
        <w:t>constructed</w:t>
      </w:r>
      <w:r>
        <w:rPr>
          <w:rFonts w:asciiTheme="majorBidi" w:hAnsiTheme="majorBidi" w:cstheme="majorBidi"/>
        </w:rPr>
        <w:t xml:space="preserve"> to </w:t>
      </w:r>
      <w:r w:rsidR="002C6B96">
        <w:rPr>
          <w:rFonts w:asciiTheme="majorBidi" w:hAnsiTheme="majorBidi" w:cstheme="majorBidi"/>
        </w:rPr>
        <w:t>understand</w:t>
      </w:r>
      <w:r>
        <w:rPr>
          <w:rFonts w:asciiTheme="majorBidi" w:hAnsiTheme="majorBidi" w:cstheme="majorBidi"/>
        </w:rPr>
        <w:t xml:space="preserve"> </w:t>
      </w:r>
      <w:r w:rsidR="00EC33BA">
        <w:rPr>
          <w:rFonts w:asciiTheme="majorBidi" w:hAnsiTheme="majorBidi" w:cstheme="majorBidi"/>
        </w:rPr>
        <w:t>group cohesion behaviour</w:t>
      </w:r>
      <w:r>
        <w:rPr>
          <w:rFonts w:asciiTheme="majorBidi" w:hAnsiTheme="majorBidi" w:cstheme="majorBidi"/>
        </w:rPr>
        <w:t xml:space="preserve"> such </w:t>
      </w:r>
      <w:r w:rsidR="00F41E73">
        <w:rPr>
          <w:rFonts w:asciiTheme="majorBidi" w:hAnsiTheme="majorBidi" w:cstheme="majorBidi"/>
        </w:rPr>
        <w:t xml:space="preserve">as </w:t>
      </w:r>
      <w:r w:rsidR="0051117D">
        <w:rPr>
          <w:rFonts w:asciiTheme="majorBidi" w:hAnsiTheme="majorBidi" w:cstheme="majorBidi"/>
        </w:rPr>
        <w:t xml:space="preserve">the </w:t>
      </w:r>
      <w:r w:rsidR="0011623A">
        <w:rPr>
          <w:rFonts w:asciiTheme="majorBidi" w:hAnsiTheme="majorBidi" w:cstheme="majorBidi"/>
        </w:rPr>
        <w:t>cellular automata model</w:t>
      </w:r>
      <w:r w:rsidR="00535004">
        <w:rPr>
          <w:rFonts w:asciiTheme="majorBidi" w:hAnsiTheme="majorBidi" w:cstheme="majorBidi"/>
        </w:rPr>
        <w:t xml:space="preserve">, </w:t>
      </w:r>
      <w:r w:rsidR="009B160F">
        <w:rPr>
          <w:rFonts w:asciiTheme="majorBidi" w:hAnsiTheme="majorBidi" w:cstheme="majorBidi"/>
        </w:rPr>
        <w:t xml:space="preserve">the social-force based model, </w:t>
      </w:r>
      <w:r w:rsidR="00535004">
        <w:rPr>
          <w:rFonts w:asciiTheme="majorBidi" w:hAnsiTheme="majorBidi" w:cstheme="majorBidi"/>
        </w:rPr>
        <w:t xml:space="preserve">the standard </w:t>
      </w:r>
      <w:proofErr w:type="spellStart"/>
      <w:r w:rsidR="00535004">
        <w:rPr>
          <w:rFonts w:asciiTheme="majorBidi" w:hAnsiTheme="majorBidi" w:cstheme="majorBidi"/>
        </w:rPr>
        <w:t>Vicsek</w:t>
      </w:r>
      <w:proofErr w:type="spellEnd"/>
      <w:r w:rsidR="00535004">
        <w:rPr>
          <w:rFonts w:asciiTheme="majorBidi" w:hAnsiTheme="majorBidi" w:cstheme="majorBidi"/>
        </w:rPr>
        <w:t xml:space="preserve"> model</w:t>
      </w:r>
      <w:r>
        <w:rPr>
          <w:rFonts w:asciiTheme="majorBidi" w:hAnsiTheme="majorBidi" w:cstheme="majorBidi"/>
        </w:rPr>
        <w:t>.</w:t>
      </w:r>
      <w:r w:rsidR="004E0831">
        <w:rPr>
          <w:rFonts w:asciiTheme="majorBidi" w:hAnsiTheme="majorBidi" w:cstheme="majorBidi"/>
        </w:rPr>
        <w:t xml:space="preserve"> The</w:t>
      </w:r>
      <w:r w:rsidR="004A5159">
        <w:rPr>
          <w:rFonts w:asciiTheme="majorBidi" w:hAnsiTheme="majorBidi" w:cstheme="majorBidi"/>
        </w:rPr>
        <w:t>se</w:t>
      </w:r>
      <w:r w:rsidR="004E0831">
        <w:rPr>
          <w:rFonts w:asciiTheme="majorBidi" w:hAnsiTheme="majorBidi" w:cstheme="majorBidi"/>
        </w:rPr>
        <w:t xml:space="preserve"> models </w:t>
      </w:r>
      <w:r w:rsidR="004A5159">
        <w:rPr>
          <w:rFonts w:asciiTheme="majorBidi" w:hAnsiTheme="majorBidi" w:cstheme="majorBidi"/>
        </w:rPr>
        <w:t xml:space="preserve">mainly </w:t>
      </w:r>
      <w:r w:rsidR="0006274F">
        <w:rPr>
          <w:rFonts w:asciiTheme="majorBidi" w:hAnsiTheme="majorBidi" w:cstheme="majorBidi"/>
        </w:rPr>
        <w:t>investigate</w:t>
      </w:r>
      <w:r w:rsidR="004E0831">
        <w:rPr>
          <w:rFonts w:asciiTheme="majorBidi" w:hAnsiTheme="majorBidi" w:cstheme="majorBidi"/>
        </w:rPr>
        <w:t xml:space="preserve"> how </w:t>
      </w:r>
      <w:r w:rsidR="002B1AB0">
        <w:rPr>
          <w:rFonts w:asciiTheme="majorBidi" w:hAnsiTheme="majorBidi" w:cstheme="majorBidi"/>
        </w:rPr>
        <w:t xml:space="preserve">model’s outputs which are </w:t>
      </w:r>
      <w:r w:rsidR="004E0831">
        <w:rPr>
          <w:rFonts w:asciiTheme="majorBidi" w:hAnsiTheme="majorBidi" w:cstheme="majorBidi"/>
        </w:rPr>
        <w:t>group’s formati</w:t>
      </w:r>
      <w:r w:rsidR="0016612B">
        <w:rPr>
          <w:rFonts w:asciiTheme="majorBidi" w:hAnsiTheme="majorBidi" w:cstheme="majorBidi"/>
        </w:rPr>
        <w:t xml:space="preserve">on, </w:t>
      </w:r>
      <w:r w:rsidR="004E0831">
        <w:rPr>
          <w:rFonts w:asciiTheme="majorBidi" w:hAnsiTheme="majorBidi" w:cstheme="majorBidi"/>
        </w:rPr>
        <w:t>cohesion degree</w:t>
      </w:r>
      <w:r w:rsidR="0016612B">
        <w:rPr>
          <w:rFonts w:asciiTheme="majorBidi" w:hAnsiTheme="majorBidi" w:cstheme="majorBidi"/>
        </w:rPr>
        <w:t>, and speed</w:t>
      </w:r>
      <w:r w:rsidR="004E0831">
        <w:rPr>
          <w:rFonts w:asciiTheme="majorBidi" w:hAnsiTheme="majorBidi" w:cstheme="majorBidi"/>
        </w:rPr>
        <w:t xml:space="preserve"> </w:t>
      </w:r>
      <w:r w:rsidR="00A73D39">
        <w:rPr>
          <w:rFonts w:asciiTheme="majorBidi" w:hAnsiTheme="majorBidi" w:cstheme="majorBidi"/>
        </w:rPr>
        <w:t xml:space="preserve">change </w:t>
      </w:r>
      <w:r w:rsidR="004E0831" w:rsidRPr="00721360">
        <w:rPr>
          <w:rFonts w:asciiTheme="majorBidi" w:hAnsiTheme="majorBidi" w:cstheme="majorBidi"/>
        </w:rPr>
        <w:lastRenderedPageBreak/>
        <w:t>when group population size varies</w:t>
      </w:r>
      <w:r w:rsidR="004A5159" w:rsidRPr="00721360">
        <w:rPr>
          <w:rFonts w:asciiTheme="majorBidi" w:hAnsiTheme="majorBidi" w:cstheme="majorBidi"/>
        </w:rPr>
        <w:t xml:space="preserve">, </w:t>
      </w:r>
      <w:r w:rsidR="002D506C" w:rsidRPr="00721360">
        <w:rPr>
          <w:rFonts w:asciiTheme="majorBidi" w:hAnsiTheme="majorBidi" w:cstheme="majorBidi"/>
        </w:rPr>
        <w:t>or</w:t>
      </w:r>
      <w:r w:rsidR="00C71BC1" w:rsidRPr="00721360">
        <w:rPr>
          <w:rFonts w:asciiTheme="majorBidi" w:hAnsiTheme="majorBidi" w:cstheme="majorBidi"/>
        </w:rPr>
        <w:t xml:space="preserve"> </w:t>
      </w:r>
      <w:r w:rsidR="0006274F" w:rsidRPr="00721360">
        <w:rPr>
          <w:rFonts w:asciiTheme="majorBidi" w:hAnsiTheme="majorBidi" w:cstheme="majorBidi"/>
        </w:rPr>
        <w:t>explore</w:t>
      </w:r>
      <w:r w:rsidR="004A5159" w:rsidRPr="00721360">
        <w:rPr>
          <w:rFonts w:asciiTheme="majorBidi" w:hAnsiTheme="majorBidi" w:cstheme="majorBidi"/>
        </w:rPr>
        <w:t xml:space="preserve"> </w:t>
      </w:r>
      <w:r w:rsidR="00CC7030" w:rsidRPr="00721360">
        <w:rPr>
          <w:rFonts w:asciiTheme="majorBidi" w:hAnsiTheme="majorBidi" w:cstheme="majorBidi"/>
        </w:rPr>
        <w:t xml:space="preserve">the </w:t>
      </w:r>
      <w:r w:rsidR="004A5159" w:rsidRPr="00721360">
        <w:rPr>
          <w:rFonts w:asciiTheme="majorBidi" w:hAnsiTheme="majorBidi" w:cstheme="majorBidi"/>
        </w:rPr>
        <w:t xml:space="preserve">collective behaviour of flocking organisms </w:t>
      </w:r>
      <w:r w:rsidR="0006274F" w:rsidRPr="00721360">
        <w:rPr>
          <w:rFonts w:asciiTheme="majorBidi" w:hAnsiTheme="majorBidi" w:cstheme="majorBidi"/>
        </w:rPr>
        <w:t xml:space="preserve">when varying </w:t>
      </w:r>
      <w:r w:rsidR="00F41E73" w:rsidRPr="00721360">
        <w:rPr>
          <w:rFonts w:asciiTheme="majorBidi" w:hAnsiTheme="majorBidi" w:cstheme="majorBidi"/>
        </w:rPr>
        <w:t>arbitrarily model’s</w:t>
      </w:r>
      <w:r w:rsidR="0006274F" w:rsidRPr="00721360">
        <w:rPr>
          <w:rFonts w:asciiTheme="majorBidi" w:hAnsiTheme="majorBidi" w:cstheme="majorBidi"/>
        </w:rPr>
        <w:t xml:space="preserve"> parameters</w:t>
      </w:r>
      <w:r w:rsidR="00E64117" w:rsidRPr="00721360">
        <w:rPr>
          <w:rFonts w:asciiTheme="majorBidi" w:hAnsiTheme="majorBidi" w:cstheme="majorBidi"/>
        </w:rPr>
        <w:t>.</w:t>
      </w:r>
      <w:r w:rsidR="00BD2838" w:rsidRPr="00721360">
        <w:rPr>
          <w:rFonts w:asciiTheme="majorBidi" w:hAnsiTheme="majorBidi" w:cstheme="majorBidi"/>
        </w:rPr>
        <w:t xml:space="preserve"> </w:t>
      </w:r>
      <w:r w:rsidR="00BC448F" w:rsidRPr="00721360">
        <w:rPr>
          <w:rFonts w:asciiTheme="majorBidi" w:hAnsiTheme="majorBidi" w:cstheme="majorBidi"/>
        </w:rPr>
        <w:t xml:space="preserve">However, </w:t>
      </w:r>
      <w:r w:rsidR="00F41E73" w:rsidRPr="00721360">
        <w:rPr>
          <w:rFonts w:asciiTheme="majorBidi" w:hAnsiTheme="majorBidi" w:cstheme="majorBidi"/>
        </w:rPr>
        <w:t xml:space="preserve">they have not investigated systematically the effect of </w:t>
      </w:r>
      <w:r w:rsidR="007555FD">
        <w:rPr>
          <w:rFonts w:asciiTheme="majorBidi" w:hAnsiTheme="majorBidi" w:cstheme="majorBidi"/>
        </w:rPr>
        <w:t xml:space="preserve">group </w:t>
      </w:r>
      <w:r w:rsidR="00F41E73" w:rsidRPr="00721360">
        <w:rPr>
          <w:rFonts w:asciiTheme="majorBidi" w:hAnsiTheme="majorBidi" w:cstheme="majorBidi"/>
        </w:rPr>
        <w:t xml:space="preserve">member’s parameters on </w:t>
      </w:r>
      <w:r w:rsidR="00E57564" w:rsidRPr="00721360">
        <w:rPr>
          <w:rFonts w:asciiTheme="majorBidi" w:hAnsiTheme="majorBidi" w:cstheme="majorBidi"/>
        </w:rPr>
        <w:t>the model’s outputs</w:t>
      </w:r>
      <w:r w:rsidR="00F41E73" w:rsidRPr="00721360">
        <w:rPr>
          <w:rFonts w:asciiTheme="majorBidi" w:hAnsiTheme="majorBidi" w:cstheme="majorBidi"/>
        </w:rPr>
        <w:t xml:space="preserve">; specifically, the most influential parameters </w:t>
      </w:r>
      <w:r w:rsidR="00E57564" w:rsidRPr="00721360">
        <w:rPr>
          <w:rFonts w:asciiTheme="majorBidi" w:hAnsiTheme="majorBidi" w:cstheme="majorBidi"/>
        </w:rPr>
        <w:t>which</w:t>
      </w:r>
      <w:r w:rsidR="00F41E73" w:rsidRPr="00721360">
        <w:rPr>
          <w:rFonts w:asciiTheme="majorBidi" w:hAnsiTheme="majorBidi" w:cstheme="majorBidi"/>
        </w:rPr>
        <w:t xml:space="preserve"> control </w:t>
      </w:r>
      <w:r w:rsidR="00CE61C2" w:rsidRPr="00721360">
        <w:rPr>
          <w:rFonts w:asciiTheme="majorBidi" w:hAnsiTheme="majorBidi" w:cstheme="majorBidi"/>
        </w:rPr>
        <w:t>gr</w:t>
      </w:r>
      <w:r w:rsidR="00040F21" w:rsidRPr="00721360">
        <w:rPr>
          <w:rFonts w:asciiTheme="majorBidi" w:hAnsiTheme="majorBidi" w:cstheme="majorBidi"/>
        </w:rPr>
        <w:t xml:space="preserve">oup information </w:t>
      </w:r>
      <w:r w:rsidR="00F41E73" w:rsidRPr="00721360">
        <w:rPr>
          <w:rFonts w:asciiTheme="majorBidi" w:hAnsiTheme="majorBidi" w:cstheme="majorBidi"/>
        </w:rPr>
        <w:t xml:space="preserve">have </w:t>
      </w:r>
      <w:r w:rsidR="00C22B09" w:rsidRPr="00721360">
        <w:rPr>
          <w:rFonts w:asciiTheme="majorBidi" w:hAnsiTheme="majorBidi" w:cstheme="majorBidi"/>
        </w:rPr>
        <w:t xml:space="preserve">not been </w:t>
      </w:r>
      <w:r w:rsidR="00CE61C2" w:rsidRPr="00721360">
        <w:rPr>
          <w:rFonts w:asciiTheme="majorBidi" w:hAnsiTheme="majorBidi" w:cstheme="majorBidi"/>
        </w:rPr>
        <w:t>explored</w:t>
      </w:r>
      <w:r w:rsidR="00C22B09" w:rsidRPr="00721360">
        <w:rPr>
          <w:rFonts w:asciiTheme="majorBidi" w:hAnsiTheme="majorBidi" w:cstheme="majorBidi"/>
        </w:rPr>
        <w:t xml:space="preserve">. Consequently, the impact of group cohesion </w:t>
      </w:r>
      <w:r w:rsidR="00E57564" w:rsidRPr="00721360">
        <w:rPr>
          <w:rFonts w:asciiTheme="majorBidi" w:hAnsiTheme="majorBidi" w:cstheme="majorBidi"/>
        </w:rPr>
        <w:t xml:space="preserve">behaviour </w:t>
      </w:r>
      <w:r w:rsidR="00C22B09" w:rsidRPr="00721360">
        <w:rPr>
          <w:rFonts w:asciiTheme="majorBidi" w:hAnsiTheme="majorBidi" w:cstheme="majorBidi"/>
        </w:rPr>
        <w:t>on flow rate which is a crucial measurement of crowd modelling also has not been studied.</w:t>
      </w:r>
      <w:r w:rsidR="00721360" w:rsidRPr="00721360">
        <w:rPr>
          <w:rFonts w:asciiTheme="majorBidi" w:hAnsiTheme="majorBidi" w:cstheme="majorBidi"/>
        </w:rPr>
        <w:t xml:space="preserve"> </w:t>
      </w:r>
      <w:r w:rsidR="00E57564" w:rsidRPr="00721360">
        <w:rPr>
          <w:rFonts w:asciiTheme="majorBidi" w:hAnsiTheme="majorBidi" w:cstheme="majorBidi"/>
        </w:rPr>
        <w:t xml:space="preserve">Therefore, this PhD study aims to </w:t>
      </w:r>
      <w:r w:rsidR="00721360" w:rsidRPr="00721360">
        <w:rPr>
          <w:rFonts w:asciiTheme="majorBidi" w:hAnsiTheme="majorBidi" w:cstheme="majorBidi"/>
        </w:rPr>
        <w:t>resolve these two research gaps</w:t>
      </w:r>
      <w:r w:rsidR="00E57564" w:rsidRPr="00721360">
        <w:rPr>
          <w:rFonts w:asciiTheme="majorBidi" w:hAnsiTheme="majorBidi" w:cstheme="majorBidi"/>
        </w:rPr>
        <w:t xml:space="preserve"> by using systematic analysis methods and proposed simulation scenarios. </w:t>
      </w:r>
    </w:p>
    <w:p w14:paraId="5A636480" w14:textId="77777777" w:rsidR="00721360" w:rsidRPr="00426C1A" w:rsidRDefault="00721360" w:rsidP="00721360">
      <w:pPr>
        <w:pStyle w:val="ListParagraph"/>
        <w:spacing w:line="360" w:lineRule="auto"/>
        <w:ind w:left="0"/>
        <w:rPr>
          <w:rFonts w:asciiTheme="majorBidi" w:hAnsiTheme="majorBidi" w:cstheme="majorBidi"/>
        </w:rPr>
      </w:pPr>
    </w:p>
    <w:p w14:paraId="321377F4" w14:textId="77777777" w:rsidR="00287902" w:rsidRDefault="008B2FDA" w:rsidP="00724B7A">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221AF8">
        <w:rPr>
          <w:rFonts w:asciiTheme="majorBidi" w:hAnsiTheme="majorBidi" w:cstheme="majorBidi"/>
        </w:rPr>
        <w:t>s the sta</w:t>
      </w:r>
      <w:r w:rsidR="00EF20C1">
        <w:rPr>
          <w:rFonts w:asciiTheme="majorBidi" w:hAnsiTheme="majorBidi" w:cstheme="majorBidi"/>
        </w:rPr>
        <w:t>t</w:t>
      </w:r>
      <w:r w:rsidR="00221AF8">
        <w:rPr>
          <w:rFonts w:asciiTheme="majorBidi" w:hAnsiTheme="majorBidi" w:cstheme="majorBidi"/>
        </w:rPr>
        <w:t xml:space="preserve">e of the art from models </w:t>
      </w:r>
      <w:r w:rsidR="002D7E9E">
        <w:rPr>
          <w:rFonts w:asciiTheme="majorBidi" w:hAnsiTheme="majorBidi" w:cstheme="majorBidi"/>
        </w:rPr>
        <w:t>trying</w:t>
      </w:r>
      <w:r w:rsidR="00721360">
        <w:rPr>
          <w:rFonts w:asciiTheme="majorBidi" w:hAnsiTheme="majorBidi" w:cstheme="majorBidi"/>
        </w:rPr>
        <w:t xml:space="preserve"> to understand</w:t>
      </w:r>
      <w:r w:rsidR="006C5166">
        <w:rPr>
          <w:rFonts w:asciiTheme="majorBidi" w:hAnsiTheme="majorBidi" w:cstheme="majorBidi"/>
        </w:rPr>
        <w:t xml:space="preserve"> group cohesion behaviour.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drawback</w:t>
      </w:r>
      <w:r w:rsidR="00221AF8">
        <w:rPr>
          <w:rFonts w:asciiTheme="majorBidi" w:hAnsiTheme="majorBidi" w:cstheme="majorBidi"/>
        </w:rPr>
        <w:t>s</w:t>
      </w:r>
      <w:r w:rsidR="006C5166">
        <w:rPr>
          <w:rFonts w:asciiTheme="majorBidi" w:hAnsiTheme="majorBidi" w:cstheme="majorBidi"/>
        </w:rPr>
        <w:t xml:space="preserve"> of </w:t>
      </w:r>
      <w:r w:rsidR="00161629">
        <w:rPr>
          <w:rFonts w:asciiTheme="majorBidi" w:hAnsiTheme="majorBidi" w:cstheme="majorBidi"/>
        </w:rPr>
        <w:t>current</w:t>
      </w:r>
      <w:r w:rsidR="006C5166">
        <w:rPr>
          <w:rFonts w:asciiTheme="majorBidi" w:hAnsiTheme="majorBidi" w:cstheme="majorBidi"/>
        </w:rPr>
        <w:t xml:space="preserve"> models and present</w:t>
      </w:r>
      <w:r w:rsidR="00221AF8">
        <w:rPr>
          <w:rFonts w:asciiTheme="majorBidi" w:hAnsiTheme="majorBidi" w:cstheme="majorBidi"/>
        </w:rPr>
        <w:t>s</w:t>
      </w:r>
      <w:r w:rsidR="006C5166">
        <w:rPr>
          <w:rFonts w:asciiTheme="majorBidi" w:hAnsiTheme="majorBidi" w:cstheme="majorBidi"/>
        </w:rPr>
        <w:t xml:space="preserve"> the need </w:t>
      </w:r>
      <w:r w:rsidR="00E57564">
        <w:rPr>
          <w:rFonts w:asciiTheme="majorBidi" w:hAnsiTheme="majorBidi" w:cstheme="majorBidi"/>
        </w:rPr>
        <w:t>of</w:t>
      </w:r>
      <w:r w:rsidR="006C5166">
        <w:rPr>
          <w:rFonts w:asciiTheme="majorBidi" w:hAnsiTheme="majorBidi" w:cstheme="majorBidi"/>
        </w:rPr>
        <w:t xml:space="preserve"> this research study</w:t>
      </w:r>
      <w:r w:rsidR="00916552">
        <w:rPr>
          <w:rFonts w:asciiTheme="majorBidi" w:hAnsiTheme="majorBidi" w:cstheme="majorBidi"/>
        </w:rPr>
        <w:t>. Section 4 presents</w:t>
      </w:r>
      <w:r w:rsidR="006C5166">
        <w:rPr>
          <w:rFonts w:asciiTheme="majorBidi" w:hAnsiTheme="majorBidi" w:cstheme="majorBidi"/>
        </w:rPr>
        <w:t xml:space="preserve"> propos</w:t>
      </w:r>
      <w:r w:rsidR="00916552">
        <w:rPr>
          <w:rFonts w:asciiTheme="majorBidi" w:hAnsiTheme="majorBidi" w:cstheme="majorBidi"/>
        </w:rPr>
        <w:t>ed research questions.</w:t>
      </w:r>
      <w:r w:rsidR="00AC7BB7">
        <w:rPr>
          <w:rFonts w:asciiTheme="majorBidi" w:hAnsiTheme="majorBidi" w:cstheme="majorBidi"/>
        </w:rPr>
        <w:t xml:space="preserve"> Section 5</w:t>
      </w:r>
      <w:r w:rsidR="006C5166">
        <w:rPr>
          <w:rFonts w:asciiTheme="majorBidi" w:hAnsiTheme="majorBidi" w:cstheme="majorBidi"/>
        </w:rPr>
        <w:t xml:space="preserve"> </w:t>
      </w:r>
      <w:r w:rsidR="00916552">
        <w:rPr>
          <w:rFonts w:asciiTheme="majorBidi" w:hAnsiTheme="majorBidi" w:cstheme="majorBidi"/>
        </w:rPr>
        <w:t xml:space="preserve">presents </w:t>
      </w:r>
      <w:r w:rsidR="006C5166">
        <w:rPr>
          <w:rFonts w:asciiTheme="majorBidi" w:hAnsiTheme="majorBidi" w:cstheme="majorBidi"/>
        </w:rPr>
        <w:t>research methodol</w:t>
      </w:r>
      <w:r w:rsidR="00916552">
        <w:rPr>
          <w:rFonts w:asciiTheme="majorBidi" w:hAnsiTheme="majorBidi" w:cstheme="majorBidi"/>
        </w:rPr>
        <w:t xml:space="preserve">ogy to </w:t>
      </w:r>
      <w:r w:rsidR="00301B4D">
        <w:rPr>
          <w:rFonts w:asciiTheme="majorBidi" w:hAnsiTheme="majorBidi" w:cstheme="majorBidi"/>
        </w:rPr>
        <w:t>resolve</w:t>
      </w:r>
      <w:r w:rsidR="00916552">
        <w:rPr>
          <w:rFonts w:asciiTheme="majorBidi" w:hAnsiTheme="majorBidi" w:cstheme="majorBidi"/>
        </w:rPr>
        <w:t xml:space="preserve"> these questions. </w:t>
      </w:r>
      <w:r w:rsidR="00AC7BB7">
        <w:rPr>
          <w:rFonts w:asciiTheme="majorBidi" w:hAnsiTheme="majorBidi" w:cstheme="majorBidi"/>
        </w:rPr>
        <w:t xml:space="preserve">Section 6 reports the contribution of this study. </w:t>
      </w:r>
      <w:r w:rsidR="00916552">
        <w:rPr>
          <w:rFonts w:asciiTheme="majorBidi" w:hAnsiTheme="majorBidi" w:cstheme="majorBidi"/>
        </w:rPr>
        <w:t>Section 7</w:t>
      </w:r>
      <w:r w:rsidR="006C5166">
        <w:rPr>
          <w:rFonts w:asciiTheme="majorBidi" w:hAnsiTheme="majorBidi" w:cstheme="majorBidi"/>
        </w:rPr>
        <w:t xml:space="preserve"> reports current work</w:t>
      </w:r>
      <w:r w:rsidR="00724B7A">
        <w:rPr>
          <w:rFonts w:asciiTheme="majorBidi" w:hAnsiTheme="majorBidi" w:cstheme="majorBidi"/>
        </w:rPr>
        <w:t>ing</w:t>
      </w:r>
      <w:r w:rsidR="00221AF8">
        <w:rPr>
          <w:rFonts w:asciiTheme="majorBidi" w:hAnsiTheme="majorBidi" w:cstheme="majorBidi"/>
        </w:rPr>
        <w:t xml:space="preserve"> </w:t>
      </w:r>
      <w:r w:rsidR="006C5166">
        <w:rPr>
          <w:rFonts w:asciiTheme="majorBidi" w:hAnsiTheme="majorBidi" w:cstheme="majorBidi"/>
        </w:rPr>
        <w:t xml:space="preserve">progress </w:t>
      </w:r>
      <w:r w:rsidR="00724B7A">
        <w:rPr>
          <w:rFonts w:asciiTheme="majorBidi" w:hAnsiTheme="majorBidi" w:cstheme="majorBidi"/>
        </w:rPr>
        <w:t>and research timeline to</w:t>
      </w:r>
      <w:r w:rsidR="006C5166">
        <w:rPr>
          <w:rFonts w:asciiTheme="majorBidi" w:hAnsiTheme="majorBidi" w:cstheme="majorBidi"/>
        </w:rPr>
        <w:t xml:space="preserve"> </w:t>
      </w:r>
      <w:r w:rsidR="00724B7A">
        <w:rPr>
          <w:rFonts w:asciiTheme="majorBidi" w:hAnsiTheme="majorBidi" w:cstheme="majorBidi"/>
        </w:rPr>
        <w:t>answer</w:t>
      </w:r>
      <w:r w:rsidR="00221AF8">
        <w:rPr>
          <w:rFonts w:asciiTheme="majorBidi" w:hAnsiTheme="majorBidi" w:cstheme="majorBidi"/>
        </w:rPr>
        <w:t xml:space="preserve"> </w:t>
      </w:r>
      <w:r w:rsidR="006C5166">
        <w:rPr>
          <w:rFonts w:asciiTheme="majorBidi" w:hAnsiTheme="majorBidi" w:cstheme="majorBidi"/>
        </w:rPr>
        <w:t>these questions</w:t>
      </w:r>
      <w:r w:rsidR="00221AF8">
        <w:rPr>
          <w:rFonts w:asciiTheme="majorBidi" w:hAnsiTheme="majorBidi" w:cstheme="majorBidi"/>
        </w:rPr>
        <w:t xml:space="preserve">. Finally, section </w:t>
      </w:r>
      <w:r w:rsidR="00916552">
        <w:rPr>
          <w:rFonts w:asciiTheme="majorBidi" w:hAnsiTheme="majorBidi" w:cstheme="majorBidi"/>
        </w:rPr>
        <w:t>8</w:t>
      </w:r>
      <w:r w:rsidR="006C5166">
        <w:rPr>
          <w:rFonts w:asciiTheme="majorBidi" w:hAnsiTheme="majorBidi" w:cstheme="majorBidi"/>
        </w:rPr>
        <w:t xml:space="preserve"> </w:t>
      </w:r>
      <w:r w:rsidR="00221AF8">
        <w:rPr>
          <w:rFonts w:asciiTheme="majorBidi" w:hAnsiTheme="majorBidi" w:cstheme="majorBidi"/>
        </w:rPr>
        <w:t xml:space="preserve">outlines </w:t>
      </w:r>
      <w:r w:rsidR="00EF7926">
        <w:rPr>
          <w:rFonts w:asciiTheme="majorBidi" w:hAnsiTheme="majorBidi" w:cstheme="majorBidi"/>
        </w:rPr>
        <w:t>compulsory research training hours</w:t>
      </w:r>
      <w:r w:rsidR="00221AF8">
        <w:rPr>
          <w:rFonts w:asciiTheme="majorBidi" w:hAnsiTheme="majorBidi" w:cstheme="majorBidi"/>
        </w:rPr>
        <w:t xml:space="preserve"> undertaken in the IT </w:t>
      </w:r>
      <w:r w:rsidR="007E0A15">
        <w:rPr>
          <w:rFonts w:asciiTheme="majorBidi" w:hAnsiTheme="majorBidi" w:cstheme="majorBidi"/>
        </w:rPr>
        <w:t>faculty</w:t>
      </w:r>
      <w:r w:rsidR="00A20479">
        <w:rPr>
          <w:rFonts w:asciiTheme="majorBidi" w:hAnsiTheme="majorBidi" w:cstheme="majorBidi"/>
        </w:rPr>
        <w:t>.</w:t>
      </w:r>
    </w:p>
    <w:p w14:paraId="2FED8796" w14:textId="77777777" w:rsidR="00287902" w:rsidRDefault="00287902" w:rsidP="008B22BA">
      <w:pPr>
        <w:pStyle w:val="ListParagraph"/>
        <w:spacing w:line="360" w:lineRule="auto"/>
        <w:ind w:left="0"/>
        <w:rPr>
          <w:rFonts w:asciiTheme="majorBidi" w:hAnsiTheme="majorBidi" w:cstheme="majorBidi"/>
        </w:rPr>
      </w:pPr>
    </w:p>
    <w:p w14:paraId="467744F5" w14:textId="77777777"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14:paraId="689D3F12" w14:textId="77777777" w:rsidR="00715BDD" w:rsidRPr="00AC1DAF" w:rsidRDefault="00715BDD" w:rsidP="00715BDD">
      <w:pPr>
        <w:pStyle w:val="ListParagraph"/>
        <w:ind w:left="284"/>
        <w:rPr>
          <w:rFonts w:asciiTheme="majorBidi" w:hAnsiTheme="majorBidi" w:cstheme="majorBidi"/>
        </w:rPr>
      </w:pPr>
    </w:p>
    <w:p w14:paraId="73898E19" w14:textId="77777777" w:rsidR="00AC1DAF" w:rsidRDefault="00AC1DAF" w:rsidP="00AF35E6">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142CA3">
        <w:rPr>
          <w:rFonts w:asciiTheme="majorBidi" w:hAnsiTheme="majorBidi" w:cstheme="majorBidi"/>
        </w:rPr>
        <w:t>have been constructed to understand</w:t>
      </w:r>
      <w:r w:rsidR="00433456">
        <w:rPr>
          <w:rFonts w:asciiTheme="majorBidi" w:hAnsiTheme="majorBidi" w:cstheme="majorBidi"/>
        </w:rPr>
        <w:t xml:space="preserve"> group </w:t>
      </w:r>
      <w:r w:rsidR="00591FEB">
        <w:rPr>
          <w:rFonts w:asciiTheme="majorBidi" w:hAnsiTheme="majorBidi" w:cstheme="majorBidi"/>
        </w:rPr>
        <w:t xml:space="preserve">cohesion </w:t>
      </w:r>
      <w:r w:rsidR="00433456">
        <w:rPr>
          <w:rFonts w:asciiTheme="majorBidi" w:hAnsiTheme="majorBidi" w:cstheme="majorBidi"/>
        </w:rPr>
        <w:t>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w:t>
      </w:r>
      <w:r w:rsidR="00111ABC">
        <w:rPr>
          <w:rFonts w:asciiTheme="majorBidi" w:hAnsiTheme="majorBidi" w:cstheme="majorBidi"/>
        </w:rPr>
        <w:t xml:space="preserve">modelling the changes of each cell on a grid layout, </w:t>
      </w:r>
      <w:r w:rsidR="00433456">
        <w:rPr>
          <w:rFonts w:asciiTheme="majorBidi" w:hAnsiTheme="majorBidi" w:cstheme="majorBidi"/>
        </w:rPr>
        <w:t xml:space="preserve">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xml:space="preserve">, </w:t>
      </w:r>
      <w:r w:rsidR="00B16B4B">
        <w:rPr>
          <w:rFonts w:asciiTheme="majorBidi" w:hAnsiTheme="majorBidi" w:cstheme="majorBidi"/>
        </w:rPr>
        <w:t>to</w:t>
      </w:r>
      <w:r w:rsidR="00433456">
        <w:rPr>
          <w:rFonts w:asciiTheme="majorBidi" w:hAnsiTheme="majorBidi" w:cstheme="majorBidi"/>
        </w:rPr>
        <w:t xml:space="preserve"> </w:t>
      </w:r>
      <w:r w:rsidR="00AF35E6">
        <w:rPr>
          <w:rFonts w:asciiTheme="majorBidi" w:hAnsiTheme="majorBidi" w:cstheme="majorBidi"/>
        </w:rPr>
        <w:t>providing</w:t>
      </w:r>
      <w:r w:rsidR="00AC6E4C">
        <w:rPr>
          <w:rFonts w:asciiTheme="majorBidi" w:hAnsiTheme="majorBidi" w:cstheme="majorBidi"/>
        </w:rPr>
        <w:t xml:space="preserve"> </w:t>
      </w:r>
      <w:r w:rsidR="009B5447">
        <w:rPr>
          <w:rFonts w:asciiTheme="majorBidi" w:hAnsiTheme="majorBidi" w:cstheme="majorBidi"/>
        </w:rPr>
        <w:t xml:space="preserve">standard </w:t>
      </w:r>
      <w:proofErr w:type="spellStart"/>
      <w:r w:rsidR="009B5447">
        <w:rPr>
          <w:rFonts w:asciiTheme="majorBidi" w:hAnsiTheme="majorBidi" w:cstheme="majorBidi"/>
        </w:rPr>
        <w:t>Vicsek</w:t>
      </w:r>
      <w:proofErr w:type="spellEnd"/>
      <w:r w:rsidR="009B5447">
        <w:rPr>
          <w:rFonts w:asciiTheme="majorBidi" w:hAnsiTheme="majorBidi" w:cstheme="majorBidi"/>
        </w:rPr>
        <w:t xml:space="preserve"> model which has been applied widely in flocking organisms</w:t>
      </w:r>
      <w:r w:rsidR="00AF35E6">
        <w:rPr>
          <w:rFonts w:asciiTheme="majorBidi" w:hAnsiTheme="majorBidi" w:cstheme="majorBidi"/>
        </w:rPr>
        <w:t xml:space="preserve"> with fewer parameters to simulate group members</w:t>
      </w:r>
      <w:r w:rsidR="00F11BDE">
        <w:rPr>
          <w:rFonts w:asciiTheme="majorBidi" w:hAnsiTheme="majorBidi" w:cstheme="majorBidi"/>
        </w:rPr>
        <w:t>.</w:t>
      </w:r>
    </w:p>
    <w:p w14:paraId="7F1D38E2" w14:textId="77777777" w:rsidR="005C300D" w:rsidRDefault="005C300D" w:rsidP="005C300D">
      <w:pPr>
        <w:pStyle w:val="ListParagraph"/>
        <w:ind w:left="284" w:firstLine="283"/>
        <w:rPr>
          <w:rFonts w:asciiTheme="majorBidi" w:hAnsiTheme="majorBidi" w:cstheme="majorBidi"/>
        </w:rPr>
      </w:pPr>
    </w:p>
    <w:p w14:paraId="1F1C3435" w14:textId="77777777" w:rsidR="005C300D" w:rsidRPr="005C300D" w:rsidRDefault="005C300D" w:rsidP="00244318">
      <w:pPr>
        <w:pStyle w:val="ListParagraph"/>
        <w:numPr>
          <w:ilvl w:val="1"/>
          <w:numId w:val="12"/>
        </w:numPr>
        <w:spacing w:line="360" w:lineRule="auto"/>
        <w:ind w:left="284"/>
        <w:rPr>
          <w:rFonts w:asciiTheme="majorBidi" w:hAnsiTheme="majorBidi" w:cstheme="majorBidi"/>
          <w:b/>
          <w:bCs/>
        </w:rPr>
      </w:pPr>
      <w:r w:rsidRPr="005C300D">
        <w:rPr>
          <w:rFonts w:asciiTheme="majorBidi" w:hAnsiTheme="majorBidi" w:cstheme="majorBidi"/>
          <w:b/>
          <w:bCs/>
        </w:rPr>
        <w:t>Cellular automata model for group behaviour</w:t>
      </w:r>
    </w:p>
    <w:p w14:paraId="180BA3B5" w14:textId="77777777"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of Von Neumann’s idea that divides space into uniform grid or hexagonal cells. At each time </w:t>
      </w:r>
      <w:r w:rsidRPr="00245E90">
        <w:rPr>
          <w:rFonts w:asciiTheme="majorBidi" w:hAnsiTheme="majorBidi" w:cstheme="majorBidi"/>
          <w:i/>
          <w:iCs/>
        </w:rPr>
        <w:t>t</w:t>
      </w:r>
      <w:r>
        <w:rPr>
          <w:rFonts w:asciiTheme="majorBidi" w:hAnsiTheme="majorBidi" w:cstheme="majorBidi"/>
        </w:rPr>
        <w:t>, variables at each cell are updated according to a set of local rules or its neighbour cells (Zheng, 2009). Common local rules are moving direction, or avoidance rules. Every cell in the space can be in different states including free, an obstacle, or occupied by a pedestrian. General cellular automate model is formed as formulas 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5C300D" w:rsidRPr="0017181A" w14:paraId="34D10935" w14:textId="77777777" w:rsidTr="003C375B">
        <w:trPr>
          <w:trHeight w:val="499"/>
        </w:trPr>
        <w:tc>
          <w:tcPr>
            <w:tcW w:w="8161" w:type="dxa"/>
          </w:tcPr>
          <w:p w14:paraId="1194110D" w14:textId="77777777" w:rsidR="005C300D" w:rsidRPr="0017181A" w:rsidRDefault="005C300D" w:rsidP="003C375B">
            <w:pPr>
              <w:ind w:right="-2541" w:firstLine="34"/>
              <w:jc w:val="both"/>
              <w:rPr>
                <w:rFonts w:ascii="Cambria Math" w:hAnsi="Cambria Math" w:cstheme="majorBidi" w:hint="eastAsia"/>
              </w:rPr>
            </w:pPr>
            <m:oMath>
              <m:r>
                <w:rPr>
                  <w:rFonts w:ascii="Cambria Math" w:hAnsi="Cambria Math" w:cstheme="majorBidi"/>
                </w:rPr>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14:paraId="785EDF55" w14:textId="77777777" w:rsidR="005C300D" w:rsidRPr="0017181A" w:rsidRDefault="005C300D" w:rsidP="003C375B">
            <w:pPr>
              <w:jc w:val="right"/>
              <w:rPr>
                <w:rFonts w:ascii="Cambria Math" w:hAnsi="Cambria Math" w:cstheme="majorBidi" w:hint="eastAsia"/>
              </w:rPr>
            </w:pPr>
            <w:r>
              <w:rPr>
                <w:rFonts w:ascii="Cambria Math" w:hAnsi="Cambria Math" w:cstheme="majorBidi"/>
              </w:rPr>
              <w:t>(1</w:t>
            </w:r>
            <w:r w:rsidRPr="0017181A">
              <w:rPr>
                <w:rFonts w:ascii="Cambria Math" w:hAnsi="Cambria Math" w:cstheme="majorBidi"/>
              </w:rPr>
              <w:t>)</w:t>
            </w:r>
          </w:p>
          <w:p w14:paraId="6AAAC83F" w14:textId="77777777" w:rsidR="005C300D" w:rsidRPr="0017181A" w:rsidRDefault="005C300D" w:rsidP="003C375B">
            <w:pPr>
              <w:jc w:val="right"/>
              <w:rPr>
                <w:rFonts w:ascii="Cambria Math" w:hAnsi="Cambria Math" w:cstheme="majorBidi" w:hint="eastAsia"/>
              </w:rPr>
            </w:pPr>
          </w:p>
        </w:tc>
      </w:tr>
      <w:tr w:rsidR="005C300D" w:rsidRPr="0017181A" w14:paraId="394FB140" w14:textId="77777777" w:rsidTr="003C375B">
        <w:trPr>
          <w:trHeight w:val="499"/>
        </w:trPr>
        <w:tc>
          <w:tcPr>
            <w:tcW w:w="8161" w:type="dxa"/>
          </w:tcPr>
          <w:p w14:paraId="525AF472" w14:textId="77777777" w:rsidR="005C300D" w:rsidRPr="0017181A" w:rsidRDefault="005C300D" w:rsidP="003C375B">
            <w:pPr>
              <w:ind w:right="-2541"/>
              <w:jc w:val="both"/>
              <w:rPr>
                <w:rFonts w:ascii="Cambria Math" w:eastAsia="SimSun" w:hAnsi="Cambria Math" w:cstheme="majorBidi" w:hint="eastAsia"/>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14:paraId="06608A1E" w14:textId="77777777" w:rsidR="005C300D" w:rsidRPr="0017181A" w:rsidRDefault="005C300D" w:rsidP="003C375B">
            <w:pPr>
              <w:ind w:left="-108" w:hanging="108"/>
              <w:jc w:val="right"/>
              <w:rPr>
                <w:rFonts w:ascii="Cambria Math" w:hAnsi="Cambria Math" w:cstheme="majorBidi" w:hint="eastAsia"/>
              </w:rPr>
            </w:pPr>
            <w:r>
              <w:rPr>
                <w:rFonts w:ascii="Cambria Math" w:hAnsi="Cambria Math" w:cstheme="majorBidi"/>
              </w:rPr>
              <w:t>(2</w:t>
            </w:r>
            <w:r w:rsidRPr="0017181A">
              <w:rPr>
                <w:rFonts w:ascii="Cambria Math" w:hAnsi="Cambria Math" w:cstheme="majorBidi"/>
              </w:rPr>
              <w:t>)</w:t>
            </w:r>
          </w:p>
          <w:p w14:paraId="409F4610" w14:textId="77777777" w:rsidR="005C300D" w:rsidRPr="0017181A" w:rsidRDefault="005C300D" w:rsidP="003C375B">
            <w:pPr>
              <w:ind w:left="-108" w:hanging="108"/>
              <w:jc w:val="right"/>
              <w:rPr>
                <w:rFonts w:ascii="Cambria Math" w:hAnsi="Cambria Math" w:cstheme="majorBidi" w:hint="eastAsia"/>
              </w:rPr>
            </w:pPr>
          </w:p>
        </w:tc>
      </w:tr>
      <w:tr w:rsidR="005C300D" w:rsidRPr="0017181A" w14:paraId="475A2198" w14:textId="77777777" w:rsidTr="003C375B">
        <w:trPr>
          <w:trHeight w:val="250"/>
        </w:trPr>
        <w:tc>
          <w:tcPr>
            <w:tcW w:w="8161" w:type="dxa"/>
          </w:tcPr>
          <w:p w14:paraId="414FAB22" w14:textId="77777777" w:rsidR="005C300D" w:rsidRPr="0017181A" w:rsidRDefault="005C300D" w:rsidP="003C375B">
            <w:pPr>
              <w:rPr>
                <w:rFonts w:ascii="Cambria Math" w:eastAsia="SimSun" w:hAnsi="Cambria Math" w:cstheme="majorBidi" w:hint="eastAsia"/>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14:paraId="28650AC0" w14:textId="77777777" w:rsidR="005C300D" w:rsidRPr="0017181A" w:rsidRDefault="005C300D" w:rsidP="003C375B">
            <w:pPr>
              <w:ind w:left="-108" w:hanging="108"/>
              <w:jc w:val="right"/>
              <w:rPr>
                <w:rFonts w:ascii="Cambria Math" w:hAnsi="Cambria Math" w:cstheme="majorBidi" w:hint="eastAsia"/>
              </w:rPr>
            </w:pPr>
            <w:r>
              <w:rPr>
                <w:rFonts w:ascii="Cambria Math" w:hAnsi="Cambria Math" w:cstheme="majorBidi"/>
              </w:rPr>
              <w:t>(3</w:t>
            </w:r>
            <w:r w:rsidRPr="0017181A">
              <w:rPr>
                <w:rFonts w:ascii="Cambria Math" w:hAnsi="Cambria Math" w:cstheme="majorBidi"/>
              </w:rPr>
              <w:t>)</w:t>
            </w:r>
          </w:p>
        </w:tc>
      </w:tr>
    </w:tbl>
    <w:p w14:paraId="67C7A6BF" w14:textId="77777777" w:rsidR="005C300D" w:rsidRDefault="005C300D" w:rsidP="005C300D">
      <w:pPr>
        <w:pStyle w:val="ListParagraph"/>
        <w:spacing w:line="360" w:lineRule="auto"/>
        <w:ind w:left="0"/>
        <w:rPr>
          <w:rFonts w:asciiTheme="majorBidi" w:hAnsiTheme="majorBidi" w:cstheme="majorBidi"/>
        </w:rPr>
      </w:pPr>
    </w:p>
    <w:p w14:paraId="7154E81E" w14:textId="77777777"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density field. Path field is to identify distance from current cell to destination cell. Obstacle field indicates for every cell the distance from an obstacle or a wall. Density field is to indicate for each cell the crowd density in the surroundings at </w:t>
      </w:r>
      <w:r>
        <w:rPr>
          <w:rFonts w:asciiTheme="majorBidi" w:hAnsiTheme="majorBidi" w:cstheme="majorBidi"/>
        </w:rPr>
        <w:lastRenderedPageBreak/>
        <w:t xml:space="preserve">the current time step </w:t>
      </w:r>
      <w:r w:rsidRPr="00D372A7">
        <w:rPr>
          <w:rFonts w:asciiTheme="majorBidi" w:hAnsiTheme="majorBidi" w:cstheme="majorBidi"/>
          <w:i/>
          <w:iCs/>
        </w:rPr>
        <w:t>t</w:t>
      </w:r>
      <w:r>
        <w:rPr>
          <w:rFonts w:asciiTheme="majorBidi" w:hAnsiTheme="majorBidi" w:cstheme="majorBidi"/>
          <w:i/>
          <w:iCs/>
        </w:rPr>
        <w:t>.</w:t>
      </w:r>
      <w:r>
        <w:rPr>
          <w:rFonts w:asciiTheme="majorBidi" w:hAnsiTheme="majorBidi" w:cstheme="majorBidi"/>
        </w:rPr>
        <w:t xml:space="preserve"> When running a CA-based pedestrian model, there is several update strategies including parallel update, sequential update, or shuffled sequential update. </w:t>
      </w:r>
    </w:p>
    <w:p w14:paraId="6159B4F7" w14:textId="77777777"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  </w:t>
      </w:r>
    </w:p>
    <w:p w14:paraId="4980617D" w14:textId="77777777" w:rsidR="005C300D" w:rsidRDefault="005C300D" w:rsidP="005C300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proofErr w:type="spellStart"/>
      <w:r>
        <w:rPr>
          <w:rFonts w:asciiTheme="majorBidi" w:hAnsiTheme="majorBidi" w:cstheme="majorBidi"/>
        </w:rPr>
        <w:t>Vizzari</w:t>
      </w:r>
      <w:proofErr w:type="spellEnd"/>
      <w:r>
        <w:rPr>
          <w:rFonts w:asciiTheme="majorBidi" w:hAnsiTheme="majorBidi" w:cstheme="majorBidi"/>
        </w:rPr>
        <w:t xml:space="preserve"> (</w:t>
      </w:r>
      <w:proofErr w:type="spellStart"/>
      <w:r w:rsidRPr="00DF201E">
        <w:rPr>
          <w:rFonts w:asciiTheme="majorBidi" w:hAnsiTheme="majorBidi" w:cstheme="majorBidi"/>
        </w:rPr>
        <w:t>Vizzari</w:t>
      </w:r>
      <w:proofErr w:type="spellEnd"/>
      <w:r>
        <w:rPr>
          <w:rFonts w:asciiTheme="majorBidi" w:hAnsiTheme="majorBidi" w:cstheme="majorBidi"/>
        </w:rPr>
        <w:t>, 2013) constructed pedestrians on these defined cells. A pedestrian is represented as a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5C300D" w:rsidRPr="003E7A15" w14:paraId="6F51F816" w14:textId="77777777" w:rsidTr="003C375B">
        <w:trPr>
          <w:trHeight w:val="179"/>
        </w:trPr>
        <w:tc>
          <w:tcPr>
            <w:tcW w:w="8205" w:type="dxa"/>
          </w:tcPr>
          <w:p w14:paraId="5D28D89E" w14:textId="77777777" w:rsidR="005C300D" w:rsidRPr="003E7A15" w:rsidRDefault="005C300D" w:rsidP="003C375B">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14:paraId="030B07EF" w14:textId="77777777" w:rsidR="005C300D" w:rsidRPr="003E7A15" w:rsidRDefault="005C300D" w:rsidP="003C375B">
            <w:pPr>
              <w:jc w:val="right"/>
              <w:rPr>
                <w:rFonts w:asciiTheme="majorBidi" w:hAnsiTheme="majorBidi" w:cstheme="majorBidi"/>
              </w:rPr>
            </w:pPr>
            <w:r>
              <w:rPr>
                <w:rFonts w:asciiTheme="majorBidi" w:hAnsiTheme="majorBidi" w:cstheme="majorBidi"/>
              </w:rPr>
              <w:t>(4</w:t>
            </w:r>
            <w:r w:rsidRPr="003E7A15">
              <w:rPr>
                <w:rFonts w:asciiTheme="majorBidi" w:hAnsiTheme="majorBidi" w:cstheme="majorBidi"/>
              </w:rPr>
              <w:t>)</w:t>
            </w:r>
          </w:p>
          <w:p w14:paraId="593C09D4" w14:textId="77777777" w:rsidR="005C300D" w:rsidRPr="003E7A15" w:rsidRDefault="005C300D" w:rsidP="003C375B">
            <w:pPr>
              <w:jc w:val="right"/>
              <w:rPr>
                <w:rFonts w:asciiTheme="majorBidi" w:hAnsiTheme="majorBidi" w:cstheme="majorBidi"/>
              </w:rPr>
            </w:pPr>
          </w:p>
        </w:tc>
      </w:tr>
    </w:tbl>
    <w:p w14:paraId="36A74E51" w14:textId="77777777" w:rsidR="005C300D" w:rsidRPr="00C14305" w:rsidRDefault="005C300D" w:rsidP="005C300D">
      <w:pPr>
        <w:pStyle w:val="ListParagraph"/>
        <w:spacing w:line="360" w:lineRule="auto"/>
        <w:ind w:left="0"/>
        <w:rPr>
          <w:rFonts w:asciiTheme="majorBidi" w:hAnsiTheme="majorBidi" w:cstheme="majorBidi"/>
        </w:rPr>
      </w:pPr>
      <w:proofErr w:type="gramStart"/>
      <w:r>
        <w:rPr>
          <w:rFonts w:asciiTheme="majorBidi" w:hAnsiTheme="majorBidi" w:cstheme="majorBidi"/>
        </w:rPr>
        <w:t>w</w:t>
      </w:r>
      <w:r w:rsidRPr="00C14305">
        <w:rPr>
          <w:rFonts w:asciiTheme="majorBidi" w:hAnsiTheme="majorBidi" w:cstheme="majorBidi"/>
        </w:rPr>
        <w:t>here</w:t>
      </w:r>
      <w:proofErr w:type="gramEnd"/>
      <w:r>
        <w:rPr>
          <w:rFonts w:asciiTheme="majorBidi" w:hAnsiTheme="majorBidi" w:cstheme="majorBidi"/>
        </w:rPr>
        <w:t>:</w:t>
      </w:r>
    </w:p>
    <w:p w14:paraId="4B7449AC" w14:textId="77777777" w:rsidR="005C300D" w:rsidRPr="00C14305" w:rsidRDefault="005C300D" w:rsidP="00473164">
      <w:pPr>
        <w:pStyle w:val="ListParagraph"/>
        <w:numPr>
          <w:ilvl w:val="0"/>
          <w:numId w:val="3"/>
        </w:numPr>
        <w:spacing w:line="360" w:lineRule="auto"/>
        <w:rPr>
          <w:rFonts w:asciiTheme="majorBidi" w:hAnsiTheme="majorBidi" w:cstheme="majorBidi"/>
        </w:rPr>
      </w:pPr>
      <w:r w:rsidRPr="00C14305">
        <w:rPr>
          <w:rFonts w:asciiTheme="majorBidi" w:hAnsiTheme="majorBidi" w:cstheme="majorBidi"/>
        </w:rPr>
        <w:t xml:space="preserve">Id: identification number of pedestrian </w:t>
      </w:r>
      <w:proofErr w:type="spellStart"/>
      <w:r w:rsidRPr="00C14305">
        <w:rPr>
          <w:rFonts w:asciiTheme="majorBidi" w:hAnsiTheme="majorBidi" w:cstheme="majorBidi"/>
          <w:i/>
          <w:iCs/>
        </w:rPr>
        <w:t>i</w:t>
      </w:r>
      <w:proofErr w:type="spellEnd"/>
    </w:p>
    <w:p w14:paraId="473B39EE" w14:textId="77777777" w:rsidR="005C300D" w:rsidRPr="00C14305" w:rsidRDefault="005C300D" w:rsidP="00473164">
      <w:pPr>
        <w:pStyle w:val="ListParagraph"/>
        <w:numPr>
          <w:ilvl w:val="0"/>
          <w:numId w:val="3"/>
        </w:numPr>
        <w:spacing w:line="360" w:lineRule="auto"/>
        <w:rPr>
          <w:rFonts w:asciiTheme="majorBidi" w:hAnsiTheme="majorBidi" w:cstheme="majorBidi"/>
        </w:rPr>
      </w:pPr>
      <w:proofErr w:type="spellStart"/>
      <w:r w:rsidRPr="00C14305">
        <w:rPr>
          <w:rFonts w:asciiTheme="majorBidi" w:hAnsiTheme="majorBidi" w:cstheme="majorBidi"/>
        </w:rPr>
        <w:t>GroupId</w:t>
      </w:r>
      <w:proofErr w:type="spellEnd"/>
      <w:r w:rsidRPr="00C14305">
        <w:rPr>
          <w:rFonts w:asciiTheme="majorBidi" w:hAnsiTheme="majorBidi" w:cstheme="majorBidi"/>
        </w:rPr>
        <w:t xml:space="preserve">: identification number of group that pedestrian </w:t>
      </w:r>
      <w:proofErr w:type="spellStart"/>
      <w:r w:rsidRPr="00C14305">
        <w:rPr>
          <w:rFonts w:asciiTheme="majorBidi" w:hAnsiTheme="majorBidi" w:cstheme="majorBidi"/>
          <w:i/>
          <w:iCs/>
        </w:rPr>
        <w:t>i</w:t>
      </w:r>
      <w:proofErr w:type="spellEnd"/>
      <w:r w:rsidRPr="00C14305">
        <w:rPr>
          <w:rFonts w:asciiTheme="majorBidi" w:hAnsiTheme="majorBidi" w:cstheme="majorBidi"/>
        </w:rPr>
        <w:t xml:space="preserve"> belongs to</w:t>
      </w:r>
    </w:p>
    <w:p w14:paraId="462A2F42" w14:textId="77777777" w:rsidR="005C300D"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14:paraId="5B63E1F9" w14:textId="77777777" w:rsidR="005C300D"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Actions: is the set of possible actions to choose an appropriate cell from equation (5) and equation (3).</w:t>
      </w:r>
    </w:p>
    <w:p w14:paraId="21E0F5FC" w14:textId="77777777" w:rsidR="005C300D" w:rsidRPr="00C14305"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 xml:space="preserve">Destination: reflects current path field of the cell where pedestrian </w:t>
      </w:r>
      <w:proofErr w:type="spellStart"/>
      <w:r>
        <w:rPr>
          <w:rFonts w:asciiTheme="majorBidi" w:hAnsiTheme="majorBidi" w:cstheme="majorBidi"/>
          <w:i/>
          <w:iCs/>
        </w:rPr>
        <w:t>i</w:t>
      </w:r>
      <w:proofErr w:type="spellEnd"/>
      <w:r>
        <w:rPr>
          <w:rFonts w:asciiTheme="majorBidi" w:hAnsiTheme="majorBidi" w:cstheme="majorBidi"/>
        </w:rPr>
        <w:t xml:space="preserve"> is in</w:t>
      </w:r>
    </w:p>
    <w:p w14:paraId="4E4986EF" w14:textId="77777777" w:rsidR="005C300D" w:rsidRDefault="005C300D" w:rsidP="005C300D">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14:paraId="75CA561D" w14:textId="77777777"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A utility function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as in equation 5. The function estimates the probability of cell c to allow pedestrian </w:t>
      </w:r>
      <w:proofErr w:type="spellStart"/>
      <w:r w:rsidRPr="00BE4ADD">
        <w:rPr>
          <w:rFonts w:asciiTheme="majorBidi" w:hAnsiTheme="majorBidi" w:cstheme="majorBidi"/>
          <w:i/>
          <w:iCs/>
        </w:rPr>
        <w:t>i</w:t>
      </w:r>
      <w:proofErr w:type="spellEnd"/>
      <w:r>
        <w:rPr>
          <w:rFonts w:asciiTheme="majorBidi" w:hAnsiTheme="majorBidi" w:cstheme="majorBidi"/>
        </w:rPr>
        <w:t xml:space="preserve"> move in to maintain group cohesion at each time step </w:t>
      </w:r>
      <w:r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5C300D" w:rsidRPr="003E7A15" w14:paraId="410A6976" w14:textId="77777777" w:rsidTr="003C375B">
        <w:trPr>
          <w:trHeight w:val="179"/>
        </w:trPr>
        <w:tc>
          <w:tcPr>
            <w:tcW w:w="8472" w:type="dxa"/>
          </w:tcPr>
          <w:p w14:paraId="6E5687D3" w14:textId="77777777" w:rsidR="005C300D" w:rsidRPr="003E7A15" w:rsidRDefault="004B2962" w:rsidP="003C375B">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14:paraId="08A59C12" w14:textId="77777777" w:rsidR="005C300D" w:rsidRPr="003E7A15" w:rsidRDefault="005C300D" w:rsidP="003C375B">
            <w:pPr>
              <w:jc w:val="right"/>
              <w:rPr>
                <w:rFonts w:asciiTheme="majorBidi" w:hAnsiTheme="majorBidi" w:cstheme="majorBidi"/>
              </w:rPr>
            </w:pPr>
            <w:r>
              <w:rPr>
                <w:rFonts w:asciiTheme="majorBidi" w:hAnsiTheme="majorBidi" w:cstheme="majorBidi"/>
              </w:rPr>
              <w:t>(5</w:t>
            </w:r>
            <w:r w:rsidRPr="003E7A15">
              <w:rPr>
                <w:rFonts w:asciiTheme="majorBidi" w:hAnsiTheme="majorBidi" w:cstheme="majorBidi"/>
              </w:rPr>
              <w:t>)</w:t>
            </w:r>
          </w:p>
          <w:p w14:paraId="5461201A" w14:textId="77777777" w:rsidR="005C300D" w:rsidRPr="003E7A15" w:rsidRDefault="005C300D" w:rsidP="003C375B">
            <w:pPr>
              <w:jc w:val="right"/>
              <w:rPr>
                <w:rFonts w:asciiTheme="majorBidi" w:hAnsiTheme="majorBidi" w:cstheme="majorBidi"/>
              </w:rPr>
            </w:pPr>
          </w:p>
          <w:p w14:paraId="2D195CD0" w14:textId="77777777" w:rsidR="005C300D" w:rsidRPr="003E7A15" w:rsidRDefault="005C300D" w:rsidP="003C375B">
            <w:pPr>
              <w:jc w:val="right"/>
              <w:rPr>
                <w:rFonts w:asciiTheme="majorBidi" w:hAnsiTheme="majorBidi" w:cstheme="majorBidi"/>
              </w:rPr>
            </w:pPr>
          </w:p>
        </w:tc>
      </w:tr>
    </w:tbl>
    <w:p w14:paraId="477C9BCC" w14:textId="77777777" w:rsidR="005C300D" w:rsidRDefault="005C300D" w:rsidP="005C300D">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w:t>
      </w:r>
    </w:p>
    <w:p w14:paraId="1271C956" w14:textId="77777777" w:rsidR="005C300D" w:rsidRPr="003E7A15" w:rsidRDefault="004B2962" w:rsidP="00473164">
      <w:pPr>
        <w:pStyle w:val="ListParagraph"/>
        <w:numPr>
          <w:ilvl w:val="0"/>
          <w:numId w:val="4"/>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5C300D" w:rsidRPr="003E7A15">
        <w:rPr>
          <w:rFonts w:asciiTheme="majorBidi" w:hAnsiTheme="majorBidi" w:cstheme="majorBidi"/>
        </w:rPr>
        <w:t xml:space="preserve"> </w:t>
      </w:r>
      <m:oMath>
        <m:r>
          <m:rPr>
            <m:sty m:val="p"/>
          </m:rPr>
          <w:rPr>
            <w:rFonts w:ascii="Cambria Math" w:hAnsi="Cambria Math" w:cstheme="majorBidi"/>
          </w:rPr>
          <m:t>∈[0,100]</m:t>
        </m:r>
      </m:oMath>
      <w:r w:rsidR="005C300D" w:rsidRPr="003E7A15">
        <w:rPr>
          <w:rFonts w:asciiTheme="majorBidi" w:hAnsiTheme="majorBidi" w:cstheme="majorBidi"/>
        </w:rPr>
        <w:t xml:space="preserve"> are model’s parameters for their corresponding functions</w:t>
      </w:r>
    </w:p>
    <w:p w14:paraId="3245B51F" w14:textId="77777777"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Pr="003E7A15">
        <w:rPr>
          <w:rFonts w:asciiTheme="majorBidi" w:hAnsiTheme="majorBidi" w:cstheme="majorBidi"/>
        </w:rPr>
        <w:t xml:space="preserve"> is the goal attraction derived from current cell’s path field and destination cell’s path field</w:t>
      </w:r>
    </w:p>
    <w:p w14:paraId="374227AD" w14:textId="77777777"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oMath>
      <w:r w:rsidRPr="003E7A15">
        <w:rPr>
          <w:rFonts w:asciiTheme="majorBidi" w:hAnsiTheme="majorBidi" w:cstheme="majorBidi"/>
        </w:rPr>
        <w:t xml:space="preserve"> represents obstacle repulsion from obstacle field of current cell </w:t>
      </w:r>
      <w:proofErr w:type="spellStart"/>
      <w:r w:rsidRPr="003E7A15">
        <w:rPr>
          <w:rFonts w:asciiTheme="majorBidi" w:hAnsiTheme="majorBidi" w:cstheme="majorBidi"/>
          <w:i/>
          <w:iCs/>
        </w:rPr>
        <w:t>c</w:t>
      </w:r>
      <w:r w:rsidRPr="003E7A15">
        <w:rPr>
          <w:rFonts w:asciiTheme="majorBidi" w:hAnsiTheme="majorBidi" w:cstheme="majorBidi"/>
        </w:rPr>
        <w:t xml:space="preserve"> over</w:t>
      </w:r>
      <w:proofErr w:type="spellEnd"/>
      <w:r w:rsidRPr="003E7A15">
        <w:rPr>
          <w:rFonts w:asciiTheme="majorBidi" w:hAnsiTheme="majorBidi" w:cstheme="majorBidi"/>
        </w:rPr>
        <w:t xml:space="preserve"> the maximum distance to obstacle</w:t>
      </w:r>
      <w:r>
        <w:rPr>
          <w:rFonts w:asciiTheme="majorBidi" w:hAnsiTheme="majorBidi" w:cstheme="majorBidi"/>
        </w:rPr>
        <w:t>s</w:t>
      </w:r>
      <w:r w:rsidRPr="003E7A15">
        <w:rPr>
          <w:rFonts w:asciiTheme="majorBidi" w:hAnsiTheme="majorBidi" w:cstheme="majorBidi"/>
        </w:rPr>
        <w:t xml:space="preserve"> from any cell in grid layout</w:t>
      </w:r>
    </w:p>
    <w:p w14:paraId="7FF8E146" w14:textId="77777777"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w:t>
      </w:r>
      <w:proofErr w:type="gramStart"/>
      <w:r w:rsidRPr="003E7A15">
        <w:rPr>
          <w:rFonts w:asciiTheme="majorBidi" w:hAnsiTheme="majorBidi" w:cstheme="majorBidi"/>
        </w:rPr>
        <w:t>represents</w:t>
      </w:r>
      <w:proofErr w:type="gramEnd"/>
      <w:r w:rsidRPr="003E7A15">
        <w:rPr>
          <w:rFonts w:asciiTheme="majorBidi" w:hAnsiTheme="majorBidi" w:cstheme="majorBidi"/>
        </w:rPr>
        <w:t xml:space="preserve"> </w:t>
      </w:r>
      <w:r>
        <w:rPr>
          <w:rFonts w:asciiTheme="majorBidi" w:hAnsiTheme="majorBidi" w:cstheme="majorBidi"/>
        </w:rPr>
        <w:t xml:space="preserve">separation value to allow pedestrian </w:t>
      </w:r>
      <w:proofErr w:type="spellStart"/>
      <w:r>
        <w:rPr>
          <w:rFonts w:asciiTheme="majorBidi" w:hAnsiTheme="majorBidi" w:cstheme="majorBidi"/>
          <w:i/>
          <w:iCs/>
        </w:rPr>
        <w:t>i</w:t>
      </w:r>
      <w:proofErr w:type="spellEnd"/>
      <w:r>
        <w:rPr>
          <w:rFonts w:asciiTheme="majorBidi" w:hAnsiTheme="majorBidi" w:cstheme="majorBidi"/>
          <w:i/>
          <w:iCs/>
        </w:rPr>
        <w:t xml:space="preserve"> </w:t>
      </w:r>
      <w:r>
        <w:rPr>
          <w:rFonts w:asciiTheme="majorBidi" w:hAnsiTheme="majorBidi" w:cstheme="majorBidi"/>
        </w:rPr>
        <w:t xml:space="preserve">avoid other pedestrians. It is measured by density field of current cell </w:t>
      </w:r>
      <w:proofErr w:type="spellStart"/>
      <w:r w:rsidRPr="00DF1903">
        <w:rPr>
          <w:rFonts w:asciiTheme="majorBidi" w:hAnsiTheme="majorBidi" w:cstheme="majorBidi"/>
          <w:i/>
          <w:iCs/>
        </w:rPr>
        <w:t>c</w:t>
      </w:r>
      <w:r>
        <w:rPr>
          <w:rFonts w:asciiTheme="majorBidi" w:hAnsiTheme="majorBidi" w:cstheme="majorBidi"/>
        </w:rPr>
        <w:t xml:space="preserve"> over</w:t>
      </w:r>
      <w:proofErr w:type="spellEnd"/>
      <w:r>
        <w:rPr>
          <w:rFonts w:asciiTheme="majorBidi" w:hAnsiTheme="majorBidi" w:cstheme="majorBidi"/>
        </w:rPr>
        <w:t xml:space="preserve"> the predefined maximum density. </w:t>
      </w:r>
    </w:p>
    <w:p w14:paraId="09E73AEF" w14:textId="77777777"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represents whether this cell is the same direction with previous movement of pedestrian </w:t>
      </w:r>
    </w:p>
    <w:p w14:paraId="06CCAA16" w14:textId="77777777"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w:t>
      </w:r>
      <w:proofErr w:type="gramStart"/>
      <w:r>
        <w:rPr>
          <w:rFonts w:asciiTheme="majorBidi" w:hAnsiTheme="majorBidi" w:cstheme="majorBidi"/>
        </w:rPr>
        <w:t>represents</w:t>
      </w:r>
      <w:proofErr w:type="gramEnd"/>
      <w:r>
        <w:rPr>
          <w:rFonts w:asciiTheme="majorBidi" w:hAnsiTheme="majorBidi" w:cstheme="majorBidi"/>
        </w:rPr>
        <w:t xml:space="preserve"> a small probability to allow two pedestrians stay on the same cell.</w:t>
      </w:r>
    </w:p>
    <w:p w14:paraId="74A5B780" w14:textId="77777777" w:rsidR="005C300D" w:rsidRPr="003E7A15" w:rsidRDefault="004B2962" w:rsidP="00473164">
      <w:pPr>
        <w:pStyle w:val="ListParagraph"/>
        <w:numPr>
          <w:ilvl w:val="0"/>
          <w:numId w:val="4"/>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5C300D">
        <w:rPr>
          <w:rFonts w:asciiTheme="majorBidi" w:hAnsiTheme="majorBidi" w:cstheme="majorBidi"/>
        </w:rPr>
        <w:t xml:space="preserve"> represents cohesion value of cell </w:t>
      </w:r>
      <w:r w:rsidR="005C300D" w:rsidRPr="00BF2052">
        <w:rPr>
          <w:rFonts w:asciiTheme="majorBidi" w:hAnsiTheme="majorBidi" w:cstheme="majorBidi"/>
          <w:i/>
          <w:iCs/>
        </w:rPr>
        <w:t>c</w:t>
      </w:r>
      <w:r w:rsidR="005C300D">
        <w:rPr>
          <w:rFonts w:asciiTheme="majorBidi" w:hAnsiTheme="majorBidi" w:cstheme="majorBidi"/>
        </w:rPr>
        <w:t xml:space="preserve"> if pedestrian </w:t>
      </w:r>
      <w:proofErr w:type="spellStart"/>
      <w:r w:rsidR="005C300D">
        <w:rPr>
          <w:rFonts w:asciiTheme="majorBidi" w:hAnsiTheme="majorBidi" w:cstheme="majorBidi"/>
          <w:i/>
          <w:iCs/>
        </w:rPr>
        <w:t>i</w:t>
      </w:r>
      <w:proofErr w:type="spellEnd"/>
      <w:r w:rsidR="005C300D">
        <w:rPr>
          <w:rFonts w:asciiTheme="majorBidi" w:hAnsiTheme="majorBidi" w:cstheme="majorBidi"/>
        </w:rPr>
        <w:t xml:space="preserve"> move in towards other group member’s position</w:t>
      </w:r>
    </w:p>
    <w:p w14:paraId="147D9B78" w14:textId="77777777" w:rsidR="005C300D" w:rsidRPr="000920AA" w:rsidRDefault="004B2962" w:rsidP="00473164">
      <w:pPr>
        <w:pStyle w:val="ListParagraph"/>
        <w:numPr>
          <w:ilvl w:val="0"/>
          <w:numId w:val="4"/>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5C300D">
        <w:rPr>
          <w:rFonts w:asciiTheme="majorBidi" w:hAnsiTheme="majorBidi" w:cstheme="majorBidi"/>
        </w:rPr>
        <w:t xml:space="preserve"> </w:t>
      </w:r>
      <w:proofErr w:type="gramStart"/>
      <w:r w:rsidR="005C300D">
        <w:rPr>
          <w:rFonts w:asciiTheme="majorBidi" w:hAnsiTheme="majorBidi" w:cstheme="majorBidi"/>
        </w:rPr>
        <w:t>is</w:t>
      </w:r>
      <w:proofErr w:type="gramEnd"/>
      <w:r w:rsidR="005C300D">
        <w:rPr>
          <w:rFonts w:asciiTheme="majorBidi" w:hAnsiTheme="majorBidi" w:cstheme="majorBidi"/>
        </w:rPr>
        <w:t xml:space="preserve"> used in the case of large group which can be separated into sub groups. It represents the cohesion value of current pedestrian toward the largest group.</w:t>
      </w:r>
    </w:p>
    <w:p w14:paraId="31C208B6" w14:textId="77777777" w:rsidR="005C300D" w:rsidRPr="000920AA"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d</m:t>
        </m:r>
      </m:oMath>
      <w:r>
        <w:rPr>
          <w:rFonts w:asciiTheme="majorBidi" w:hAnsiTheme="majorBidi" w:cstheme="majorBidi"/>
        </w:rPr>
        <w:t xml:space="preserve"> </w:t>
      </w:r>
      <w:proofErr w:type="gramStart"/>
      <w:r>
        <w:rPr>
          <w:rFonts w:asciiTheme="majorBidi" w:hAnsiTheme="majorBidi" w:cstheme="majorBidi"/>
        </w:rPr>
        <w:t>is</w:t>
      </w:r>
      <w:proofErr w:type="gramEnd"/>
      <w:r>
        <w:rPr>
          <w:rFonts w:asciiTheme="majorBidi" w:hAnsiTheme="majorBidi" w:cstheme="majorBidi"/>
        </w:rPr>
        <w:t xml:space="preserve"> the distance from cell </w:t>
      </w:r>
      <w:r w:rsidRPr="004B2EE0">
        <w:rPr>
          <w:rFonts w:asciiTheme="majorBidi" w:hAnsiTheme="majorBidi" w:cstheme="majorBidi"/>
          <w:i/>
          <w:iCs/>
        </w:rPr>
        <w:t>c</w:t>
      </w:r>
      <w:r>
        <w:rPr>
          <w:rFonts w:asciiTheme="majorBidi" w:hAnsiTheme="majorBidi" w:cstheme="majorBidi"/>
        </w:rPr>
        <w:t xml:space="preserve"> to pedestrian </w:t>
      </w:r>
      <w:r w:rsidRPr="008B4AAC">
        <w:rPr>
          <w:rFonts w:asciiTheme="majorBidi" w:hAnsiTheme="majorBidi" w:cstheme="majorBidi"/>
          <w:i/>
          <w:iCs/>
        </w:rPr>
        <w:t>i</w:t>
      </w:r>
      <w:r>
        <w:rPr>
          <w:rFonts w:asciiTheme="majorBidi" w:hAnsiTheme="majorBidi" w:cstheme="majorBidi"/>
        </w:rPr>
        <w:t xml:space="preserve">’s current cell position. </w:t>
      </w:r>
      <w:r w:rsidRPr="008B4AAC">
        <w:rPr>
          <w:rFonts w:asciiTheme="majorBidi" w:hAnsiTheme="majorBidi" w:cstheme="majorBidi"/>
          <w:i/>
          <w:iCs/>
        </w:rPr>
        <w:t>d</w:t>
      </w:r>
      <w:r>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Pr>
          <w:rFonts w:asciiTheme="majorBidi" w:hAnsiTheme="majorBidi" w:cstheme="majorBidi"/>
        </w:rPr>
        <w:t xml:space="preserve"> </w:t>
      </w:r>
    </w:p>
    <w:p w14:paraId="7BD4F7D8" w14:textId="77777777"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lastRenderedPageBreak/>
        <w:t xml:space="preserve">Group cohesion degree is then defined as in equation (6) to represent the average distance from each group member to group’s centre of mass. The study used this degree to support pedestrian </w:t>
      </w:r>
      <w:proofErr w:type="spellStart"/>
      <w:r w:rsidRPr="001F1A47">
        <w:rPr>
          <w:rFonts w:asciiTheme="majorBidi" w:hAnsiTheme="majorBidi" w:cstheme="majorBidi"/>
          <w:i/>
          <w:iCs/>
        </w:rPr>
        <w:t>i</w:t>
      </w:r>
      <w:proofErr w:type="spellEnd"/>
      <w:r>
        <w:rPr>
          <w:rFonts w:asciiTheme="majorBidi" w:hAnsiTheme="majorBidi" w:cstheme="majorBidi"/>
        </w:rPr>
        <w:t xml:space="preserve"> trade off current goal attraction with group cohesion based on predefined rules.</w:t>
      </w:r>
    </w:p>
    <w:p w14:paraId="34350F7B" w14:textId="77777777" w:rsidR="005C300D" w:rsidRDefault="005C300D" w:rsidP="005C300D">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5C300D" w:rsidRPr="0077443D" w14:paraId="3DC4EA6D" w14:textId="77777777" w:rsidTr="003C375B">
        <w:trPr>
          <w:trHeight w:val="179"/>
        </w:trPr>
        <w:tc>
          <w:tcPr>
            <w:tcW w:w="8472" w:type="dxa"/>
          </w:tcPr>
          <w:p w14:paraId="729FBED1" w14:textId="77777777" w:rsidR="005C300D" w:rsidRPr="0077443D" w:rsidRDefault="005C300D" w:rsidP="003C375B">
            <w:pPr>
              <w:ind w:left="142" w:right="-2541" w:firstLine="426"/>
              <w:jc w:val="both"/>
              <w:rPr>
                <w:rFonts w:ascii="Cambria Math" w:hAnsi="Cambria Math" w:cstheme="majorBidi" w:hint="eastAsia"/>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14:paraId="75684FA9" w14:textId="77777777" w:rsidR="005C300D" w:rsidRPr="0077443D" w:rsidRDefault="005C300D" w:rsidP="005C300D">
            <w:pPr>
              <w:jc w:val="right"/>
              <w:rPr>
                <w:rFonts w:asciiTheme="majorBidi" w:hAnsiTheme="majorBidi" w:cstheme="majorBidi"/>
              </w:rPr>
            </w:pPr>
            <w:r>
              <w:rPr>
                <w:rFonts w:asciiTheme="majorBidi" w:hAnsiTheme="majorBidi" w:cstheme="majorBidi"/>
              </w:rPr>
              <w:t>(6</w:t>
            </w:r>
            <w:r w:rsidRPr="0077443D">
              <w:rPr>
                <w:rFonts w:asciiTheme="majorBidi" w:hAnsiTheme="majorBidi" w:cstheme="majorBidi"/>
              </w:rPr>
              <w:t>)</w:t>
            </w:r>
          </w:p>
        </w:tc>
      </w:tr>
    </w:tbl>
    <w:p w14:paraId="46621DF5" w14:textId="77777777" w:rsidR="005C300D" w:rsidRDefault="005C300D" w:rsidP="005C300D">
      <w:pPr>
        <w:pStyle w:val="ListParagraph"/>
        <w:ind w:left="0"/>
        <w:rPr>
          <w:rFonts w:asciiTheme="majorBidi" w:hAnsiTheme="majorBidi" w:cstheme="majorBidi"/>
        </w:rPr>
      </w:pPr>
    </w:p>
    <w:p w14:paraId="3D2408FC" w14:textId="77777777" w:rsidR="005C300D" w:rsidRPr="00AC1DAF" w:rsidRDefault="005C300D" w:rsidP="00A7320E">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group cohesion speed in various design layouts. However, this CA-based model only allows pedestrians move in neighbour cells rather than in further cells at each time step.</w:t>
      </w:r>
      <w:r w:rsidR="000E220B">
        <w:rPr>
          <w:rFonts w:asciiTheme="majorBidi" w:hAnsiTheme="majorBidi" w:cstheme="majorBidi"/>
        </w:rPr>
        <w:t xml:space="preserve"> I</w:t>
      </w:r>
      <w:r>
        <w:rPr>
          <w:rFonts w:asciiTheme="majorBidi" w:hAnsiTheme="majorBidi" w:cstheme="majorBidi"/>
        </w:rPr>
        <w:t>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proofErr w:type="gramStart"/>
      <w:r w:rsidRPr="003E7A15">
        <w:rPr>
          <w:rFonts w:asciiTheme="majorBidi" w:hAnsiTheme="majorBidi" w:cstheme="majorBidi"/>
        </w:rPr>
        <w:t xml:space="preserve">, </w:t>
      </w:r>
      <w:proofErr w:type="gramEnd"/>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Pr="003E7A15">
        <w:rPr>
          <w:rFonts w:asciiTheme="majorBidi" w:hAnsiTheme="majorBidi" w:cstheme="majorBidi"/>
        </w:rPr>
        <w:t xml:space="preserve"> </w:t>
      </w:r>
      <w:r>
        <w:rPr>
          <w:rFonts w:asciiTheme="majorBidi" w:hAnsiTheme="majorBidi" w:cstheme="majorBidi"/>
        </w:rPr>
        <w:t>for whole group members</w:t>
      </w:r>
      <w:r w:rsidR="000E220B">
        <w:rPr>
          <w:rFonts w:asciiTheme="majorBidi" w:hAnsiTheme="majorBidi" w:cstheme="majorBidi"/>
        </w:rPr>
        <w:t>. G</w:t>
      </w:r>
      <w:r>
        <w:rPr>
          <w:rFonts w:asciiTheme="majorBidi" w:hAnsiTheme="majorBidi" w:cstheme="majorBidi"/>
        </w:rPr>
        <w:t>roup speed</w:t>
      </w:r>
      <w:r w:rsidR="000E220B">
        <w:rPr>
          <w:rFonts w:asciiTheme="majorBidi" w:hAnsiTheme="majorBidi" w:cstheme="majorBidi"/>
        </w:rPr>
        <w:t xml:space="preserve"> and cohesion degree are investigated when group population size varies</w:t>
      </w:r>
      <w:r>
        <w:rPr>
          <w:rFonts w:asciiTheme="majorBidi" w:hAnsiTheme="majorBidi" w:cstheme="majorBidi"/>
        </w:rPr>
        <w:t>.</w:t>
      </w:r>
      <w:r w:rsidR="000E220B">
        <w:rPr>
          <w:rFonts w:asciiTheme="majorBidi" w:hAnsiTheme="majorBidi" w:cstheme="majorBidi"/>
        </w:rPr>
        <w:t xml:space="preserve"> </w:t>
      </w:r>
      <w:r w:rsidR="00E268E3">
        <w:rPr>
          <w:rFonts w:asciiTheme="majorBidi" w:hAnsiTheme="majorBidi" w:cstheme="majorBidi"/>
        </w:rPr>
        <w:t>However, t</w:t>
      </w:r>
      <w:r>
        <w:rPr>
          <w:rFonts w:asciiTheme="majorBidi" w:hAnsiTheme="majorBidi" w:cstheme="majorBidi"/>
        </w:rPr>
        <w:t xml:space="preserve">he effect of these parameters on group </w:t>
      </w:r>
      <w:r w:rsidR="00A7320E">
        <w:rPr>
          <w:rFonts w:asciiTheme="majorBidi" w:hAnsiTheme="majorBidi" w:cstheme="majorBidi"/>
        </w:rPr>
        <w:t>degree</w:t>
      </w:r>
      <w:r w:rsidR="000E220B">
        <w:rPr>
          <w:rFonts w:asciiTheme="majorBidi" w:hAnsiTheme="majorBidi" w:cstheme="majorBidi"/>
        </w:rPr>
        <w:t xml:space="preserve"> and the impact of group cohesion behaviour on flow rate measurement were not investigated.</w:t>
      </w:r>
    </w:p>
    <w:p w14:paraId="2A79823E" w14:textId="77777777" w:rsidR="00715BDD" w:rsidRPr="00310D6A" w:rsidRDefault="00A93D79" w:rsidP="005C300D">
      <w:pPr>
        <w:ind w:left="993" w:hanging="993"/>
        <w:rPr>
          <w:rFonts w:asciiTheme="majorBidi" w:hAnsiTheme="majorBidi" w:cstheme="majorBidi"/>
          <w:b/>
          <w:bCs/>
        </w:rPr>
      </w:pPr>
      <w:r>
        <w:rPr>
          <w:rFonts w:asciiTheme="majorBidi" w:hAnsiTheme="majorBidi" w:cstheme="majorBidi"/>
          <w:b/>
          <w:bCs/>
        </w:rPr>
        <w:t>2.</w:t>
      </w:r>
      <w:r w:rsidR="005C300D">
        <w:rPr>
          <w:rFonts w:asciiTheme="majorBidi" w:hAnsiTheme="majorBidi" w:cstheme="majorBidi"/>
          <w:b/>
          <w:bCs/>
        </w:rPr>
        <w:t>2</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14:paraId="12863E12" w14:textId="77777777" w:rsidR="00A50954" w:rsidRDefault="001651F7" w:rsidP="00532B98">
      <w:pPr>
        <w:pStyle w:val="ListParagraph"/>
        <w:spacing w:line="360" w:lineRule="auto"/>
        <w:ind w:left="0"/>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Helbing and colleagues (</w:t>
      </w:r>
      <w:proofErr w:type="spellStart"/>
      <w:r>
        <w:rPr>
          <w:rFonts w:asciiTheme="majorBidi" w:hAnsiTheme="majorBidi" w:cstheme="majorBidi"/>
        </w:rPr>
        <w:t>Moussaid</w:t>
      </w:r>
      <w:proofErr w:type="spellEnd"/>
      <w:r>
        <w:rPr>
          <w:rFonts w:asciiTheme="majorBidi" w:hAnsiTheme="majorBidi" w:cstheme="majorBidi"/>
        </w:rPr>
        <w:t xml:space="preserve">,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(Helbing &amp; </w:t>
      </w:r>
      <w:proofErr w:type="spellStart"/>
      <w:r w:rsidR="00AB57DF">
        <w:rPr>
          <w:rFonts w:asciiTheme="majorBidi" w:hAnsiTheme="majorBidi" w:cstheme="majorBidi"/>
        </w:rPr>
        <w:t>Vicsek</w:t>
      </w:r>
      <w:proofErr w:type="spellEnd"/>
      <w:r w:rsidR="00AB57DF">
        <w:rPr>
          <w:rFonts w:asciiTheme="majorBidi" w:hAnsiTheme="majorBidi" w:cstheme="majorBidi"/>
        </w:rPr>
        <w:t xml:space="preserve"> &amp;</w:t>
      </w:r>
      <w:r w:rsidR="006341BA">
        <w:rPr>
          <w:rFonts w:asciiTheme="majorBidi" w:hAnsiTheme="majorBidi" w:cstheme="majorBidi"/>
        </w:rPr>
        <w:t xml:space="preserve"> </w:t>
      </w:r>
      <w:r w:rsidR="00471D72">
        <w:rPr>
          <w:rFonts w:asciiTheme="majorBidi" w:hAnsiTheme="majorBidi" w:cstheme="majorBidi"/>
        </w:rPr>
        <w:t>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5C300D">
        <w:rPr>
          <w:rFonts w:asciiTheme="majorBidi" w:hAnsiTheme="majorBidi" w:cstheme="majorBidi"/>
        </w:rPr>
        <w:t>(equation 7-8</w:t>
      </w:r>
      <w:r w:rsidR="00471D72">
        <w:rPr>
          <w:rFonts w:asciiTheme="majorBidi" w:hAnsiTheme="majorBidi" w:cstheme="majorBidi"/>
        </w:rPr>
        <w:t xml:space="preserve">)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proofErr w:type="spellStart"/>
      <w:r w:rsidR="00A50954" w:rsidRPr="00802A85">
        <w:rPr>
          <w:rFonts w:asciiTheme="majorBidi" w:hAnsiTheme="majorBidi" w:cstheme="majorBidi"/>
          <w:i/>
          <w:iCs/>
        </w:rPr>
        <w:t>p</w:t>
      </w:r>
      <w:r w:rsidR="00A50954" w:rsidRPr="00802A85">
        <w:rPr>
          <w:rFonts w:asciiTheme="majorBidi" w:hAnsiTheme="majorBidi" w:cstheme="majorBidi"/>
        </w:rPr>
        <w:t xml:space="preserve"> at</w:t>
      </w:r>
      <w:proofErr w:type="spellEnd"/>
      <w:r w:rsidR="00A50954" w:rsidRPr="00802A85">
        <w:rPr>
          <w:rFonts w:asciiTheme="majorBidi" w:hAnsiTheme="majorBidi" w:cstheme="majorBidi"/>
        </w:rPr>
        <w:t xml:space="preserve">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w:t>
      </w:r>
      <w:proofErr w:type="gramStart"/>
      <w:r w:rsidR="00A50954" w:rsidRPr="00802A85">
        <w:rPr>
          <w:rFonts w:asciiTheme="majorBidi" w:hAnsiTheme="majorBidi" w:cstheme="majorBidi"/>
        </w:rPr>
        <w:t xml:space="preserve">time </w:t>
      </w:r>
      <w:proofErr w:type="gramEnd"/>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proofErr w:type="spellStart"/>
      <w:r w:rsidR="00A50954" w:rsidRPr="00802A85">
        <w:rPr>
          <w:rFonts w:asciiTheme="majorBidi" w:hAnsiTheme="majorBidi" w:cstheme="majorBidi"/>
          <w:i/>
          <w:iCs/>
        </w:rPr>
        <w:t>t</w:t>
      </w:r>
      <w:proofErr w:type="spellEnd"/>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reduce its head direction and maintain group’s centre of mass, but also avoid </w:t>
      </w:r>
      <w:r w:rsidR="00471D72">
        <w:rPr>
          <w:rFonts w:asciiTheme="majorBidi" w:hAnsiTheme="majorBidi" w:cstheme="majorBidi"/>
        </w:rPr>
        <w:t>other group members. The group fo</w:t>
      </w:r>
      <w:r w:rsidR="00EB6CE6">
        <w:rPr>
          <w:rFonts w:asciiTheme="majorBidi" w:hAnsiTheme="majorBidi" w:cstheme="majorBidi"/>
        </w:rPr>
        <w:t>rce is represented in equation 9</w:t>
      </w:r>
      <w:r w:rsidR="005122F4">
        <w:rPr>
          <w:rFonts w:asciiTheme="majorBidi" w:hAnsiTheme="majorBidi" w:cstheme="majorBidi"/>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14:paraId="59542B96" w14:textId="77777777" w:rsidTr="00AA2D03">
        <w:tc>
          <w:tcPr>
            <w:tcW w:w="7371" w:type="dxa"/>
          </w:tcPr>
          <w:p w14:paraId="4307FF32" w14:textId="77777777" w:rsidR="000C6A40" w:rsidRPr="001651F7" w:rsidRDefault="004B2962" w:rsidP="00AA2D03">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14:paraId="24D60605" w14:textId="77777777" w:rsidR="000C6A40" w:rsidRPr="001651F7" w:rsidRDefault="000C6A40" w:rsidP="00AA2D03">
            <w:pPr>
              <w:ind w:left="-108" w:hanging="108"/>
              <w:jc w:val="both"/>
              <w:rPr>
                <w:rFonts w:asciiTheme="majorBidi" w:hAnsiTheme="majorBidi" w:cstheme="majorBidi"/>
              </w:rPr>
            </w:pPr>
          </w:p>
          <w:p w14:paraId="41B1B406" w14:textId="77777777" w:rsidR="000C6A40" w:rsidRPr="001651F7" w:rsidRDefault="005C300D" w:rsidP="00AA2D03">
            <w:pPr>
              <w:ind w:left="-108" w:hanging="108"/>
              <w:jc w:val="right"/>
              <w:rPr>
                <w:rFonts w:asciiTheme="majorBidi" w:hAnsiTheme="majorBidi" w:cstheme="majorBidi"/>
              </w:rPr>
            </w:pPr>
            <w:r>
              <w:rPr>
                <w:rFonts w:asciiTheme="majorBidi" w:hAnsiTheme="majorBidi" w:cstheme="majorBidi"/>
              </w:rPr>
              <w:t>(7</w:t>
            </w:r>
            <w:r w:rsidR="000C6A40" w:rsidRPr="001651F7">
              <w:rPr>
                <w:rFonts w:asciiTheme="majorBidi" w:hAnsiTheme="majorBidi" w:cstheme="majorBidi"/>
              </w:rPr>
              <w:t>)</w:t>
            </w:r>
          </w:p>
        </w:tc>
      </w:tr>
      <w:tr w:rsidR="000C6A40" w:rsidRPr="001651F7" w14:paraId="04176C57" w14:textId="77777777" w:rsidTr="00AA2D03">
        <w:tc>
          <w:tcPr>
            <w:tcW w:w="7371" w:type="dxa"/>
          </w:tcPr>
          <w:p w14:paraId="0D18F86E" w14:textId="77777777" w:rsidR="000C6A40" w:rsidRPr="001651F7" w:rsidRDefault="000C6A40" w:rsidP="00AA2D03">
            <w:pPr>
              <w:ind w:left="-108" w:right="-2541"/>
              <w:jc w:val="both"/>
              <w:rPr>
                <w:rFonts w:asciiTheme="majorBidi" w:eastAsia="SimSun" w:hAnsiTheme="majorBidi" w:cstheme="majorBidi"/>
              </w:rPr>
            </w:pPr>
          </w:p>
          <w:p w14:paraId="11FF4CC2" w14:textId="77777777" w:rsidR="000C6A40" w:rsidRPr="001651F7" w:rsidRDefault="004B2962" w:rsidP="00AA2D03">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0C6A40"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e>
                  </m:nary>
                </m:e>
              </m:nary>
            </m:oMath>
          </w:p>
          <w:p w14:paraId="0A307C2E" w14:textId="77777777" w:rsidR="000C6A40" w:rsidRPr="001651F7" w:rsidRDefault="000C6A40" w:rsidP="00AA2D03">
            <w:pPr>
              <w:ind w:left="-108" w:hanging="108"/>
              <w:rPr>
                <w:rFonts w:asciiTheme="majorBidi" w:eastAsia="SimSun" w:hAnsiTheme="majorBidi" w:cstheme="majorBidi"/>
              </w:rPr>
            </w:pPr>
          </w:p>
        </w:tc>
        <w:tc>
          <w:tcPr>
            <w:tcW w:w="709" w:type="dxa"/>
          </w:tcPr>
          <w:p w14:paraId="0118B20D" w14:textId="77777777" w:rsidR="000C6A40" w:rsidRPr="001651F7" w:rsidRDefault="000C6A40" w:rsidP="00AA2D03">
            <w:pPr>
              <w:ind w:left="-108" w:hanging="108"/>
              <w:jc w:val="both"/>
              <w:rPr>
                <w:rFonts w:asciiTheme="majorBidi" w:hAnsiTheme="majorBidi" w:cstheme="majorBidi"/>
              </w:rPr>
            </w:pPr>
          </w:p>
          <w:p w14:paraId="2B735F30" w14:textId="77777777" w:rsidR="000C6A40" w:rsidRPr="001651F7" w:rsidRDefault="005C300D" w:rsidP="00AA2D03">
            <w:pPr>
              <w:ind w:left="-108" w:hanging="108"/>
              <w:jc w:val="right"/>
              <w:rPr>
                <w:rFonts w:asciiTheme="majorBidi" w:hAnsiTheme="majorBidi" w:cstheme="majorBidi"/>
              </w:rPr>
            </w:pPr>
            <w:r>
              <w:rPr>
                <w:rFonts w:asciiTheme="majorBidi" w:hAnsiTheme="majorBidi" w:cstheme="majorBidi"/>
              </w:rPr>
              <w:t>(8</w:t>
            </w:r>
            <w:r w:rsidR="000C6A40" w:rsidRPr="001651F7">
              <w:rPr>
                <w:rFonts w:asciiTheme="majorBidi" w:hAnsiTheme="majorBidi" w:cstheme="majorBidi"/>
              </w:rPr>
              <w:t>)</w:t>
            </w:r>
          </w:p>
        </w:tc>
      </w:tr>
      <w:tr w:rsidR="000C6A40" w:rsidRPr="001651F7" w14:paraId="337E0D5A" w14:textId="77777777" w:rsidTr="00AA2D03">
        <w:tc>
          <w:tcPr>
            <w:tcW w:w="7371" w:type="dxa"/>
          </w:tcPr>
          <w:p w14:paraId="11A3F18E" w14:textId="77777777" w:rsidR="000C6A40" w:rsidRPr="001651F7" w:rsidRDefault="000C6A40" w:rsidP="00AA2D03">
            <w:pPr>
              <w:ind w:left="-108" w:hanging="108"/>
              <w:rPr>
                <w:rFonts w:asciiTheme="majorBidi" w:eastAsia="SimSun" w:hAnsiTheme="majorBidi" w:cstheme="majorBidi"/>
              </w:rPr>
            </w:pPr>
          </w:p>
        </w:tc>
        <w:tc>
          <w:tcPr>
            <w:tcW w:w="709" w:type="dxa"/>
          </w:tcPr>
          <w:p w14:paraId="5976894C" w14:textId="77777777" w:rsidR="000C6A40" w:rsidRPr="001651F7" w:rsidRDefault="000C6A40" w:rsidP="00AA2D03">
            <w:pPr>
              <w:ind w:left="-108" w:hanging="108"/>
              <w:jc w:val="right"/>
              <w:rPr>
                <w:rFonts w:asciiTheme="majorBidi" w:hAnsiTheme="majorBidi" w:cstheme="majorBidi"/>
              </w:rPr>
            </w:pPr>
          </w:p>
        </w:tc>
      </w:tr>
    </w:tbl>
    <w:p w14:paraId="05D304AC" w14:textId="77777777" w:rsidR="000C6A40" w:rsidRDefault="000C6A40" w:rsidP="00A06F4D">
      <w:pPr>
        <w:pStyle w:val="ListParagraph"/>
        <w:ind w:left="0"/>
        <w:jc w:val="both"/>
        <w:rPr>
          <w:rFonts w:asciiTheme="majorBidi" w:hAnsiTheme="majorBidi" w:cstheme="majorBidi"/>
        </w:rPr>
      </w:pPr>
      <w:proofErr w:type="gramStart"/>
      <w:r w:rsidRPr="00F2378E">
        <w:rPr>
          <w:rFonts w:asciiTheme="majorBidi" w:hAnsiTheme="majorBidi" w:cstheme="majorBidi"/>
        </w:rPr>
        <w:t>where</w:t>
      </w:r>
      <w:proofErr w:type="gramEnd"/>
      <w:r w:rsidRPr="00F2378E">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w:t>
      </w:r>
      <w:r w:rsidR="00A06F4D">
        <w:rPr>
          <w:rFonts w:asciiTheme="majorBidi" w:hAnsiTheme="majorBidi" w:cstheme="majorBidi"/>
        </w:rPr>
        <w:t xml:space="preserve">the </w:t>
      </w:r>
      <w:r w:rsidRPr="00F2378E">
        <w:rPr>
          <w:rFonts w:asciiTheme="majorBidi" w:hAnsiTheme="majorBidi" w:cstheme="majorBidi"/>
        </w:rPr>
        <w:t xml:space="preserve">desired speed of pedestrian </w:t>
      </w:r>
      <w:r w:rsidRPr="00F2378E">
        <w:rPr>
          <w:rFonts w:asciiTheme="majorBidi" w:hAnsiTheme="majorBidi" w:cstheme="majorBidi"/>
          <w:i/>
          <w:iCs/>
        </w:rPr>
        <w:t>p</w:t>
      </w:r>
      <w:r w:rsidRPr="00F2378E">
        <w:rPr>
          <w:rFonts w:asciiTheme="majorBidi" w:hAnsiTheme="majorBidi" w:cstheme="majorBidi"/>
        </w:rPr>
        <w:t xml:space="preserve"> </w:t>
      </w:r>
      <w:r w:rsidR="00A06F4D">
        <w:rPr>
          <w:rFonts w:asciiTheme="majorBidi" w:hAnsiTheme="majorBidi" w:cstheme="majorBidi"/>
        </w:rPr>
        <w:t>that</w:t>
      </w:r>
      <w:r w:rsidRPr="00F2378E">
        <w:rPr>
          <w:rFonts w:asciiTheme="majorBidi" w:hAnsiTheme="majorBidi" w:cstheme="majorBidi"/>
        </w:rPr>
        <w:t xml:space="preserve"> varies over time</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Pr>
          <w:rFonts w:asciiTheme="majorBidi" w:hAnsiTheme="majorBidi" w:cstheme="majorBidi"/>
        </w:rPr>
        <w:t xml:space="preserve"> 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14:paraId="332123E0" w14:textId="77777777" w:rsidTr="00AA2D03">
        <w:tc>
          <w:tcPr>
            <w:tcW w:w="7371" w:type="dxa"/>
          </w:tcPr>
          <w:p w14:paraId="0B66FF32" w14:textId="77777777" w:rsidR="000C6A40" w:rsidRPr="00A26BB4" w:rsidRDefault="004B2962" w:rsidP="00AA2D03">
            <w:pPr>
              <w:ind w:left="34"/>
              <w:rPr>
                <w:rFonts w:asciiTheme="majorBidi" w:hAnsiTheme="majorBidi" w:cstheme="majorBidi"/>
              </w:rPr>
            </w:pPr>
            <m:oMathPara>
              <m:oMathParaPr>
                <m:jc m:val="left"/>
              </m:oMathParaP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m:oMathPara>
          </w:p>
        </w:tc>
        <w:tc>
          <w:tcPr>
            <w:tcW w:w="709" w:type="dxa"/>
          </w:tcPr>
          <w:p w14:paraId="0958EA4C" w14:textId="77777777" w:rsidR="000C6A40" w:rsidRPr="001651F7" w:rsidRDefault="005C300D" w:rsidP="00AA2D03">
            <w:pPr>
              <w:jc w:val="right"/>
              <w:rPr>
                <w:rFonts w:asciiTheme="majorBidi" w:hAnsiTheme="majorBidi" w:cstheme="majorBidi"/>
              </w:rPr>
            </w:pPr>
            <w:r>
              <w:rPr>
                <w:rFonts w:asciiTheme="majorBidi" w:hAnsiTheme="majorBidi" w:cstheme="majorBidi"/>
              </w:rPr>
              <w:t>(9</w:t>
            </w:r>
            <w:r w:rsidR="000C6A40" w:rsidRPr="001651F7">
              <w:rPr>
                <w:rFonts w:asciiTheme="majorBidi" w:hAnsiTheme="majorBidi" w:cstheme="majorBidi"/>
              </w:rPr>
              <w:t>)</w:t>
            </w:r>
          </w:p>
        </w:tc>
      </w:tr>
    </w:tbl>
    <w:p w14:paraId="196A200B" w14:textId="77777777" w:rsidR="000C6A40" w:rsidRDefault="000C6A40" w:rsidP="000C6A40">
      <w:pPr>
        <w:pStyle w:val="ListParagraph"/>
        <w:ind w:left="0"/>
        <w:jc w:val="both"/>
        <w:rPr>
          <w:rFonts w:asciiTheme="majorBidi" w:hAnsiTheme="majorBidi" w:cstheme="majorBidi"/>
        </w:rPr>
      </w:pPr>
    </w:p>
    <w:p w14:paraId="175C0D68" w14:textId="77777777"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lastRenderedPageBreak/>
        <w:drawing>
          <wp:inline distT="0" distB="0" distL="0" distR="0" wp14:anchorId="7DBA232D" wp14:editId="68E462D1">
            <wp:extent cx="3069948"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214" cy="2412050"/>
                    </a:xfrm>
                    <a:prstGeom prst="rect">
                      <a:avLst/>
                    </a:prstGeom>
                    <a:noFill/>
                    <a:ln>
                      <a:noFill/>
                    </a:ln>
                  </pic:spPr>
                </pic:pic>
              </a:graphicData>
            </a:graphic>
          </wp:inline>
        </w:drawing>
      </w:r>
    </w:p>
    <w:p w14:paraId="417B063A" w14:textId="77777777" w:rsidR="00A50954" w:rsidRPr="00802A85" w:rsidRDefault="00A50954" w:rsidP="00D36066">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p>
    <w:p w14:paraId="27AAC8CC" w14:textId="77777777" w:rsidR="00471D72" w:rsidRPr="00A82993" w:rsidRDefault="00882AE5" w:rsidP="00FF03AA">
      <w:pPr>
        <w:pStyle w:val="ListParagraph"/>
        <w:ind w:left="0"/>
        <w:jc w:val="both"/>
        <w:rPr>
          <w:rFonts w:asciiTheme="majorBidi" w:hAnsiTheme="majorBidi" w:cstheme="majorBidi"/>
        </w:rPr>
      </w:pPr>
      <w:r>
        <w:rPr>
          <w:rFonts w:asciiTheme="majorBidi" w:hAnsiTheme="majorBidi" w:cstheme="majorBidi"/>
        </w:rPr>
        <w:t xml:space="preserve">The social group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w:t>
      </w:r>
      <w:proofErr w:type="spellStart"/>
      <w:r w:rsidRPr="00CC4F2D">
        <w:rPr>
          <w:rFonts w:asciiTheme="majorBidi" w:hAnsiTheme="majorBidi" w:cstheme="majorBidi"/>
          <w:i/>
          <w:iCs/>
        </w:rPr>
        <w:t>p</w:t>
      </w:r>
      <w:r>
        <w:rPr>
          <w:rFonts w:asciiTheme="majorBidi" w:hAnsiTheme="majorBidi" w:cstheme="majorBidi"/>
        </w:rPr>
        <w:t xml:space="preserve"> at</w:t>
      </w:r>
      <w:proofErr w:type="spellEnd"/>
      <w:r>
        <w:rPr>
          <w:rFonts w:asciiTheme="majorBidi" w:hAnsiTheme="majorBidi" w:cstheme="majorBidi"/>
        </w:rPr>
        <w:t xml:space="preserve">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w:t>
      </w:r>
      <w:r w:rsidR="006F31D9" w:rsidRPr="00821F73">
        <w:rPr>
          <w:rFonts w:asciiTheme="majorBidi" w:hAnsiTheme="majorBidi" w:cstheme="majorBidi"/>
          <w:i/>
          <w:iCs/>
        </w:rPr>
        <w:t>p</w:t>
      </w:r>
      <w:r w:rsidR="006F31D9">
        <w:rPr>
          <w:rFonts w:asciiTheme="majorBidi" w:hAnsiTheme="majorBidi" w:cstheme="majorBidi"/>
        </w:rPr>
        <w:t xml:space="preserve"> adjust its position to reduce the head rotation. At the same time, pedestrian p keeps a certain distance to the group’s centre of mass by the </w:t>
      </w:r>
      <w:proofErr w:type="gramStart"/>
      <w:r w:rsidR="006F31D9">
        <w:rPr>
          <w:rFonts w:asciiTheme="majorBidi" w:hAnsiTheme="majorBidi" w:cstheme="majorBidi"/>
        </w:rPr>
        <w:t xml:space="preserve">force </w:t>
      </w:r>
      <w:proofErr w:type="gramEnd"/>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w:r w:rsidR="00A82993">
        <w:rPr>
          <w:rFonts w:asciiTheme="majorBidi" w:hAnsiTheme="majorBidi" w:cstheme="majorBidi"/>
        </w:rPr>
        <w:t xml:space="preserve">  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p>
    <w:p w14:paraId="5DE5F8E6" w14:textId="77777777" w:rsidR="00F25928" w:rsidRDefault="00F25928" w:rsidP="00F2378E">
      <w:pPr>
        <w:pStyle w:val="ListParagraph"/>
        <w:spacing w:line="360" w:lineRule="auto"/>
        <w:ind w:left="0"/>
        <w:rPr>
          <w:rFonts w:asciiTheme="majorBidi" w:hAnsiTheme="majorBidi" w:cstheme="majorBidi"/>
        </w:rPr>
      </w:pPr>
    </w:p>
    <w:p w14:paraId="5A8A71A2" w14:textId="77777777"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14:paraId="0C364B24" w14:textId="77777777"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t>Table 1</w:t>
      </w:r>
      <w:r>
        <w:rPr>
          <w:rFonts w:asciiTheme="majorBidi" w:hAnsiTheme="majorBidi" w:cstheme="majorBidi"/>
        </w:rPr>
        <w:t xml:space="preserve"> – Social-group force model’s parameters</w:t>
      </w:r>
    </w:p>
    <w:tbl>
      <w:tblPr>
        <w:tblStyle w:val="TableGrid"/>
        <w:tblW w:w="0" w:type="auto"/>
        <w:jc w:val="center"/>
        <w:tblLook w:val="04A0" w:firstRow="1" w:lastRow="0" w:firstColumn="1" w:lastColumn="0" w:noHBand="0" w:noVBand="1"/>
      </w:tblPr>
      <w:tblGrid>
        <w:gridCol w:w="1445"/>
        <w:gridCol w:w="3685"/>
        <w:gridCol w:w="3666"/>
      </w:tblGrid>
      <w:tr w:rsidR="00F2378E" w:rsidRPr="00802A85" w14:paraId="387C7338" w14:textId="77777777" w:rsidTr="00A82993">
        <w:trPr>
          <w:jc w:val="center"/>
        </w:trPr>
        <w:tc>
          <w:tcPr>
            <w:tcW w:w="1445" w:type="dxa"/>
          </w:tcPr>
          <w:p w14:paraId="19ED5E26" w14:textId="77777777"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14:paraId="4241A8E1" w14:textId="77777777"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14:paraId="6BF887BE" w14:textId="77777777"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14:paraId="0AD09F4A" w14:textId="77777777" w:rsidTr="00A82993">
        <w:trPr>
          <w:jc w:val="center"/>
        </w:trPr>
        <w:tc>
          <w:tcPr>
            <w:tcW w:w="1445" w:type="dxa"/>
            <w:shd w:val="clear" w:color="auto" w:fill="D9D9D9" w:themeFill="background1" w:themeFillShade="D9"/>
          </w:tcPr>
          <w:p w14:paraId="195CF41A" w14:textId="77777777" w:rsidR="00F2378E" w:rsidRPr="00802A85" w:rsidRDefault="004B2962"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14:paraId="1E0D4B3C" w14:textId="77777777"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14:paraId="7F0C02B4" w14:textId="77777777"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14:paraId="67B5244B" w14:textId="77777777" w:rsidTr="00A82993">
        <w:trPr>
          <w:jc w:val="center"/>
        </w:trPr>
        <w:tc>
          <w:tcPr>
            <w:tcW w:w="1445" w:type="dxa"/>
            <w:shd w:val="clear" w:color="auto" w:fill="D9D9D9" w:themeFill="background1" w:themeFillShade="D9"/>
          </w:tcPr>
          <w:p w14:paraId="007BA2F1" w14:textId="77777777" w:rsidR="00F2378E" w:rsidRPr="00802A85" w:rsidRDefault="004B2962"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14:paraId="2226AEDA" w14:textId="77777777"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14:paraId="410E969F" w14:textId="77777777"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14:paraId="181FAED9" w14:textId="77777777" w:rsidTr="00A82993">
        <w:trPr>
          <w:jc w:val="center"/>
        </w:trPr>
        <w:tc>
          <w:tcPr>
            <w:tcW w:w="1445" w:type="dxa"/>
            <w:shd w:val="clear" w:color="auto" w:fill="D9D9D9" w:themeFill="background1" w:themeFillShade="D9"/>
          </w:tcPr>
          <w:p w14:paraId="2B3E4131" w14:textId="77777777"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14:paraId="0E57B684" w14:textId="77777777"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14:paraId="5601A4E4" w14:textId="77777777"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14:paraId="2565C487" w14:textId="77777777" w:rsidTr="00A82993">
        <w:trPr>
          <w:jc w:val="center"/>
        </w:trPr>
        <w:tc>
          <w:tcPr>
            <w:tcW w:w="1445" w:type="dxa"/>
            <w:shd w:val="clear" w:color="auto" w:fill="D9D9D9" w:themeFill="background1" w:themeFillShade="D9"/>
          </w:tcPr>
          <w:p w14:paraId="12838384" w14:textId="77777777"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14:paraId="5A5919C5" w14:textId="77777777"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14:paraId="273E8AF6" w14:textId="77777777"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14:paraId="3696C420" w14:textId="77777777" w:rsidTr="00A82993">
        <w:trPr>
          <w:jc w:val="center"/>
        </w:trPr>
        <w:tc>
          <w:tcPr>
            <w:tcW w:w="1445" w:type="dxa"/>
            <w:shd w:val="clear" w:color="auto" w:fill="D9D9D9" w:themeFill="background1" w:themeFillShade="D9"/>
          </w:tcPr>
          <w:p w14:paraId="4C313B9F" w14:textId="77777777"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14:paraId="17C90EAB" w14:textId="77777777"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14:paraId="174469AD" w14:textId="77777777"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14:paraId="0CA2568F" w14:textId="77777777" w:rsidTr="00A82993">
        <w:trPr>
          <w:jc w:val="center"/>
        </w:trPr>
        <w:tc>
          <w:tcPr>
            <w:tcW w:w="1445" w:type="dxa"/>
            <w:shd w:val="clear" w:color="auto" w:fill="D9D9D9" w:themeFill="background1" w:themeFillShade="D9"/>
          </w:tcPr>
          <w:p w14:paraId="50EED4E5" w14:textId="77777777"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14:paraId="756A23CA" w14:textId="77777777"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14:paraId="03EBEAFB" w14:textId="77777777"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14:paraId="1A6788DC" w14:textId="77777777" w:rsidTr="00A82993">
        <w:trPr>
          <w:jc w:val="center"/>
        </w:trPr>
        <w:tc>
          <w:tcPr>
            <w:tcW w:w="1445" w:type="dxa"/>
            <w:shd w:val="clear" w:color="auto" w:fill="D9D9D9" w:themeFill="background1" w:themeFillShade="D9"/>
          </w:tcPr>
          <w:p w14:paraId="4ADF6857" w14:textId="77777777"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14:paraId="77B2BAE0" w14:textId="77777777"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14:paraId="1EB82B72" w14:textId="77777777"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14:paraId="7C7F0631" w14:textId="77777777" w:rsidTr="00A82993">
        <w:trPr>
          <w:jc w:val="center"/>
        </w:trPr>
        <w:tc>
          <w:tcPr>
            <w:tcW w:w="1445" w:type="dxa"/>
            <w:shd w:val="clear" w:color="auto" w:fill="D9D9D9" w:themeFill="background1" w:themeFillShade="D9"/>
          </w:tcPr>
          <w:p w14:paraId="10FA2E9A" w14:textId="77777777" w:rsidR="00F25928" w:rsidRDefault="004B2962">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14:paraId="68DA72C7" w14:textId="77777777"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14:paraId="1F723C46" w14:textId="77777777"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14:paraId="3F3745CB" w14:textId="77777777" w:rsidTr="00A82993">
        <w:trPr>
          <w:jc w:val="center"/>
        </w:trPr>
        <w:tc>
          <w:tcPr>
            <w:tcW w:w="1445" w:type="dxa"/>
            <w:shd w:val="clear" w:color="auto" w:fill="D9D9D9" w:themeFill="background1" w:themeFillShade="D9"/>
          </w:tcPr>
          <w:p w14:paraId="301D91EB" w14:textId="77777777" w:rsidR="00F25928" w:rsidRDefault="004B2962">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14:paraId="7973B19E" w14:textId="77777777"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14:paraId="66720504" w14:textId="77777777"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14:paraId="345E104F" w14:textId="77777777" w:rsidTr="00A82993">
        <w:trPr>
          <w:jc w:val="center"/>
        </w:trPr>
        <w:tc>
          <w:tcPr>
            <w:tcW w:w="1445" w:type="dxa"/>
            <w:shd w:val="clear" w:color="auto" w:fill="D9D9D9" w:themeFill="background1" w:themeFillShade="D9"/>
          </w:tcPr>
          <w:p w14:paraId="467D4055" w14:textId="77777777" w:rsidR="00126CF9" w:rsidRDefault="004B2962">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14:paraId="4E19D093" w14:textId="77777777"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14:paraId="4F636D1F" w14:textId="77777777"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14:paraId="0BC0F38D" w14:textId="77777777" w:rsidTr="00A82993">
        <w:trPr>
          <w:jc w:val="center"/>
        </w:trPr>
        <w:tc>
          <w:tcPr>
            <w:tcW w:w="1445" w:type="dxa"/>
            <w:shd w:val="clear" w:color="auto" w:fill="D9D9D9" w:themeFill="background1" w:themeFillShade="D9"/>
          </w:tcPr>
          <w:p w14:paraId="17A47C92" w14:textId="77777777" w:rsidR="00126CF9" w:rsidRDefault="004B2962">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14:paraId="1C4BA6A9" w14:textId="77777777"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14:paraId="1D456F06" w14:textId="77777777"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r w:rsidR="003B5855">
              <w:rPr>
                <w:rFonts w:asciiTheme="majorBidi" w:hAnsiTheme="majorBidi" w:cstheme="majorBidi"/>
                <w:sz w:val="21"/>
                <w:szCs w:val="21"/>
              </w:rPr>
              <w:t xml:space="preserve"> to avoid overlap each other</w:t>
            </w:r>
          </w:p>
        </w:tc>
      </w:tr>
    </w:tbl>
    <w:p w14:paraId="044C2ECF" w14:textId="77777777" w:rsidR="00F2378E" w:rsidRDefault="00F2378E" w:rsidP="00310D6A">
      <w:pPr>
        <w:pStyle w:val="ListParagraph"/>
        <w:ind w:left="284" w:firstLine="283"/>
        <w:rPr>
          <w:rFonts w:asciiTheme="majorBidi" w:hAnsiTheme="majorBidi" w:cstheme="majorBidi"/>
        </w:rPr>
      </w:pPr>
    </w:p>
    <w:p w14:paraId="79AC72B8" w14:textId="77777777"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 xml:space="preserve">in order for simulating the additional factors affecting individual’s </w:t>
      </w:r>
      <w:r w:rsidR="0045789F" w:rsidRPr="00802A85">
        <w:rPr>
          <w:rFonts w:asciiTheme="majorBidi" w:hAnsiTheme="majorBidi" w:cstheme="majorBidi"/>
        </w:rPr>
        <w:lastRenderedPageBreak/>
        <w:t>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14:paraId="67B9ED89" w14:textId="77777777"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Look w:val="04A0" w:firstRow="1" w:lastRow="0" w:firstColumn="1" w:lastColumn="0" w:noHBand="0" w:noVBand="1"/>
      </w:tblPr>
      <w:tblGrid>
        <w:gridCol w:w="1475"/>
        <w:gridCol w:w="4099"/>
        <w:gridCol w:w="3092"/>
      </w:tblGrid>
      <w:tr w:rsidR="0045789F" w:rsidRPr="00802A85" w14:paraId="0F6D9431" w14:textId="77777777" w:rsidTr="00666F4F">
        <w:trPr>
          <w:jc w:val="center"/>
        </w:trPr>
        <w:tc>
          <w:tcPr>
            <w:tcW w:w="1475" w:type="dxa"/>
          </w:tcPr>
          <w:p w14:paraId="62DA81CD" w14:textId="77777777"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14:paraId="73B277ED" w14:textId="77777777"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14:paraId="20AFB2DD" w14:textId="77777777"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14:paraId="5836F00F" w14:textId="77777777" w:rsidTr="00666F4F">
        <w:trPr>
          <w:jc w:val="center"/>
        </w:trPr>
        <w:tc>
          <w:tcPr>
            <w:tcW w:w="1475" w:type="dxa"/>
            <w:vMerge w:val="restart"/>
            <w:shd w:val="clear" w:color="auto" w:fill="D9D9D9" w:themeFill="background1" w:themeFillShade="D9"/>
          </w:tcPr>
          <w:p w14:paraId="79DACF59" w14:textId="77777777" w:rsidR="0045789F" w:rsidRPr="00802A85" w:rsidRDefault="004B2962"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14:paraId="5A518856" w14:textId="77777777"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0.26 </w:t>
            </w:r>
          </w:p>
        </w:tc>
        <w:tc>
          <w:tcPr>
            <w:tcW w:w="3092" w:type="dxa"/>
            <w:shd w:val="clear" w:color="auto" w:fill="D9D9D9" w:themeFill="background1" w:themeFillShade="D9"/>
          </w:tcPr>
          <w:p w14:paraId="04E82097" w14:textId="77777777"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14:paraId="74D0070F" w14:textId="77777777" w:rsidTr="00666F4F">
        <w:trPr>
          <w:jc w:val="center"/>
        </w:trPr>
        <w:tc>
          <w:tcPr>
            <w:tcW w:w="1475" w:type="dxa"/>
            <w:vMerge/>
            <w:shd w:val="clear" w:color="auto" w:fill="D9D9D9" w:themeFill="background1" w:themeFillShade="D9"/>
          </w:tcPr>
          <w:p w14:paraId="4EA459EC" w14:textId="77777777"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14:paraId="121A90D9" w14:textId="77777777"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0.3</w:t>
            </w:r>
          </w:p>
        </w:tc>
        <w:tc>
          <w:tcPr>
            <w:tcW w:w="3092" w:type="dxa"/>
            <w:shd w:val="clear" w:color="auto" w:fill="D9D9D9" w:themeFill="background1" w:themeFillShade="D9"/>
          </w:tcPr>
          <w:p w14:paraId="20338DB4" w14:textId="77777777"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45789F" w:rsidRPr="00802A85" w14:paraId="04E9452C" w14:textId="77777777" w:rsidTr="00666F4F">
        <w:trPr>
          <w:trHeight w:val="266"/>
          <w:jc w:val="center"/>
        </w:trPr>
        <w:tc>
          <w:tcPr>
            <w:tcW w:w="1475" w:type="dxa"/>
            <w:vMerge w:val="restart"/>
            <w:shd w:val="clear" w:color="auto" w:fill="D9D9D9" w:themeFill="background1" w:themeFillShade="D9"/>
          </w:tcPr>
          <w:p w14:paraId="6BABAE07" w14:textId="77777777"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14:paraId="34402BD1" w14:textId="77777777"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14:paraId="1CDDD2B6" w14:textId="77777777"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14:paraId="0728508B" w14:textId="77777777" w:rsidTr="00666F4F">
        <w:trPr>
          <w:trHeight w:val="266"/>
          <w:jc w:val="center"/>
        </w:trPr>
        <w:tc>
          <w:tcPr>
            <w:tcW w:w="1475" w:type="dxa"/>
            <w:vMerge/>
            <w:shd w:val="clear" w:color="auto" w:fill="D9D9D9" w:themeFill="background1" w:themeFillShade="D9"/>
          </w:tcPr>
          <w:p w14:paraId="040F4D2E" w14:textId="77777777"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14:paraId="5A1086EC" w14:textId="77777777"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14:paraId="4714E1D4" w14:textId="77777777"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2000), (Helbing, 2005)</w:t>
            </w:r>
          </w:p>
        </w:tc>
      </w:tr>
      <w:tr w:rsidR="0045789F" w:rsidRPr="00802A85" w14:paraId="3D3D60C6" w14:textId="77777777" w:rsidTr="00666F4F">
        <w:trPr>
          <w:jc w:val="center"/>
        </w:trPr>
        <w:tc>
          <w:tcPr>
            <w:tcW w:w="1475" w:type="dxa"/>
            <w:shd w:val="clear" w:color="auto" w:fill="D9D9D9" w:themeFill="background1" w:themeFillShade="D9"/>
          </w:tcPr>
          <w:p w14:paraId="30A6A5C3" w14:textId="77777777"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14:paraId="0431E556" w14:textId="77777777"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14:paraId="0937D043" w14:textId="77777777"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 (Helbing, 2005)</w:t>
            </w:r>
          </w:p>
        </w:tc>
      </w:tr>
      <w:tr w:rsidR="00544E86" w:rsidRPr="00802A85" w14:paraId="114A856D" w14:textId="77777777" w:rsidTr="00666F4F">
        <w:trPr>
          <w:jc w:val="center"/>
        </w:trPr>
        <w:tc>
          <w:tcPr>
            <w:tcW w:w="1475" w:type="dxa"/>
            <w:shd w:val="clear" w:color="auto" w:fill="D9D9D9" w:themeFill="background1" w:themeFillShade="D9"/>
          </w:tcPr>
          <w:p w14:paraId="76B65BE0" w14:textId="77777777"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14:paraId="4CEF994F" w14:textId="77777777"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14:paraId="1ED94C22" w14:textId="77777777"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14:paraId="2C85AD88" w14:textId="77777777" w:rsidTr="00666F4F">
        <w:trPr>
          <w:jc w:val="center"/>
        </w:trPr>
        <w:tc>
          <w:tcPr>
            <w:tcW w:w="1475" w:type="dxa"/>
            <w:shd w:val="clear" w:color="auto" w:fill="D9D9D9" w:themeFill="background1" w:themeFillShade="D9"/>
          </w:tcPr>
          <w:p w14:paraId="72ED6E9A" w14:textId="77777777"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14:paraId="19B8F924" w14:textId="77777777"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14:paraId="683AA2D5" w14:textId="77777777"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14:paraId="717B82E4" w14:textId="77777777" w:rsidTr="00666F4F">
        <w:trPr>
          <w:jc w:val="center"/>
        </w:trPr>
        <w:tc>
          <w:tcPr>
            <w:tcW w:w="1475" w:type="dxa"/>
            <w:shd w:val="clear" w:color="auto" w:fill="D9D9D9" w:themeFill="background1" w:themeFillShade="D9"/>
          </w:tcPr>
          <w:p w14:paraId="1F5F0051" w14:textId="77777777"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14:paraId="1A9BE8F6" w14:textId="77777777"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14:paraId="6A44EE6C" w14:textId="77777777"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bl>
    <w:p w14:paraId="2A5966FB" w14:textId="77777777" w:rsidR="0045789F" w:rsidRDefault="0045789F" w:rsidP="0045789F">
      <w:pPr>
        <w:pStyle w:val="ListParagraph"/>
        <w:ind w:left="0"/>
        <w:rPr>
          <w:rFonts w:asciiTheme="majorBidi" w:hAnsiTheme="majorBidi" w:cstheme="majorBidi"/>
        </w:rPr>
      </w:pPr>
    </w:p>
    <w:p w14:paraId="42D0724A" w14:textId="77777777"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w:t>
      </w:r>
      <w:r w:rsidR="00755F4E">
        <w:rPr>
          <w:rFonts w:asciiTheme="majorBidi" w:hAnsiTheme="majorBidi" w:cstheme="majorBidi"/>
        </w:rPr>
        <w:t xml:space="preserve">actual </w:t>
      </w:r>
      <w:r w:rsidR="00F25AC8">
        <w:rPr>
          <w:rFonts w:asciiTheme="majorBidi" w:hAnsiTheme="majorBidi" w:cstheme="majorBidi"/>
        </w:rPr>
        <w:t xml:space="preserve">observation, </w:t>
      </w:r>
      <w:proofErr w:type="spellStart"/>
      <w:r w:rsidR="00EA6AF1">
        <w:rPr>
          <w:rFonts w:asciiTheme="majorBidi" w:hAnsiTheme="majorBidi" w:cstheme="majorBidi"/>
        </w:rPr>
        <w:t>Moussaid</w:t>
      </w:r>
      <w:proofErr w:type="spellEnd"/>
      <w:r w:rsidR="00EA6AF1">
        <w:rPr>
          <w:rFonts w:asciiTheme="majorBidi" w:hAnsiTheme="majorBidi" w:cstheme="majorBidi"/>
        </w:rPr>
        <w:t xml:space="preserve"> </w:t>
      </w:r>
      <w:r w:rsidR="003B5FF2">
        <w:rPr>
          <w:rFonts w:asciiTheme="majorBidi" w:hAnsiTheme="majorBidi" w:cstheme="majorBidi"/>
        </w:rPr>
        <w:t xml:space="preserve">found that pedestrians in </w:t>
      </w:r>
      <w:r w:rsidR="00755F4E">
        <w:rPr>
          <w:rFonts w:asciiTheme="majorBidi" w:hAnsiTheme="majorBidi" w:cstheme="majorBidi"/>
        </w:rPr>
        <w:t xml:space="preserve">the </w:t>
      </w:r>
      <w:r w:rsidR="003B5FF2">
        <w:rPr>
          <w:rFonts w:asciiTheme="majorBidi" w:hAnsiTheme="majorBidi" w:cstheme="majorBidi"/>
        </w:rPr>
        <w:t xml:space="preserve">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14:paraId="51BD692F" w14:textId="77777777" w:rsidR="007E0AC1" w:rsidRDefault="007E0AC1" w:rsidP="004F15D2">
      <w:pPr>
        <w:pStyle w:val="ListParagraph"/>
        <w:spacing w:line="360" w:lineRule="auto"/>
        <w:ind w:left="0"/>
        <w:rPr>
          <w:rFonts w:asciiTheme="majorBidi" w:hAnsiTheme="majorBidi" w:cstheme="majorBidi"/>
        </w:rPr>
      </w:pPr>
    </w:p>
    <w:p w14:paraId="6A7903EB" w14:textId="77777777" w:rsidR="00B36571" w:rsidRPr="00393709" w:rsidRDefault="00B34C53" w:rsidP="004E204E">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w:t>
      </w:r>
      <w:r w:rsidR="004E204E">
        <w:rPr>
          <w:rFonts w:asciiTheme="majorBidi" w:hAnsiTheme="majorBidi" w:cstheme="majorBidi"/>
        </w:rPr>
        <w:t>2 and parameters of group force</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t>(Helbing,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r w:rsidR="00B36571">
        <w:rPr>
          <w:rFonts w:asciiTheme="majorBidi" w:hAnsiTheme="majorBidi" w:cstheme="majorBidi"/>
        </w:rPr>
        <w:t>Similar with CA-based model, the authors of social-group force models have not investigated the effect of member’s parameters (e.g</w:t>
      </w:r>
      <w:proofErr w:type="gramStart"/>
      <w:r w:rsidR="00764663">
        <w:rPr>
          <w:rFonts w:asciiTheme="majorBidi" w:hAnsiTheme="majorBidi" w:cstheme="majorBidi"/>
        </w:rPr>
        <w:t>.</w:t>
      </w:r>
      <w:r w:rsidR="00013C24">
        <w:rPr>
          <w:rFonts w:asciiTheme="majorBidi" w:hAnsiTheme="majorBidi" w:cstheme="majorBidi"/>
        </w:rPr>
        <w:t xml:space="preserve">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B36571">
        <w:rPr>
          <w:rFonts w:asciiTheme="majorBidi" w:hAnsiTheme="majorBidi" w:cstheme="majorBidi"/>
          <w:sz w:val="24"/>
          <w:szCs w:val="24"/>
        </w:rPr>
        <w:t xml:space="preserve">, </w:t>
      </w:r>
      <m:oMath>
        <m:r>
          <w:rPr>
            <w:rFonts w:ascii="Cambria Math" w:hAnsi="Cambria Math" w:cstheme="majorBidi"/>
            <w:sz w:val="24"/>
            <w:szCs w:val="24"/>
          </w:rPr>
          <m:t>τ</m:t>
        </m:r>
      </m:oMath>
      <w:r w:rsidR="00B36571">
        <w:rPr>
          <w:rFonts w:asciiTheme="majorBidi" w:hAnsiTheme="majorBidi" w:cstheme="majorBidi"/>
          <w:sz w:val="24"/>
          <w:szCs w:val="24"/>
        </w:rPr>
        <w:t xml:space="preserve">, </w:t>
      </w:r>
      <w:r w:rsidR="00B36571" w:rsidRPr="00802A85">
        <w:rPr>
          <w:rFonts w:asciiTheme="majorBidi" w:hAnsiTheme="majorBidi" w:cstheme="majorBidi"/>
          <w:i/>
          <w:iCs/>
          <w:sz w:val="21"/>
          <w:szCs w:val="21"/>
        </w:rPr>
        <w:t>A</w:t>
      </w:r>
      <w:r w:rsidR="00B36571">
        <w:rPr>
          <w:rFonts w:asciiTheme="majorBidi" w:hAnsiTheme="majorBidi" w:cstheme="majorBidi"/>
          <w:i/>
          <w:iCs/>
          <w:sz w:val="21"/>
          <w:szCs w:val="21"/>
        </w:rPr>
        <w:t xml:space="preserve">, </w:t>
      </w:r>
      <w:r w:rsidR="00B36571" w:rsidRPr="00802A85">
        <w:rPr>
          <w:rFonts w:asciiTheme="majorBidi" w:hAnsiTheme="majorBidi" w:cstheme="majorBidi"/>
          <w:i/>
          <w:iCs/>
          <w:sz w:val="21"/>
          <w:szCs w:val="21"/>
        </w:rPr>
        <w:t>B</w:t>
      </w:r>
      <w:r w:rsidR="00B36571">
        <w:rPr>
          <w:rFonts w:asciiTheme="majorBidi" w:hAnsiTheme="majorBidi" w:cstheme="majorBidi"/>
          <w:i/>
          <w:iCs/>
          <w:sz w:val="21"/>
          <w:szCs w:val="21"/>
        </w:rPr>
        <w:t>)</w:t>
      </w:r>
      <w:r w:rsidR="00B36571" w:rsidRPr="00802A85">
        <w:rPr>
          <w:rFonts w:asciiTheme="majorBidi" w:hAnsiTheme="majorBidi" w:cstheme="majorBidi"/>
          <w:sz w:val="24"/>
          <w:szCs w:val="24"/>
        </w:rPr>
        <w:t xml:space="preserve"> </w:t>
      </w:r>
      <w:r w:rsidR="00B36571">
        <w:rPr>
          <w:rFonts w:asciiTheme="majorBidi" w:hAnsiTheme="majorBidi" w:cstheme="majorBidi"/>
        </w:rPr>
        <w:t xml:space="preserve">on group speed and formation. They only studied how </w:t>
      </w:r>
      <w:r w:rsidR="002B09D7">
        <w:rPr>
          <w:rFonts w:asciiTheme="majorBidi" w:hAnsiTheme="majorBidi" w:cstheme="majorBidi"/>
        </w:rPr>
        <w:t>these information change</w:t>
      </w:r>
      <w:r w:rsidR="00B36571">
        <w:rPr>
          <w:rFonts w:asciiTheme="majorBidi" w:hAnsiTheme="majorBidi" w:cstheme="majorBidi"/>
        </w:rPr>
        <w:t xml:space="preserve"> according to </w:t>
      </w:r>
      <w:r w:rsidR="00756A8D">
        <w:rPr>
          <w:rFonts w:asciiTheme="majorBidi" w:hAnsiTheme="majorBidi" w:cstheme="majorBidi"/>
        </w:rPr>
        <w:t xml:space="preserve">different </w:t>
      </w:r>
      <w:r w:rsidR="00B36571">
        <w:rPr>
          <w:rFonts w:asciiTheme="majorBidi" w:hAnsiTheme="majorBidi" w:cstheme="majorBidi"/>
        </w:rPr>
        <w:t>group population size</w:t>
      </w:r>
      <w:r w:rsidR="00756A8D">
        <w:rPr>
          <w:rFonts w:asciiTheme="majorBidi" w:hAnsiTheme="majorBidi" w:cstheme="majorBidi"/>
        </w:rPr>
        <w:t>s</w:t>
      </w:r>
      <w:r w:rsidR="00B36571">
        <w:rPr>
          <w:rFonts w:asciiTheme="majorBidi" w:hAnsiTheme="majorBidi" w:cstheme="majorBidi"/>
        </w:rPr>
        <w:t xml:space="preserve">. </w:t>
      </w:r>
    </w:p>
    <w:p w14:paraId="3F983207" w14:textId="77777777" w:rsidR="003655E9" w:rsidRPr="00310D6A" w:rsidRDefault="003655E9" w:rsidP="00773D4A">
      <w:pPr>
        <w:ind w:left="142" w:hanging="142"/>
        <w:rPr>
          <w:rFonts w:asciiTheme="majorBidi" w:hAnsiTheme="majorBidi" w:cstheme="majorBidi"/>
          <w:b/>
          <w:bCs/>
        </w:rPr>
      </w:pPr>
      <w:r w:rsidRPr="00310D6A">
        <w:rPr>
          <w:rFonts w:asciiTheme="majorBidi" w:hAnsiTheme="majorBidi" w:cstheme="majorBidi"/>
          <w:b/>
          <w:bCs/>
        </w:rPr>
        <w:t>2.</w:t>
      </w:r>
      <w:r w:rsidR="00B6315E">
        <w:rPr>
          <w:rFonts w:asciiTheme="majorBidi" w:hAnsiTheme="majorBidi" w:cstheme="majorBidi"/>
          <w:b/>
          <w:bCs/>
        </w:rPr>
        <w:t>3</w:t>
      </w:r>
      <w:r w:rsidRPr="00310D6A">
        <w:rPr>
          <w:rFonts w:asciiTheme="majorBidi" w:hAnsiTheme="majorBidi" w:cstheme="majorBidi"/>
          <w:b/>
          <w:bCs/>
        </w:rPr>
        <w:t xml:space="preserve">. </w:t>
      </w:r>
      <w:r>
        <w:rPr>
          <w:rFonts w:asciiTheme="majorBidi" w:hAnsiTheme="majorBidi" w:cstheme="majorBidi"/>
          <w:b/>
          <w:bCs/>
        </w:rPr>
        <w:t xml:space="preserve">Standard </w:t>
      </w:r>
      <w:proofErr w:type="spellStart"/>
      <w:r>
        <w:rPr>
          <w:rFonts w:asciiTheme="majorBidi" w:hAnsiTheme="majorBidi" w:cstheme="majorBidi"/>
          <w:b/>
          <w:bCs/>
        </w:rPr>
        <w:t>Vicsek</w:t>
      </w:r>
      <w:proofErr w:type="spellEnd"/>
      <w:r w:rsidRPr="00310D6A">
        <w:rPr>
          <w:rFonts w:asciiTheme="majorBidi" w:hAnsiTheme="majorBidi" w:cstheme="majorBidi"/>
          <w:b/>
          <w:bCs/>
        </w:rPr>
        <w:t xml:space="preserve"> </w:t>
      </w:r>
      <w:r w:rsidR="00773D4A">
        <w:rPr>
          <w:rFonts w:asciiTheme="majorBidi" w:hAnsiTheme="majorBidi" w:cstheme="majorBidi"/>
          <w:b/>
          <w:bCs/>
        </w:rPr>
        <w:t>m</w:t>
      </w:r>
      <w:r w:rsidR="002A48CE">
        <w:rPr>
          <w:rFonts w:asciiTheme="majorBidi" w:hAnsiTheme="majorBidi" w:cstheme="majorBidi"/>
          <w:b/>
          <w:bCs/>
        </w:rPr>
        <w:t xml:space="preserve">odel for </w:t>
      </w:r>
      <w:r w:rsidR="00DB5B03">
        <w:rPr>
          <w:rFonts w:asciiTheme="majorBidi" w:hAnsiTheme="majorBidi" w:cstheme="majorBidi"/>
          <w:b/>
          <w:bCs/>
        </w:rPr>
        <w:t xml:space="preserve">understanding </w:t>
      </w:r>
      <w:r w:rsidR="00DD0886">
        <w:rPr>
          <w:rFonts w:asciiTheme="majorBidi" w:hAnsiTheme="majorBidi" w:cstheme="majorBidi"/>
          <w:b/>
          <w:bCs/>
        </w:rPr>
        <w:t>cohesion</w:t>
      </w:r>
      <w:r w:rsidR="002A48CE">
        <w:rPr>
          <w:rFonts w:asciiTheme="majorBidi" w:hAnsiTheme="majorBidi" w:cstheme="majorBidi"/>
          <w:b/>
          <w:bCs/>
        </w:rPr>
        <w:t xml:space="preserve"> </w:t>
      </w:r>
      <w:r w:rsidR="00DD0886">
        <w:rPr>
          <w:rFonts w:asciiTheme="majorBidi" w:hAnsiTheme="majorBidi" w:cstheme="majorBidi"/>
          <w:b/>
          <w:bCs/>
        </w:rPr>
        <w:t xml:space="preserve">behaviour of flocking </w:t>
      </w:r>
      <w:r w:rsidR="002A48CE">
        <w:rPr>
          <w:rFonts w:asciiTheme="majorBidi" w:hAnsiTheme="majorBidi" w:cstheme="majorBidi"/>
          <w:b/>
          <w:bCs/>
        </w:rPr>
        <w:t>organisms</w:t>
      </w:r>
    </w:p>
    <w:p w14:paraId="4CC40059" w14:textId="77777777" w:rsidR="00AE2364" w:rsidRDefault="00AE2364" w:rsidP="0051334D">
      <w:pPr>
        <w:pStyle w:val="ListParagraph"/>
        <w:spacing w:line="360" w:lineRule="auto"/>
        <w:ind w:left="0"/>
        <w:rPr>
          <w:rFonts w:asciiTheme="majorBidi" w:hAnsiTheme="majorBidi" w:cstheme="majorBidi"/>
        </w:rPr>
      </w:pPr>
      <w:r w:rsidRPr="00AE2364">
        <w:rPr>
          <w:rFonts w:asciiTheme="majorBidi" w:hAnsiTheme="majorBidi" w:cstheme="majorBidi"/>
        </w:rPr>
        <w:t xml:space="preserve">In order to </w:t>
      </w:r>
      <w:r w:rsidR="001102F7" w:rsidRPr="001102F7">
        <w:rPr>
          <w:rFonts w:asciiTheme="majorBidi" w:hAnsiTheme="majorBidi" w:cstheme="majorBidi"/>
        </w:rPr>
        <w:t xml:space="preserve">interpret </w:t>
      </w:r>
      <w:r w:rsidRPr="00AE2364">
        <w:rPr>
          <w:rFonts w:asciiTheme="majorBidi" w:hAnsiTheme="majorBidi" w:cstheme="majorBidi"/>
        </w:rPr>
        <w:t>the behaviour of huge flocks of living organisms (flock of birds, fish schools, and bacterium, and human crowd)</w:t>
      </w:r>
      <w:r w:rsidR="00C66C9D">
        <w:rPr>
          <w:rFonts w:asciiTheme="majorBidi" w:hAnsiTheme="majorBidi" w:cstheme="majorBidi"/>
        </w:rPr>
        <w:t xml:space="preserve"> in the presence of perturbations</w:t>
      </w:r>
      <w:r w:rsidRPr="00AE2364">
        <w:rPr>
          <w:rFonts w:asciiTheme="majorBidi" w:hAnsiTheme="majorBidi" w:cstheme="majorBidi"/>
        </w:rPr>
        <w:t xml:space="preserve">, a statistical physic approach has been introduced to the flocking </w:t>
      </w:r>
      <w:r w:rsidR="00DA7EFD">
        <w:rPr>
          <w:rFonts w:asciiTheme="majorBidi" w:hAnsiTheme="majorBidi" w:cstheme="majorBidi"/>
        </w:rPr>
        <w:t xml:space="preserve">by </w:t>
      </w:r>
      <w:proofErr w:type="spellStart"/>
      <w:r w:rsidR="00DA7EFD">
        <w:rPr>
          <w:rFonts w:asciiTheme="majorBidi" w:hAnsiTheme="majorBidi" w:cstheme="majorBidi"/>
        </w:rPr>
        <w:t>Vicsek</w:t>
      </w:r>
      <w:proofErr w:type="spellEnd"/>
      <w:r w:rsidR="00DA7EFD">
        <w:rPr>
          <w:rFonts w:asciiTheme="majorBidi" w:hAnsiTheme="majorBidi" w:cstheme="majorBidi"/>
        </w:rPr>
        <w:t xml:space="preserve"> </w:t>
      </w:r>
      <w:r w:rsidR="00836C4F">
        <w:rPr>
          <w:rFonts w:asciiTheme="majorBidi" w:hAnsiTheme="majorBidi" w:cstheme="majorBidi"/>
        </w:rPr>
        <w:t>(</w:t>
      </w:r>
      <w:proofErr w:type="spellStart"/>
      <w:r w:rsidR="00836C4F">
        <w:rPr>
          <w:rFonts w:asciiTheme="majorBidi" w:hAnsiTheme="majorBidi" w:cstheme="majorBidi"/>
        </w:rPr>
        <w:t>Vicsek</w:t>
      </w:r>
      <w:proofErr w:type="spellEnd"/>
      <w:r w:rsidR="00836C4F">
        <w:rPr>
          <w:rFonts w:asciiTheme="majorBidi" w:hAnsiTheme="majorBidi" w:cstheme="majorBidi"/>
        </w:rPr>
        <w:t>, 1995)</w:t>
      </w:r>
      <w:r w:rsidRPr="00AE2364">
        <w:rPr>
          <w:rFonts w:asciiTheme="majorBidi" w:hAnsiTheme="majorBidi" w:cstheme="majorBidi"/>
        </w:rPr>
        <w:t xml:space="preserve">. </w:t>
      </w:r>
      <w:r w:rsidR="00ED046D">
        <w:rPr>
          <w:rFonts w:asciiTheme="majorBidi" w:hAnsiTheme="majorBidi" w:cstheme="majorBidi"/>
        </w:rPr>
        <w:t>Nowadays, it</w:t>
      </w:r>
      <w:r w:rsidRPr="00AE2364">
        <w:rPr>
          <w:rFonts w:asciiTheme="majorBidi" w:hAnsiTheme="majorBidi" w:cstheme="majorBidi"/>
        </w:rPr>
        <w:t xml:space="preserve"> has been called as Standard </w:t>
      </w:r>
      <w:proofErr w:type="spellStart"/>
      <w:r w:rsidRPr="00AE2364">
        <w:rPr>
          <w:rFonts w:asciiTheme="majorBidi" w:hAnsiTheme="majorBidi" w:cstheme="majorBidi"/>
        </w:rPr>
        <w:t>Vicsek</w:t>
      </w:r>
      <w:proofErr w:type="spellEnd"/>
      <w:r w:rsidRPr="00AE2364">
        <w:rPr>
          <w:rFonts w:asciiTheme="majorBidi" w:hAnsiTheme="majorBidi" w:cstheme="majorBidi"/>
        </w:rPr>
        <w:t xml:space="preserve"> Model</w:t>
      </w:r>
      <w:r w:rsidR="004E259E">
        <w:rPr>
          <w:rFonts w:asciiTheme="majorBidi" w:hAnsiTheme="majorBidi" w:cstheme="majorBidi"/>
        </w:rPr>
        <w:t xml:space="preserve"> as suggestion of</w:t>
      </w:r>
      <w:r w:rsidRPr="00AE2364">
        <w:rPr>
          <w:rFonts w:asciiTheme="majorBidi" w:hAnsiTheme="majorBidi" w:cstheme="majorBidi"/>
        </w:rPr>
        <w:t xml:space="preserve"> (</w:t>
      </w:r>
      <w:proofErr w:type="spellStart"/>
      <w:r w:rsidRPr="00AE2364">
        <w:rPr>
          <w:rFonts w:asciiTheme="majorBidi" w:hAnsiTheme="majorBidi" w:cstheme="majorBidi"/>
        </w:rPr>
        <w:t>Huepe</w:t>
      </w:r>
      <w:proofErr w:type="spellEnd"/>
      <w:r w:rsidRPr="00AE2364">
        <w:rPr>
          <w:rFonts w:asciiTheme="majorBidi" w:hAnsiTheme="majorBidi" w:cstheme="majorBidi"/>
        </w:rPr>
        <w:t xml:space="preserve"> &amp; </w:t>
      </w:r>
      <w:proofErr w:type="spellStart"/>
      <w:r w:rsidRPr="00AE2364">
        <w:rPr>
          <w:rFonts w:asciiTheme="majorBidi" w:hAnsiTheme="majorBidi" w:cstheme="majorBidi"/>
        </w:rPr>
        <w:t>Aldana</w:t>
      </w:r>
      <w:proofErr w:type="spellEnd"/>
      <w:r w:rsidRPr="00AE2364">
        <w:rPr>
          <w:rFonts w:asciiTheme="majorBidi" w:hAnsiTheme="majorBidi" w:cstheme="majorBidi"/>
        </w:rPr>
        <w:t>, 2008)</w:t>
      </w:r>
      <w:r w:rsidR="004E259E">
        <w:rPr>
          <w:rFonts w:asciiTheme="majorBidi" w:hAnsiTheme="majorBidi" w:cstheme="majorBidi"/>
        </w:rPr>
        <w:t xml:space="preserve"> (</w:t>
      </w:r>
      <w:proofErr w:type="spellStart"/>
      <w:r w:rsidR="004E259E">
        <w:rPr>
          <w:rFonts w:asciiTheme="majorBidi" w:hAnsiTheme="majorBidi" w:cstheme="majorBidi"/>
        </w:rPr>
        <w:t>Bertin</w:t>
      </w:r>
      <w:proofErr w:type="spellEnd"/>
      <w:r w:rsidR="004E259E">
        <w:rPr>
          <w:rFonts w:asciiTheme="majorBidi" w:hAnsiTheme="majorBidi" w:cstheme="majorBidi"/>
        </w:rPr>
        <w:t>, 2009)</w:t>
      </w:r>
      <w:r w:rsidRPr="00AE2364">
        <w:rPr>
          <w:rFonts w:asciiTheme="majorBidi" w:hAnsiTheme="majorBidi" w:cstheme="majorBidi"/>
        </w:rPr>
        <w:t>.</w:t>
      </w:r>
      <w:r w:rsidR="00562FE8">
        <w:rPr>
          <w:rFonts w:asciiTheme="majorBidi" w:hAnsiTheme="majorBidi" w:cstheme="majorBidi"/>
        </w:rPr>
        <w:t xml:space="preserve"> The model </w:t>
      </w:r>
      <w:r w:rsidR="003A5D75">
        <w:rPr>
          <w:rFonts w:asciiTheme="majorBidi" w:hAnsiTheme="majorBidi" w:cstheme="majorBidi"/>
        </w:rPr>
        <w:t xml:space="preserve">considers that self-propelled particles </w:t>
      </w:r>
      <w:r w:rsidR="00562FE8">
        <w:rPr>
          <w:rFonts w:asciiTheme="majorBidi" w:hAnsiTheme="majorBidi" w:cstheme="majorBidi"/>
        </w:rPr>
        <w:t>represent living flocks</w:t>
      </w:r>
      <w:r w:rsidR="0051334D">
        <w:rPr>
          <w:rFonts w:asciiTheme="majorBidi" w:hAnsiTheme="majorBidi" w:cstheme="majorBidi"/>
        </w:rPr>
        <w:t>,</w:t>
      </w:r>
      <w:r w:rsidR="00562FE8">
        <w:rPr>
          <w:rFonts w:asciiTheme="majorBidi" w:hAnsiTheme="majorBidi" w:cstheme="majorBidi"/>
        </w:rPr>
        <w:t xml:space="preserve"> and </w:t>
      </w:r>
      <w:r w:rsidR="00C66C9D">
        <w:rPr>
          <w:rFonts w:asciiTheme="majorBidi" w:hAnsiTheme="majorBidi" w:cstheme="majorBidi"/>
        </w:rPr>
        <w:t>perturbation</w:t>
      </w:r>
      <w:r w:rsidR="00A14CB3">
        <w:rPr>
          <w:rFonts w:asciiTheme="majorBidi" w:hAnsiTheme="majorBidi" w:cstheme="majorBidi"/>
        </w:rPr>
        <w:t>s are natural consequence of stochastic and deterministic factors affecting the motion of particle</w:t>
      </w:r>
      <w:r w:rsidR="00B33817">
        <w:rPr>
          <w:rFonts w:asciiTheme="majorBidi" w:hAnsiTheme="majorBidi" w:cstheme="majorBidi"/>
        </w:rPr>
        <w:t>. The model is presented in equations 10-1</w:t>
      </w:r>
      <w:r w:rsidR="003D38FA">
        <w:rPr>
          <w:rFonts w:asciiTheme="majorBidi" w:hAnsiTheme="majorBidi" w:cstheme="majorBidi"/>
        </w:rPr>
        <w:t>1</w:t>
      </w:r>
      <w:r w:rsidR="00B33817">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A48CE" w:rsidRPr="00DA7EFD" w14:paraId="59C9121F" w14:textId="77777777" w:rsidTr="00DA7EFD">
        <w:trPr>
          <w:trHeight w:val="179"/>
        </w:trPr>
        <w:tc>
          <w:tcPr>
            <w:tcW w:w="8472" w:type="dxa"/>
          </w:tcPr>
          <w:p w14:paraId="164E2CF4" w14:textId="77777777" w:rsidR="002A48CE" w:rsidRPr="00DA7EFD" w:rsidRDefault="004B2962" w:rsidP="003D38FA">
            <w:pPr>
              <w:ind w:left="142" w:right="-2541" w:firstLine="426"/>
              <w:jc w:val="both"/>
              <w:rPr>
                <w:rFonts w:ascii="Cambria Math" w:hAnsi="Cambria Math" w:cstheme="majorBidi" w:hint="eastAsia"/>
                <w:sz w:val="24"/>
                <w:szCs w:val="24"/>
                <w:lang w:val="fr-FR"/>
              </w:rPr>
            </w:pPr>
            <m:oMath>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lang w:val="fr-FR"/>
                    </w:rPr>
                    <m:t>0</m:t>
                  </m:r>
                </m:sub>
              </m:sSub>
              <m:r>
                <w:rPr>
                  <w:rFonts w:ascii="Cambria Math" w:hAnsi="Cambria Math" w:cstheme="majorBidi"/>
                  <w:sz w:val="24"/>
                  <w:szCs w:val="24"/>
                  <w:lang w:val="fr-FR"/>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r>
                    <w:rPr>
                      <w:rFonts w:ascii="Cambria Math" w:hAnsi="Cambria Math" w:cstheme="majorBidi"/>
                      <w:sz w:val="24"/>
                      <w:szCs w:val="24"/>
                      <w:lang w:val="fr-FR"/>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e>
                  </m:d>
                </m:den>
              </m:f>
            </m:oMath>
            <w:r w:rsidR="003D38FA" w:rsidRPr="00DA7EFD">
              <w:rPr>
                <w:rFonts w:ascii="Cambria Math" w:hAnsi="Cambria Math" w:cstheme="majorBidi"/>
                <w:sz w:val="24"/>
                <w:szCs w:val="24"/>
                <w:lang w:val="fr-FR"/>
              </w:rPr>
              <w:t xml:space="preserve"> + </w:t>
            </w:r>
            <w:proofErr w:type="spellStart"/>
            <w:r w:rsidR="003D38FA" w:rsidRPr="009F4F48">
              <w:rPr>
                <w:rFonts w:ascii="Cambria Math" w:hAnsi="Cambria Math" w:cstheme="majorBidi"/>
                <w:i/>
                <w:iCs/>
                <w:sz w:val="24"/>
                <w:szCs w:val="24"/>
                <w:lang w:val="fr-FR"/>
              </w:rPr>
              <w:t>pertubations</w:t>
            </w:r>
            <w:proofErr w:type="spellEnd"/>
          </w:p>
        </w:tc>
        <w:tc>
          <w:tcPr>
            <w:tcW w:w="522" w:type="dxa"/>
          </w:tcPr>
          <w:p w14:paraId="501F3F37" w14:textId="77777777" w:rsidR="002A48CE" w:rsidRPr="00DA7EFD" w:rsidRDefault="003D38FA" w:rsidP="00311BDB">
            <w:pPr>
              <w:jc w:val="right"/>
              <w:rPr>
                <w:rFonts w:asciiTheme="majorBidi" w:hAnsiTheme="majorBidi" w:cstheme="majorBidi"/>
                <w:sz w:val="24"/>
                <w:szCs w:val="24"/>
              </w:rPr>
            </w:pPr>
            <w:r w:rsidRPr="00DA7EFD">
              <w:rPr>
                <w:rFonts w:asciiTheme="majorBidi" w:hAnsiTheme="majorBidi" w:cstheme="majorBidi"/>
                <w:sz w:val="24"/>
                <w:szCs w:val="24"/>
              </w:rPr>
              <w:t>(10</w:t>
            </w:r>
            <w:r w:rsidR="002A48CE" w:rsidRPr="00DA7EFD">
              <w:rPr>
                <w:rFonts w:asciiTheme="majorBidi" w:hAnsiTheme="majorBidi" w:cstheme="majorBidi"/>
                <w:sz w:val="24"/>
                <w:szCs w:val="24"/>
              </w:rPr>
              <w:t>)</w:t>
            </w:r>
          </w:p>
        </w:tc>
      </w:tr>
      <w:tr w:rsidR="00836C4F" w:rsidRPr="00DA7EFD" w14:paraId="5595A952" w14:textId="77777777" w:rsidTr="00DA7EFD">
        <w:trPr>
          <w:trHeight w:val="179"/>
        </w:trPr>
        <w:tc>
          <w:tcPr>
            <w:tcW w:w="8472" w:type="dxa"/>
          </w:tcPr>
          <w:p w14:paraId="11C913BE" w14:textId="77777777" w:rsidR="00836C4F" w:rsidRPr="00DA7EFD" w:rsidRDefault="00836C4F" w:rsidP="003D38FA">
            <w:pPr>
              <w:ind w:left="142" w:right="-2541" w:firstLine="426"/>
              <w:jc w:val="both"/>
              <w:rPr>
                <w:rFonts w:ascii="Times New Roman" w:eastAsia="SimSun" w:hAnsi="Times New Roman" w:cs="Times New Roman"/>
                <w:sz w:val="24"/>
                <w:szCs w:val="24"/>
              </w:rPr>
            </w:pPr>
          </w:p>
          <w:p w14:paraId="6A0729C0" w14:textId="77777777" w:rsidR="00836C4F" w:rsidRPr="00DA7EFD" w:rsidRDefault="004B2962" w:rsidP="00836C4F">
            <w:pPr>
              <w:ind w:left="567" w:right="-2541" w:firstLine="426"/>
              <w:jc w:val="both"/>
              <w:rPr>
                <w:rFonts w:ascii="Times New Roman" w:eastAsia="SimSun" w:hAnsi="Times New Roman" w:cs="Times New Roman"/>
                <w:sz w:val="24"/>
                <w:szCs w:val="24"/>
              </w:rPr>
            </w:pPr>
            <m:oMathPara>
              <m:oMathParaPr>
                <m:jc m:val="left"/>
              </m:oMathParaPr>
              <m:oMath>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r>
                      <w:rPr>
                        <w:rFonts w:ascii="Cambria Math" w:hAnsi="Cambria Math" w:cstheme="majorBidi"/>
                        <w:sz w:val="24"/>
                        <w:szCs w:val="24"/>
                        <w:lang w:val="fr-FR"/>
                      </w:rPr>
                      <m:t>+1</m:t>
                    </m:r>
                  </m:e>
                </m:d>
                <m:r>
                  <w:rPr>
                    <w:rFonts w:ascii="Cambria Math" w:hAnsi="Cambria Math" w:cstheme="majorBidi"/>
                    <w:sz w:val="24"/>
                    <w:szCs w:val="24"/>
                    <w:lang w:val="fr-FR"/>
                  </w:rPr>
                  <m:t>=</m:t>
                </m:r>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e>
                </m:d>
                <m:r>
                  <w:rPr>
                    <w:rFonts w:ascii="Cambria Math" w:hAnsi="Cambria Math" w:cstheme="majorBidi"/>
                    <w:sz w:val="24"/>
                    <w:szCs w:val="24"/>
                    <w:lang w:val="fr-FR"/>
                  </w:rPr>
                  <m:t xml:space="preserve">+ </m:t>
                </m:r>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oMath>
            </m:oMathPara>
          </w:p>
        </w:tc>
        <w:tc>
          <w:tcPr>
            <w:tcW w:w="522" w:type="dxa"/>
          </w:tcPr>
          <w:p w14:paraId="2FD9A0C3" w14:textId="77777777" w:rsidR="00DA7EFD" w:rsidRPr="00DA7EFD" w:rsidRDefault="00DA7EFD" w:rsidP="00311BDB">
            <w:pPr>
              <w:jc w:val="right"/>
              <w:rPr>
                <w:rFonts w:asciiTheme="majorBidi" w:hAnsiTheme="majorBidi" w:cstheme="majorBidi"/>
                <w:sz w:val="24"/>
                <w:szCs w:val="24"/>
              </w:rPr>
            </w:pPr>
          </w:p>
          <w:p w14:paraId="4AF935E7" w14:textId="77777777" w:rsidR="00836C4F" w:rsidRPr="00DA7EFD" w:rsidRDefault="00836C4F" w:rsidP="00311BDB">
            <w:pPr>
              <w:jc w:val="right"/>
              <w:rPr>
                <w:rFonts w:asciiTheme="majorBidi" w:hAnsiTheme="majorBidi" w:cstheme="majorBidi"/>
                <w:sz w:val="24"/>
                <w:szCs w:val="24"/>
              </w:rPr>
            </w:pPr>
            <w:r w:rsidRPr="00DA7EFD">
              <w:rPr>
                <w:rFonts w:asciiTheme="majorBidi" w:hAnsiTheme="majorBidi" w:cstheme="majorBidi"/>
                <w:sz w:val="24"/>
                <w:szCs w:val="24"/>
              </w:rPr>
              <w:lastRenderedPageBreak/>
              <w:t>(11)</w:t>
            </w:r>
          </w:p>
        </w:tc>
      </w:tr>
    </w:tbl>
    <w:p w14:paraId="698D96CA" w14:textId="77777777" w:rsidR="00B33817" w:rsidRPr="00AE2364" w:rsidRDefault="00B33817" w:rsidP="00AE2364">
      <w:pPr>
        <w:pStyle w:val="ListParagraph"/>
        <w:spacing w:line="360" w:lineRule="auto"/>
        <w:ind w:left="0"/>
        <w:rPr>
          <w:rFonts w:asciiTheme="majorBidi" w:hAnsiTheme="majorBidi" w:cstheme="majorBidi"/>
        </w:rPr>
      </w:pPr>
    </w:p>
    <w:p w14:paraId="77DEA1B7" w14:textId="77777777" w:rsidR="006E0FDF" w:rsidRPr="006E0FDF" w:rsidRDefault="00A14CB3" w:rsidP="006E0FDF">
      <w:pPr>
        <w:pStyle w:val="ListParagraph"/>
        <w:spacing w:line="360" w:lineRule="auto"/>
        <w:ind w:left="0"/>
        <w:rPr>
          <w:rFonts w:asciiTheme="majorBidi" w:hAnsiTheme="majorBidi" w:cstheme="majorBidi"/>
        </w:rPr>
      </w:pPr>
      <w:r w:rsidRPr="006E0FDF">
        <w:rPr>
          <w:rFonts w:asciiTheme="majorBidi" w:hAnsiTheme="majorBidi" w:cstheme="majorBidi"/>
        </w:rPr>
        <w:t xml:space="preserve">The main idea of the model </w:t>
      </w:r>
      <w:r w:rsidR="006E0FDF" w:rsidRPr="006E0FDF">
        <w:rPr>
          <w:rFonts w:asciiTheme="majorBidi" w:hAnsiTheme="majorBidi" w:cstheme="majorBidi"/>
        </w:rPr>
        <w:t>is</w:t>
      </w:r>
      <w:r w:rsidRPr="006E0FDF">
        <w:rPr>
          <w:rFonts w:asciiTheme="majorBidi" w:hAnsiTheme="majorBidi" w:cstheme="majorBidi"/>
        </w:rPr>
        <w:t xml:space="preserve"> that</w:t>
      </w:r>
      <w:r w:rsidR="006E0FDF" w:rsidRPr="006E0FDF">
        <w:rPr>
          <w:rFonts w:asciiTheme="majorBidi" w:hAnsiTheme="majorBidi" w:cstheme="majorBidi"/>
        </w:rPr>
        <w:t xml:space="preserve"> at each given time step </w:t>
      </w:r>
      <w:r w:rsidR="006E0FDF" w:rsidRPr="006E0FDF">
        <w:rPr>
          <w:rFonts w:asciiTheme="majorBidi" w:hAnsiTheme="majorBidi" w:cstheme="majorBidi"/>
          <w:i/>
          <w:iCs/>
        </w:rPr>
        <w:t>t</w:t>
      </w:r>
      <w:r w:rsidR="006E0FDF" w:rsidRPr="006E0FDF">
        <w:rPr>
          <w:rFonts w:asciiTheme="majorBidi" w:hAnsiTheme="majorBidi" w:cstheme="majorBidi"/>
        </w:rPr>
        <w:t xml:space="preserve">, particle </w:t>
      </w:r>
      <w:proofErr w:type="spellStart"/>
      <w:r w:rsidR="006E0FDF" w:rsidRPr="006E0FDF">
        <w:rPr>
          <w:rFonts w:asciiTheme="majorBidi" w:hAnsiTheme="majorBidi" w:cstheme="majorBidi"/>
          <w:i/>
          <w:iCs/>
        </w:rPr>
        <w:t>i</w:t>
      </w:r>
      <w:proofErr w:type="spellEnd"/>
      <w:r w:rsidRPr="006E0FDF">
        <w:rPr>
          <w:rFonts w:asciiTheme="majorBidi" w:hAnsiTheme="majorBidi" w:cstheme="majorBidi"/>
        </w:rPr>
        <w:t xml:space="preserve"> is usually controlled by interactions with </w:t>
      </w:r>
      <w:r w:rsidR="006E0FDF" w:rsidRPr="006E0FDF">
        <w:rPr>
          <w:rFonts w:asciiTheme="majorBidi" w:hAnsiTheme="majorBidi" w:cstheme="majorBidi"/>
        </w:rPr>
        <w:t>its</w:t>
      </w:r>
      <w:r w:rsidRPr="006E0FDF">
        <w:rPr>
          <w:rFonts w:asciiTheme="majorBidi" w:hAnsiTheme="majorBidi" w:cstheme="majorBidi"/>
        </w:rPr>
        <w:t xml:space="preserve"> </w:t>
      </w:r>
      <w:r w:rsidR="006E0FDF" w:rsidRPr="006E0FDF">
        <w:rPr>
          <w:rFonts w:asciiTheme="majorBidi" w:hAnsiTheme="majorBidi" w:cstheme="majorBidi"/>
        </w:rPr>
        <w:t xml:space="preserve">local neighbours in </w:t>
      </w:r>
      <w:r w:rsidR="0051334D">
        <w:rPr>
          <w:rFonts w:asciiTheme="majorBidi" w:hAnsiTheme="majorBidi" w:cstheme="majorBidi"/>
        </w:rPr>
        <w:t xml:space="preserve">a constant </w:t>
      </w:r>
      <w:r w:rsidR="006E0FDF" w:rsidRPr="006E0FDF">
        <w:rPr>
          <w:rFonts w:asciiTheme="majorBidi" w:hAnsiTheme="majorBidi" w:cstheme="majorBidi"/>
        </w:rPr>
        <w:t xml:space="preserve">radius </w:t>
      </w:r>
      <w:r w:rsidR="006E0FDF" w:rsidRPr="0051334D">
        <w:rPr>
          <w:rFonts w:asciiTheme="majorBidi" w:hAnsiTheme="majorBidi" w:cstheme="majorBidi"/>
          <w:i/>
          <w:iCs/>
        </w:rPr>
        <w:t>R</w:t>
      </w:r>
      <w:r w:rsidR="006E0FDF" w:rsidRPr="006E0FDF">
        <w:rPr>
          <w:rFonts w:asciiTheme="majorBidi" w:hAnsiTheme="majorBidi" w:cstheme="majorBidi"/>
        </w:rPr>
        <w:t xml:space="preserve"> and uncertainty factor perturbations.</w:t>
      </w:r>
    </w:p>
    <w:p w14:paraId="32EEDD9F" w14:textId="77777777" w:rsidR="00A14CB3" w:rsidRPr="0045368B" w:rsidRDefault="006E0FDF" w:rsidP="00407509">
      <w:pPr>
        <w:pStyle w:val="ListParagraph"/>
        <w:spacing w:line="360" w:lineRule="auto"/>
        <w:ind w:left="0"/>
        <w:rPr>
          <w:rFonts w:asciiTheme="majorBidi" w:hAnsiTheme="majorBidi" w:cstheme="majorBidi"/>
        </w:rPr>
      </w:pPr>
      <w:r w:rsidRPr="006E0FDF">
        <w:rPr>
          <w:rFonts w:asciiTheme="majorBidi" w:hAnsiTheme="majorBidi" w:cstheme="majorBidi"/>
        </w:rPr>
        <w:t xml:space="preserve">Here </w:t>
      </w:r>
      <m:oMath>
        <m:sSub>
          <m:sSubPr>
            <m:ctrlPr>
              <w:rPr>
                <w:rFonts w:ascii="Cambria Math" w:hAnsi="Cambria Math" w:cstheme="majorBidi"/>
                <w:i/>
              </w:rPr>
            </m:ctrlPr>
          </m:sSubPr>
          <m:e>
            <m:d>
              <m:dPr>
                <m:begChr m:val="〈"/>
                <m:endChr m:val="〉"/>
                <m:ctrlPr>
                  <w:rPr>
                    <w:rFonts w:ascii="Cambria Math" w:hAnsi="Cambria Math" w:cstheme="majorBidi"/>
                    <w:i/>
                  </w:rPr>
                </m:ctrlPr>
              </m:d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r>
                  <w:rPr>
                    <w:rFonts w:ascii="Cambria Math" w:hAnsi="Cambria Math" w:cstheme="majorBidi"/>
                  </w:rPr>
                  <m:t>(t)</m:t>
                </m:r>
              </m:e>
            </m:d>
          </m:e>
          <m:sub>
            <m:r>
              <w:rPr>
                <w:rFonts w:ascii="Cambria Math" w:hAnsi="Cambria Math" w:cstheme="majorBidi"/>
              </w:rPr>
              <m:t>R</m:t>
            </m:r>
          </m:sub>
        </m:sSub>
      </m:oMath>
      <w:r w:rsidR="00686186">
        <w:rPr>
          <w:rFonts w:asciiTheme="majorBidi" w:hAnsiTheme="majorBidi" w:cstheme="majorBidi"/>
        </w:rPr>
        <w:t xml:space="preserve"> denotes the averaging of </w:t>
      </w:r>
      <w:r w:rsidR="004F0F21">
        <w:rPr>
          <w:rFonts w:asciiTheme="majorBidi" w:hAnsiTheme="majorBidi" w:cstheme="majorBidi"/>
        </w:rPr>
        <w:t xml:space="preserve">the velocities of </w:t>
      </w:r>
      <w:r w:rsidR="00686186">
        <w:rPr>
          <w:rFonts w:asciiTheme="majorBidi" w:hAnsiTheme="majorBidi" w:cstheme="majorBidi"/>
        </w:rPr>
        <w:t xml:space="preserve">neighbours in radius </w:t>
      </w:r>
      <w:r w:rsidR="00686186" w:rsidRPr="004F0F21">
        <w:rPr>
          <w:rFonts w:asciiTheme="majorBidi" w:hAnsiTheme="majorBidi" w:cstheme="majorBidi"/>
          <w:i/>
          <w:iCs/>
        </w:rPr>
        <w:t>R</w:t>
      </w:r>
      <w:r w:rsidR="00686186">
        <w:rPr>
          <w:rFonts w:asciiTheme="majorBidi" w:hAnsiTheme="majorBidi" w:cstheme="majorBidi"/>
        </w:rPr>
        <w:t xml:space="preserve">. The expression </w:t>
      </w: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r>
              <w:rPr>
                <w:rFonts w:ascii="Cambria Math" w:hAnsi="Cambria Math" w:cstheme="majorBidi"/>
                <w:sz w:val="24"/>
                <w:szCs w:val="24"/>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e>
            </m:d>
          </m:den>
        </m:f>
      </m:oMath>
      <w:r w:rsidR="00686186" w:rsidRPr="00686186">
        <w:rPr>
          <w:rFonts w:ascii="Cambria Math" w:hAnsi="Cambria Math" w:cstheme="majorBidi"/>
          <w:sz w:val="24"/>
          <w:szCs w:val="24"/>
        </w:rPr>
        <w:t xml:space="preserve"> </w:t>
      </w:r>
      <w:r w:rsidR="00686186">
        <w:rPr>
          <w:rFonts w:asciiTheme="majorBidi" w:hAnsiTheme="majorBidi" w:cstheme="majorBidi"/>
        </w:rPr>
        <w:t xml:space="preserve"> </w:t>
      </w:r>
      <w:r w:rsidR="00686186" w:rsidRPr="0045368B">
        <w:rPr>
          <w:rFonts w:asciiTheme="majorBidi" w:hAnsiTheme="majorBidi" w:cstheme="majorBidi"/>
        </w:rPr>
        <w:t xml:space="preserve">provides a unit vector pointing in the average direction of motion. The particle </w:t>
      </w:r>
      <w:proofErr w:type="spellStart"/>
      <w:r w:rsidR="0045368B" w:rsidRPr="0045368B">
        <w:rPr>
          <w:rFonts w:asciiTheme="majorBidi" w:hAnsiTheme="majorBidi" w:cstheme="majorBidi"/>
          <w:i/>
          <w:iCs/>
        </w:rPr>
        <w:t>i</w:t>
      </w:r>
      <w:proofErr w:type="spellEnd"/>
      <w:r w:rsidR="00686186" w:rsidRPr="0045368B">
        <w:rPr>
          <w:rFonts w:asciiTheme="majorBidi" w:hAnsiTheme="majorBidi" w:cstheme="majorBidi"/>
        </w:rPr>
        <w:t xml:space="preserve"> also </w:t>
      </w:r>
      <w:r w:rsidR="0045368B" w:rsidRPr="0045368B">
        <w:rPr>
          <w:rFonts w:asciiTheme="majorBidi" w:hAnsiTheme="majorBidi" w:cstheme="majorBidi"/>
        </w:rPr>
        <w:t>has</w:t>
      </w:r>
      <w:r w:rsidR="00686186" w:rsidRPr="0045368B">
        <w:rPr>
          <w:rFonts w:asciiTheme="majorBidi" w:hAnsiTheme="majorBidi" w:cstheme="majorBidi"/>
        </w:rPr>
        <w:t xml:space="preserve"> </w:t>
      </w:r>
      <w:r w:rsidR="0045368B" w:rsidRPr="0045368B">
        <w:rPr>
          <w:rFonts w:asciiTheme="majorBidi" w:hAnsiTheme="majorBidi" w:cstheme="majorBidi"/>
        </w:rPr>
        <w:t xml:space="preserve">a </w:t>
      </w:r>
      <w:r w:rsidR="00686186" w:rsidRPr="0045368B">
        <w:rPr>
          <w:rFonts w:asciiTheme="majorBidi" w:hAnsiTheme="majorBidi" w:cstheme="majorBidi"/>
        </w:rPr>
        <w:t xml:space="preserve">constant </w:t>
      </w:r>
      <w:proofErr w:type="gramStart"/>
      <w:r w:rsidR="00686186" w:rsidRPr="0045368B">
        <w:rPr>
          <w:rFonts w:asciiTheme="majorBidi" w:hAnsiTheme="majorBidi" w:cstheme="majorBidi"/>
        </w:rPr>
        <w:t xml:space="preserve">velocity </w:t>
      </w:r>
      <w:proofErr w:type="gramEnd"/>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686186" w:rsidRPr="0045368B">
        <w:rPr>
          <w:rFonts w:asciiTheme="majorBidi" w:hAnsiTheme="majorBidi" w:cstheme="majorBidi"/>
          <w:sz w:val="24"/>
          <w:szCs w:val="24"/>
        </w:rPr>
        <w:t xml:space="preserve">. </w:t>
      </w:r>
      <w:r w:rsidR="0045368B" w:rsidRPr="0045368B">
        <w:rPr>
          <w:rFonts w:asciiTheme="majorBidi" w:hAnsiTheme="majorBidi" w:cstheme="majorBidi"/>
        </w:rPr>
        <w:t xml:space="preserve">In </w:t>
      </w:r>
      <w:r w:rsidR="00372E9C">
        <w:rPr>
          <w:rFonts w:asciiTheme="majorBidi" w:hAnsiTheme="majorBidi" w:cstheme="majorBidi"/>
        </w:rPr>
        <w:t>the standard version of</w:t>
      </w:r>
      <w:r w:rsidR="0045368B" w:rsidRPr="0045368B">
        <w:rPr>
          <w:rFonts w:asciiTheme="majorBidi" w:hAnsiTheme="majorBidi" w:cstheme="majorBidi"/>
        </w:rPr>
        <w:t xml:space="preserve"> the model</w:t>
      </w:r>
      <w:r w:rsidR="00A14CB3" w:rsidRPr="0045368B">
        <w:rPr>
          <w:rFonts w:asciiTheme="majorBidi" w:hAnsiTheme="majorBidi" w:cstheme="majorBidi"/>
        </w:rPr>
        <w:t xml:space="preserve">, </w:t>
      </w:r>
      <w:proofErr w:type="spellStart"/>
      <w:r w:rsidR="0045368B" w:rsidRPr="0045368B">
        <w:rPr>
          <w:rFonts w:asciiTheme="majorBidi" w:hAnsiTheme="majorBidi" w:cstheme="majorBidi"/>
        </w:rPr>
        <w:t>Vicsek</w:t>
      </w:r>
      <w:proofErr w:type="spellEnd"/>
      <w:r w:rsidR="0045368B" w:rsidRPr="0045368B">
        <w:rPr>
          <w:rFonts w:asciiTheme="majorBidi" w:hAnsiTheme="majorBidi" w:cstheme="majorBidi"/>
        </w:rPr>
        <w:t xml:space="preserve"> </w:t>
      </w:r>
      <w:r w:rsidR="00A14CB3" w:rsidRPr="0045368B">
        <w:rPr>
          <w:rFonts w:asciiTheme="majorBidi" w:hAnsiTheme="majorBidi" w:cstheme="majorBidi"/>
        </w:rPr>
        <w:t>derive</w:t>
      </w:r>
      <w:r w:rsidR="0045368B" w:rsidRPr="0045368B">
        <w:rPr>
          <w:rFonts w:asciiTheme="majorBidi" w:hAnsiTheme="majorBidi" w:cstheme="majorBidi"/>
        </w:rPr>
        <w:t xml:space="preserve">d the </w:t>
      </w:r>
      <w:r w:rsidR="00606983" w:rsidRPr="0045368B">
        <w:rPr>
          <w:rFonts w:asciiTheme="majorBidi" w:hAnsiTheme="majorBidi" w:cstheme="majorBidi"/>
        </w:rPr>
        <w:t>perturbations</w:t>
      </w:r>
      <w:r w:rsidR="0045368B" w:rsidRPr="0045368B">
        <w:rPr>
          <w:rFonts w:asciiTheme="majorBidi" w:hAnsiTheme="majorBidi" w:cstheme="majorBidi"/>
        </w:rPr>
        <w:t xml:space="preserve"> factor </w:t>
      </w:r>
      <w:r w:rsidR="00372E9C">
        <w:rPr>
          <w:rFonts w:asciiTheme="majorBidi" w:hAnsiTheme="majorBidi" w:cstheme="majorBidi"/>
        </w:rPr>
        <w:t>by adding a random angle to the angle corresponding to the average motion direction of particle i’s neighbourhood</w:t>
      </w:r>
      <w:r w:rsidR="008D5E69">
        <w:rPr>
          <w:rFonts w:asciiTheme="majorBidi" w:hAnsiTheme="majorBidi" w:cstheme="majorBidi"/>
        </w:rPr>
        <w:t xml:space="preserve">. The angel </w:t>
      </w: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oMath>
      <w:r w:rsidR="009F4F48">
        <w:rPr>
          <w:rFonts w:asciiTheme="majorBidi" w:hAnsiTheme="majorBidi" w:cstheme="majorBidi"/>
        </w:rPr>
        <w:t xml:space="preserve"> </w:t>
      </w:r>
      <w:r w:rsidR="00407509">
        <w:rPr>
          <w:rFonts w:asciiTheme="majorBidi" w:hAnsiTheme="majorBidi" w:cstheme="majorBidi"/>
        </w:rPr>
        <w:t xml:space="preserve"> of</w:t>
      </w:r>
      <w:r w:rsidR="0057572F">
        <w:rPr>
          <w:rFonts w:asciiTheme="majorBidi" w:hAnsiTheme="majorBidi" w:cstheme="majorBidi"/>
        </w:rPr>
        <w:t xml:space="preserve"> </w:t>
      </w:r>
      <w:r w:rsidR="008D5E69">
        <w:rPr>
          <w:rFonts w:asciiTheme="majorBidi" w:hAnsiTheme="majorBidi" w:cstheme="majorBidi"/>
        </w:rPr>
        <w:t xml:space="preserve">average motion direction and random angle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oMath>
      <w:r w:rsidR="008D5E69">
        <w:rPr>
          <w:rFonts w:asciiTheme="majorBidi" w:hAnsiTheme="majorBidi" w:cstheme="majorBidi"/>
        </w:rPr>
        <w:t xml:space="preserve">at time </w:t>
      </w:r>
      <w:r w:rsidR="008D5E69" w:rsidRPr="009F4F48">
        <w:rPr>
          <w:rFonts w:asciiTheme="majorBidi" w:hAnsiTheme="majorBidi" w:cstheme="majorBidi"/>
          <w:i/>
          <w:iCs/>
        </w:rPr>
        <w:t>t</w:t>
      </w:r>
      <w:r w:rsidR="008D5E69">
        <w:rPr>
          <w:rFonts w:asciiTheme="majorBidi" w:hAnsiTheme="majorBidi" w:cstheme="majorBidi"/>
        </w:rPr>
        <w:t xml:space="preserve"> are represented as in equations 12-13</w:t>
      </w:r>
      <w:r w:rsidR="009F4F48">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83"/>
      </w:tblGrid>
      <w:tr w:rsidR="009F4F48" w:rsidRPr="00CE2D03" w14:paraId="1433E728" w14:textId="77777777" w:rsidTr="00311BDB">
        <w:trPr>
          <w:trHeight w:val="179"/>
        </w:trPr>
        <w:tc>
          <w:tcPr>
            <w:tcW w:w="8472" w:type="dxa"/>
          </w:tcPr>
          <w:p w14:paraId="10B8E538" w14:textId="77777777" w:rsidR="009F4F48" w:rsidRPr="00CE2D03" w:rsidRDefault="004B2962" w:rsidP="00691C76">
            <w:pPr>
              <w:ind w:left="142" w:right="-2541" w:firstLine="426"/>
              <w:jc w:val="both"/>
              <w:rPr>
                <w:rFonts w:ascii="Cambria Math" w:hAnsi="Cambria Math" w:cstheme="majorBidi" w:hint="eastAsia"/>
                <w:lang w:val="fr-FR"/>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(t)=</m:t>
                </m:r>
                <m:r>
                  <w:rPr>
                    <w:rFonts w:ascii="Cambria Math" w:hAnsi="Cambria Math" w:cstheme="majorBidi"/>
                  </w:rPr>
                  <m:t>arctan</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x</m:t>
                                </m:r>
                              </m:sub>
                            </m:sSub>
                            <m:r>
                              <w:rPr>
                                <w:rFonts w:ascii="Cambria Math" w:hAnsi="Cambria Math" w:cstheme="majorBidi"/>
                                <w:lang w:val="fr-FR"/>
                              </w:rPr>
                              <m:t>&gt;</m:t>
                            </m:r>
                          </m:e>
                          <m:sub>
                            <m:r>
                              <w:rPr>
                                <w:rFonts w:ascii="Cambria Math" w:hAnsi="Cambria Math" w:cstheme="majorBidi"/>
                              </w:rPr>
                              <m:t>R</m:t>
                            </m:r>
                          </m:sub>
                        </m:sSub>
                      </m:num>
                      <m:den>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y</m:t>
                                </m:r>
                              </m:sub>
                            </m:sSub>
                            <m:r>
                              <w:rPr>
                                <w:rFonts w:ascii="Cambria Math" w:hAnsi="Cambria Math" w:cstheme="majorBidi"/>
                                <w:lang w:val="fr-FR"/>
                              </w:rPr>
                              <m:t>&gt;</m:t>
                            </m:r>
                          </m:e>
                          <m:sub>
                            <m:r>
                              <w:rPr>
                                <w:rFonts w:ascii="Cambria Math" w:hAnsi="Cambria Math" w:cstheme="majorBidi"/>
                              </w:rPr>
                              <m:t>R</m:t>
                            </m:r>
                          </m:sub>
                        </m:sSub>
                      </m:den>
                    </m:f>
                  </m:e>
                </m:d>
                <m:r>
                  <w:rPr>
                    <w:rFonts w:ascii="Cambria Math" w:hAnsi="Cambria Math" w:cstheme="majorBidi"/>
                    <w:lang w:val="fr-FR"/>
                  </w:rPr>
                  <m:t xml:space="preserve"> </m:t>
                </m:r>
              </m:oMath>
            </m:oMathPara>
          </w:p>
        </w:tc>
        <w:tc>
          <w:tcPr>
            <w:tcW w:w="522" w:type="dxa"/>
          </w:tcPr>
          <w:p w14:paraId="203E619F" w14:textId="77777777" w:rsidR="009F4F48" w:rsidRPr="00CE2D03" w:rsidRDefault="009F2B69" w:rsidP="00311BDB">
            <w:pPr>
              <w:jc w:val="right"/>
              <w:rPr>
                <w:rFonts w:asciiTheme="majorBidi" w:hAnsiTheme="majorBidi" w:cstheme="majorBidi"/>
              </w:rPr>
            </w:pPr>
            <w:r>
              <w:rPr>
                <w:rFonts w:asciiTheme="majorBidi" w:hAnsiTheme="majorBidi" w:cstheme="majorBidi"/>
              </w:rPr>
              <w:t>(12</w:t>
            </w:r>
            <w:r w:rsidR="009F4F48" w:rsidRPr="00CE2D03">
              <w:rPr>
                <w:rFonts w:asciiTheme="majorBidi" w:hAnsiTheme="majorBidi" w:cstheme="majorBidi"/>
              </w:rPr>
              <w:t>)</w:t>
            </w:r>
          </w:p>
        </w:tc>
      </w:tr>
      <w:tr w:rsidR="009F4F48" w:rsidRPr="00CE2D03" w14:paraId="3E0137E1" w14:textId="77777777" w:rsidTr="00311BDB">
        <w:trPr>
          <w:trHeight w:val="179"/>
        </w:trPr>
        <w:tc>
          <w:tcPr>
            <w:tcW w:w="8472" w:type="dxa"/>
          </w:tcPr>
          <w:p w14:paraId="2637AD91" w14:textId="77777777" w:rsidR="009F4F48" w:rsidRPr="00CE2D03" w:rsidRDefault="009F4F48" w:rsidP="00311BDB">
            <w:pPr>
              <w:ind w:left="142" w:right="-2541" w:firstLine="426"/>
              <w:jc w:val="both"/>
              <w:rPr>
                <w:rFonts w:ascii="Times New Roman" w:eastAsia="SimSun" w:hAnsi="Times New Roman" w:cs="Times New Roman"/>
              </w:rPr>
            </w:pPr>
          </w:p>
          <w:p w14:paraId="410A6AD1" w14:textId="77777777" w:rsidR="009F4F48" w:rsidRPr="00CE2D03" w:rsidRDefault="004B2962" w:rsidP="00CE2D03">
            <w:pPr>
              <w:ind w:left="142" w:right="-2541" w:firstLine="426"/>
              <w:jc w:val="both"/>
              <w:rPr>
                <w:rFonts w:ascii="Times New Roman" w:eastAsia="SimSun" w:hAnsi="Times New Roman" w:cs="Times New Roman"/>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d>
                  <m:dPr>
                    <m:ctrlPr>
                      <w:rPr>
                        <w:rFonts w:ascii="Cambria Math" w:hAnsi="Cambria Math" w:cstheme="majorBidi"/>
                        <w:i/>
                        <w:lang w:val="fr-FR"/>
                      </w:rPr>
                    </m:ctrlPr>
                  </m:dPr>
                  <m:e>
                    <m:r>
                      <w:rPr>
                        <w:rFonts w:ascii="Cambria Math" w:hAnsi="Cambria Math" w:cstheme="majorBidi"/>
                      </w:rPr>
                      <m:t>t</m:t>
                    </m:r>
                    <m:r>
                      <w:rPr>
                        <w:rFonts w:ascii="Cambria Math" w:hAnsi="Cambria Math" w:cstheme="majorBidi"/>
                        <w:lang w:val="fr-FR"/>
                      </w:rPr>
                      <m:t>+1</m:t>
                    </m:r>
                  </m:e>
                </m:d>
                <m:r>
                  <w:rPr>
                    <w:rFonts w:ascii="Cambria Math" w:hAnsi="Cambria Math" w:cstheme="majorBidi"/>
                    <w:lang w:val="fr-FR"/>
                  </w:rPr>
                  <m:t>=</m:t>
                </m:r>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 xml:space="preserve">(t)+ </m:t>
                </m:r>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m:oMathPara>
          </w:p>
        </w:tc>
        <w:tc>
          <w:tcPr>
            <w:tcW w:w="522" w:type="dxa"/>
          </w:tcPr>
          <w:p w14:paraId="47B0B748" w14:textId="77777777" w:rsidR="009F4F48" w:rsidRPr="00CE2D03" w:rsidRDefault="009F4F48" w:rsidP="00311BDB">
            <w:pPr>
              <w:jc w:val="right"/>
              <w:rPr>
                <w:rFonts w:asciiTheme="majorBidi" w:hAnsiTheme="majorBidi" w:cstheme="majorBidi"/>
              </w:rPr>
            </w:pPr>
          </w:p>
          <w:p w14:paraId="61741973" w14:textId="77777777" w:rsidR="009F4F48" w:rsidRPr="00CE2D03" w:rsidRDefault="009F2B69" w:rsidP="00311BDB">
            <w:pPr>
              <w:jc w:val="right"/>
              <w:rPr>
                <w:rFonts w:asciiTheme="majorBidi" w:hAnsiTheme="majorBidi" w:cstheme="majorBidi"/>
              </w:rPr>
            </w:pPr>
            <w:r>
              <w:rPr>
                <w:rFonts w:asciiTheme="majorBidi" w:hAnsiTheme="majorBidi" w:cstheme="majorBidi"/>
              </w:rPr>
              <w:t>(13</w:t>
            </w:r>
            <w:r w:rsidR="009F4F48" w:rsidRPr="00CE2D03">
              <w:rPr>
                <w:rFonts w:asciiTheme="majorBidi" w:hAnsiTheme="majorBidi" w:cstheme="majorBidi"/>
              </w:rPr>
              <w:t>)</w:t>
            </w:r>
          </w:p>
        </w:tc>
      </w:tr>
    </w:tbl>
    <w:p w14:paraId="4FC98A2E" w14:textId="77777777" w:rsidR="00E171B1" w:rsidRDefault="00E171B1" w:rsidP="00EC4B29">
      <w:pPr>
        <w:pStyle w:val="ListParagraph"/>
        <w:spacing w:line="360" w:lineRule="auto"/>
        <w:ind w:left="0"/>
        <w:rPr>
          <w:rFonts w:asciiTheme="majorBidi" w:hAnsiTheme="majorBidi" w:cstheme="majorBidi"/>
        </w:rPr>
      </w:pPr>
    </w:p>
    <w:p w14:paraId="01C6DF94" w14:textId="77777777" w:rsidR="00C174EF" w:rsidRDefault="00CE2D03" w:rsidP="00EC4B29">
      <w:pPr>
        <w:pStyle w:val="ListParagraph"/>
        <w:spacing w:line="360" w:lineRule="auto"/>
        <w:ind w:left="0"/>
        <w:rPr>
          <w:rFonts w:asciiTheme="majorBidi" w:hAnsiTheme="majorBidi" w:cstheme="majorBidi"/>
        </w:rPr>
      </w:pPr>
      <w:proofErr w:type="gramStart"/>
      <w:r w:rsidRPr="00CE2D03">
        <w:rPr>
          <w:rFonts w:asciiTheme="majorBidi" w:hAnsiTheme="majorBidi" w:cstheme="majorBidi"/>
        </w:rPr>
        <w:t>where</w:t>
      </w:r>
      <w:proofErr w:type="gramEnd"/>
      <w:r w:rsidRPr="00CE2D03">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j,x</m:t>
            </m:r>
          </m:sub>
        </m:sSub>
      </m:oMath>
      <w:r w:rsidRPr="00CE2D03">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j,y</m:t>
            </m:r>
          </m:sub>
        </m:sSub>
      </m:oMath>
      <w:r w:rsidR="00311BDB">
        <w:rPr>
          <w:rFonts w:asciiTheme="majorBidi" w:hAnsiTheme="majorBidi" w:cstheme="majorBidi"/>
        </w:rPr>
        <w:t xml:space="preserve"> </w:t>
      </w:r>
      <w:r w:rsidRPr="00CE2D03">
        <w:rPr>
          <w:rFonts w:asciiTheme="majorBidi" w:hAnsiTheme="majorBidi" w:cstheme="majorBidi"/>
        </w:rPr>
        <w:t xml:space="preserve">are the x and y coordinates of particle </w:t>
      </w:r>
      <w:proofErr w:type="spellStart"/>
      <w:r w:rsidRPr="00CE2D03">
        <w:rPr>
          <w:rFonts w:asciiTheme="majorBidi" w:hAnsiTheme="majorBidi" w:cstheme="majorBidi"/>
        </w:rPr>
        <w:t>j</w:t>
      </w:r>
      <w:r w:rsidRPr="00CE2D03">
        <w:rPr>
          <w:rFonts w:asciiTheme="majorBidi" w:hAnsiTheme="majorBidi" w:cstheme="majorBidi"/>
          <w:vertAlign w:val="superscript"/>
        </w:rPr>
        <w:t>th</w:t>
      </w:r>
      <w:r w:rsidRPr="00CE2D03">
        <w:rPr>
          <w:rFonts w:asciiTheme="majorBidi" w:hAnsiTheme="majorBidi" w:cstheme="majorBidi"/>
        </w:rPr>
        <w:t>’s</w:t>
      </w:r>
      <w:proofErr w:type="spellEnd"/>
      <w:r w:rsidRPr="00CE2D03">
        <w:rPr>
          <w:rFonts w:asciiTheme="majorBidi" w:hAnsiTheme="majorBidi" w:cstheme="majorBidi"/>
        </w:rPr>
        <w:t xml:space="preserve"> velocity in the neighbourhood of particle </w:t>
      </w:r>
      <w:proofErr w:type="spellStart"/>
      <w:r w:rsidRPr="00CE2D03">
        <w:rPr>
          <w:rFonts w:asciiTheme="majorBidi" w:hAnsiTheme="majorBidi" w:cstheme="majorBidi"/>
          <w:i/>
          <w:iCs/>
        </w:rPr>
        <w:t>i</w:t>
      </w:r>
      <w:proofErr w:type="spellEnd"/>
      <w:r>
        <w:rPr>
          <w:rFonts w:asciiTheme="majorBidi" w:hAnsiTheme="majorBidi" w:cstheme="majorBidi"/>
        </w:rPr>
        <w:t xml:space="preserve">. The perturbation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w:r>
        <w:rPr>
          <w:rFonts w:asciiTheme="majorBidi" w:hAnsiTheme="majorBidi" w:cstheme="majorBidi"/>
        </w:rPr>
        <w:t xml:space="preserve"> is a random number taken from uniform distribution in the interval [</w:t>
      </w:r>
      <m:oMath>
        <m:r>
          <w:rPr>
            <w:rFonts w:ascii="Cambria Math" w:hAnsi="Cambria Math" w:cstheme="majorBidi"/>
          </w:rPr>
          <m:t>-ηπ,ηπ</m:t>
        </m:r>
      </m:oMath>
      <w:r w:rsidR="00C174EF">
        <w:rPr>
          <w:rFonts w:asciiTheme="majorBidi" w:hAnsiTheme="majorBidi" w:cstheme="majorBidi"/>
        </w:rPr>
        <w:t xml:space="preserve"> </w:t>
      </w:r>
      <w:r>
        <w:rPr>
          <w:rFonts w:asciiTheme="majorBidi" w:hAnsiTheme="majorBidi" w:cstheme="majorBidi"/>
        </w:rPr>
        <w:t>]</w:t>
      </w:r>
      <w:r w:rsidR="00C174EF">
        <w:rPr>
          <w:rFonts w:asciiTheme="majorBidi" w:hAnsiTheme="majorBidi" w:cstheme="majorBidi"/>
        </w:rPr>
        <w:t>.</w:t>
      </w:r>
      <w:r w:rsidR="00777625">
        <w:rPr>
          <w:rFonts w:asciiTheme="majorBidi" w:hAnsiTheme="majorBidi" w:cstheme="majorBidi"/>
        </w:rPr>
        <w:t xml:space="preserve"> </w:t>
      </w:r>
      <w:r w:rsidR="00402D35">
        <w:rPr>
          <w:rFonts w:asciiTheme="majorBidi" w:hAnsiTheme="majorBidi" w:cstheme="majorBidi"/>
        </w:rPr>
        <w:t xml:space="preserve">The randomness of perturbation makes particles </w:t>
      </w:r>
      <w:r w:rsidR="00EC4B29">
        <w:rPr>
          <w:rFonts w:asciiTheme="majorBidi" w:hAnsiTheme="majorBidi" w:cstheme="majorBidi"/>
        </w:rPr>
        <w:t>have different motion direction from those</w:t>
      </w:r>
      <w:r w:rsidR="00402D35">
        <w:rPr>
          <w:rFonts w:asciiTheme="majorBidi" w:hAnsiTheme="majorBidi" w:cstheme="majorBidi"/>
        </w:rPr>
        <w:t xml:space="preserve"> </w:t>
      </w:r>
      <w:r w:rsidR="00EC4B29">
        <w:rPr>
          <w:rFonts w:asciiTheme="majorBidi" w:hAnsiTheme="majorBidi" w:cstheme="majorBidi"/>
        </w:rPr>
        <w:t xml:space="preserve">of </w:t>
      </w:r>
      <w:r w:rsidR="00402D35">
        <w:rPr>
          <w:rFonts w:asciiTheme="majorBidi" w:hAnsiTheme="majorBidi" w:cstheme="majorBidi"/>
        </w:rPr>
        <w:t>other</w:t>
      </w:r>
      <w:r w:rsidR="00EC4B29">
        <w:rPr>
          <w:rFonts w:asciiTheme="majorBidi" w:hAnsiTheme="majorBidi" w:cstheme="majorBidi"/>
        </w:rPr>
        <w:t>s</w:t>
      </w:r>
      <w:r w:rsidR="00402D35">
        <w:rPr>
          <w:rFonts w:asciiTheme="majorBidi" w:hAnsiTheme="majorBidi" w:cstheme="majorBidi"/>
        </w:rPr>
        <w:t xml:space="preserve">. </w:t>
      </w:r>
      <w:r w:rsidR="00D16A08">
        <w:rPr>
          <w:rFonts w:asciiTheme="majorBidi" w:hAnsiTheme="majorBidi" w:cstheme="majorBidi"/>
        </w:rPr>
        <w:t xml:space="preserve">The </w:t>
      </w:r>
      <w:r w:rsidR="00D16A08" w:rsidRPr="00631A39">
        <w:rPr>
          <w:rFonts w:asciiTheme="majorBidi" w:hAnsiTheme="majorBidi" w:cstheme="majorBidi"/>
        </w:rPr>
        <w:t xml:space="preserve">velocity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0</m:t>
            </m:r>
          </m:sub>
        </m:sSub>
      </m:oMath>
      <w:r w:rsidR="00D16A08" w:rsidRPr="00631A39">
        <w:rPr>
          <w:rFonts w:asciiTheme="majorBidi" w:hAnsiTheme="majorBidi" w:cstheme="majorBidi"/>
        </w:rPr>
        <w:t xml:space="preserve"> was set the same for </w:t>
      </w:r>
      <w:r w:rsidR="00A92E0A" w:rsidRPr="00631A39">
        <w:rPr>
          <w:rFonts w:asciiTheme="majorBidi" w:hAnsiTheme="majorBidi" w:cstheme="majorBidi"/>
        </w:rPr>
        <w:t xml:space="preserve">all </w:t>
      </w:r>
      <w:r w:rsidR="00D16A08" w:rsidRPr="00631A39">
        <w:rPr>
          <w:rFonts w:asciiTheme="majorBidi" w:hAnsiTheme="majorBidi" w:cstheme="majorBidi"/>
        </w:rPr>
        <w:t xml:space="preserve">birds in flocks. </w:t>
      </w:r>
      <w:r w:rsidR="00777625" w:rsidRPr="00631A39">
        <w:rPr>
          <w:rFonts w:asciiTheme="majorBidi" w:hAnsiTheme="majorBidi" w:cstheme="majorBidi"/>
        </w:rPr>
        <w:t>Finally, t</w:t>
      </w:r>
      <w:r w:rsidR="00D16A08" w:rsidRPr="00631A39">
        <w:rPr>
          <w:rFonts w:asciiTheme="majorBidi" w:hAnsiTheme="majorBidi" w:cstheme="majorBidi"/>
        </w:rPr>
        <w:t>wo</w:t>
      </w:r>
      <w:r w:rsidR="00372E9C" w:rsidRPr="003C72DA">
        <w:rPr>
          <w:rFonts w:asciiTheme="majorBidi" w:hAnsiTheme="majorBidi" w:cstheme="majorBidi"/>
        </w:rPr>
        <w:t xml:space="preserve"> control parameters </w:t>
      </w:r>
      <w:r w:rsidR="00C174EF" w:rsidRPr="003C72DA">
        <w:rPr>
          <w:rFonts w:asciiTheme="majorBidi" w:hAnsiTheme="majorBidi" w:cstheme="majorBidi"/>
        </w:rPr>
        <w:t xml:space="preserve">of the model are the density </w:t>
      </w:r>
      <m:oMath>
        <m:r>
          <w:rPr>
            <w:rFonts w:ascii="Cambria Math" w:hAnsi="Cambria Math" w:cstheme="majorBidi"/>
          </w:rPr>
          <m:t>ρ</m:t>
        </m:r>
      </m:oMath>
      <w:r w:rsidR="00372E9C" w:rsidRPr="003C72DA">
        <w:rPr>
          <w:rFonts w:asciiTheme="majorBidi" w:hAnsiTheme="majorBidi" w:cstheme="majorBidi"/>
        </w:rPr>
        <w:t xml:space="preserve"> </w:t>
      </w:r>
      <w:r w:rsidR="00C174EF" w:rsidRPr="003C72DA">
        <w:rPr>
          <w:rFonts w:asciiTheme="majorBidi" w:hAnsiTheme="majorBidi" w:cstheme="majorBidi"/>
        </w:rPr>
        <w:t xml:space="preserve">(number </w:t>
      </w:r>
      <w:r w:rsidR="00372E9C" w:rsidRPr="003C72DA">
        <w:rPr>
          <w:rFonts w:asciiTheme="majorBidi" w:hAnsiTheme="majorBidi" w:cstheme="majorBidi"/>
        </w:rPr>
        <w:t xml:space="preserve">of particles </w:t>
      </w:r>
      <w:r w:rsidR="00C174EF" w:rsidRPr="003C72DA">
        <w:rPr>
          <w:rFonts w:asciiTheme="majorBidi" w:hAnsiTheme="majorBidi" w:cstheme="majorBidi"/>
        </w:rPr>
        <w:t xml:space="preserve">in a volume </w:t>
      </w:r>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d</m:t>
            </m:r>
          </m:sup>
        </m:sSup>
      </m:oMath>
      <w:r w:rsidR="003C72DA" w:rsidRPr="003C72DA">
        <w:rPr>
          <w:rFonts w:asciiTheme="majorBidi" w:hAnsiTheme="majorBidi" w:cstheme="majorBidi"/>
        </w:rPr>
        <w:t xml:space="preserve"> (d</w:t>
      </w:r>
      <w:r w:rsidR="009D185A">
        <w:rPr>
          <w:rFonts w:asciiTheme="majorBidi" w:hAnsiTheme="majorBidi" w:cstheme="majorBidi"/>
        </w:rPr>
        <w:t xml:space="preserve"> is the dimension)</w:t>
      </w:r>
      <w:r w:rsidR="004207F8">
        <w:rPr>
          <w:rFonts w:asciiTheme="majorBidi" w:hAnsiTheme="majorBidi" w:cstheme="majorBidi"/>
        </w:rPr>
        <w:t>)</w:t>
      </w:r>
      <w:r w:rsidR="009D185A">
        <w:rPr>
          <w:rFonts w:asciiTheme="majorBidi" w:hAnsiTheme="majorBidi" w:cstheme="majorBidi"/>
        </w:rPr>
        <w:t xml:space="preserve">, </w:t>
      </w:r>
      <w:r w:rsidR="003C72DA" w:rsidRPr="003C72DA">
        <w:rPr>
          <w:rFonts w:asciiTheme="majorBidi" w:hAnsiTheme="majorBidi" w:cstheme="majorBidi"/>
        </w:rPr>
        <w:t xml:space="preserve">and the level of perturbation </w:t>
      </w:r>
      <m:oMath>
        <m:r>
          <w:rPr>
            <w:rFonts w:ascii="Cambria Math" w:hAnsi="Cambria Math" w:cstheme="majorBidi"/>
          </w:rPr>
          <m:t>η</m:t>
        </m:r>
      </m:oMath>
      <w:r w:rsidR="003C72DA" w:rsidRPr="003C72DA">
        <w:rPr>
          <w:rFonts w:asciiTheme="majorBidi" w:hAnsiTheme="majorBidi" w:cstheme="majorBidi"/>
        </w:rPr>
        <w:t xml:space="preserve"> (</w:t>
      </w:r>
      <m:oMath>
        <m:r>
          <w:rPr>
            <w:rFonts w:ascii="Cambria Math" w:hAnsi="Cambria Math" w:cstheme="majorBidi"/>
          </w:rPr>
          <m:t>η&lt;1)</m:t>
        </m:r>
      </m:oMath>
      <w:r w:rsidR="003C72DA" w:rsidRPr="003C72DA">
        <w:rPr>
          <w:rFonts w:asciiTheme="majorBidi" w:hAnsiTheme="majorBidi" w:cstheme="majorBidi"/>
        </w:rPr>
        <w:t>.</w:t>
      </w:r>
    </w:p>
    <w:p w14:paraId="457BF493" w14:textId="77777777" w:rsidR="00FB3F1C" w:rsidRPr="00CB199A" w:rsidRDefault="00631A39" w:rsidP="00631A39">
      <w:pPr>
        <w:pStyle w:val="ListParagraph"/>
        <w:tabs>
          <w:tab w:val="left" w:pos="5448"/>
        </w:tabs>
        <w:spacing w:line="360" w:lineRule="auto"/>
        <w:ind w:left="0"/>
        <w:rPr>
          <w:rFonts w:asciiTheme="majorBidi" w:hAnsiTheme="majorBidi" w:cstheme="majorBidi"/>
        </w:rPr>
      </w:pPr>
      <w:r>
        <w:rPr>
          <w:rFonts w:asciiTheme="majorBidi" w:hAnsiTheme="majorBidi" w:cstheme="majorBidi"/>
        </w:rPr>
        <w:tab/>
      </w:r>
    </w:p>
    <w:p w14:paraId="3F629401" w14:textId="77777777" w:rsidR="00FB3F1C" w:rsidRDefault="001A64A8" w:rsidP="00770448">
      <w:pPr>
        <w:pStyle w:val="ListParagraph"/>
        <w:spacing w:line="360" w:lineRule="auto"/>
        <w:ind w:left="0"/>
        <w:rPr>
          <w:rFonts w:asciiTheme="majorBidi" w:hAnsiTheme="majorBidi" w:cstheme="majorBidi"/>
        </w:rPr>
      </w:pPr>
      <w:r>
        <w:rPr>
          <w:rFonts w:asciiTheme="majorBidi" w:hAnsiTheme="majorBidi" w:cstheme="majorBidi"/>
        </w:rPr>
        <w:t>In a</w:t>
      </w:r>
      <w:r w:rsidR="006C39D8" w:rsidRPr="00CB199A">
        <w:rPr>
          <w:rFonts w:asciiTheme="majorBidi" w:hAnsiTheme="majorBidi" w:cstheme="majorBidi"/>
        </w:rPr>
        <w:t xml:space="preserve"> st</w:t>
      </w:r>
      <w:r w:rsidR="006C24BB">
        <w:rPr>
          <w:rFonts w:asciiTheme="majorBidi" w:hAnsiTheme="majorBidi" w:cstheme="majorBidi"/>
        </w:rPr>
        <w:t>udy of the authors (</w:t>
      </w:r>
      <w:proofErr w:type="spellStart"/>
      <w:r w:rsidR="006C24BB">
        <w:rPr>
          <w:rFonts w:asciiTheme="majorBidi" w:hAnsiTheme="majorBidi" w:cstheme="majorBidi"/>
        </w:rPr>
        <w:t>Crizo</w:t>
      </w:r>
      <w:r w:rsidR="00D75EDA">
        <w:rPr>
          <w:rFonts w:asciiTheme="majorBidi" w:hAnsiTheme="majorBidi" w:cstheme="majorBidi"/>
        </w:rPr>
        <w:t>k</w:t>
      </w:r>
      <w:proofErr w:type="spellEnd"/>
      <w:r w:rsidR="00D75EDA">
        <w:rPr>
          <w:rFonts w:asciiTheme="majorBidi" w:hAnsiTheme="majorBidi" w:cstheme="majorBidi"/>
        </w:rPr>
        <w:t xml:space="preserve"> &amp; </w:t>
      </w:r>
      <w:proofErr w:type="spellStart"/>
      <w:r w:rsidR="00D75EDA">
        <w:rPr>
          <w:rFonts w:asciiTheme="majorBidi" w:hAnsiTheme="majorBidi" w:cstheme="majorBidi"/>
        </w:rPr>
        <w:t>V</w:t>
      </w:r>
      <w:r w:rsidR="006C39D8" w:rsidRPr="00CB199A">
        <w:rPr>
          <w:rFonts w:asciiTheme="majorBidi" w:hAnsiTheme="majorBidi" w:cstheme="majorBidi"/>
        </w:rPr>
        <w:t>i</w:t>
      </w:r>
      <w:r w:rsidR="00D75EDA">
        <w:rPr>
          <w:rFonts w:asciiTheme="majorBidi" w:hAnsiTheme="majorBidi" w:cstheme="majorBidi"/>
        </w:rPr>
        <w:t>c</w:t>
      </w:r>
      <w:r w:rsidR="00BD5A05">
        <w:rPr>
          <w:rFonts w:asciiTheme="majorBidi" w:hAnsiTheme="majorBidi" w:cstheme="majorBidi"/>
        </w:rPr>
        <w:t>sek</w:t>
      </w:r>
      <w:proofErr w:type="spellEnd"/>
      <w:r w:rsidR="00BD5A05">
        <w:rPr>
          <w:rFonts w:asciiTheme="majorBidi" w:hAnsiTheme="majorBidi" w:cstheme="majorBidi"/>
        </w:rPr>
        <w:t>, 2000</w:t>
      </w:r>
      <w:r w:rsidR="006C39D8" w:rsidRPr="00CB199A">
        <w:rPr>
          <w:rFonts w:asciiTheme="majorBidi" w:hAnsiTheme="majorBidi" w:cstheme="majorBidi"/>
        </w:rPr>
        <w:t>),</w:t>
      </w:r>
      <w:r w:rsidR="00D75EDA">
        <w:rPr>
          <w:rFonts w:asciiTheme="majorBidi" w:hAnsiTheme="majorBidi" w:cstheme="majorBidi"/>
        </w:rPr>
        <w:t xml:space="preserve"> </w:t>
      </w:r>
      <w:r w:rsidR="006C39D8" w:rsidRPr="00CB199A">
        <w:rPr>
          <w:rFonts w:asciiTheme="majorBidi" w:hAnsiTheme="majorBidi" w:cstheme="majorBidi"/>
        </w:rPr>
        <w:t xml:space="preserve">the average momentum of the particles </w:t>
      </w:r>
      <m:oMath>
        <m:r>
          <w:rPr>
            <w:rFonts w:ascii="Cambria Math" w:hAnsi="Cambria Math" w:cstheme="majorBidi"/>
          </w:rPr>
          <m:t>ϕ≡</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N</m:t>
            </m:r>
          </m:den>
        </m:f>
        <m:d>
          <m:dPr>
            <m:begChr m:val="|"/>
            <m:endChr m:val="|"/>
            <m:ctrlPr>
              <w:rPr>
                <w:rFonts w:ascii="Cambria Math" w:hAnsi="Cambria Math" w:cstheme="majorBidi"/>
                <w:i/>
              </w:rPr>
            </m:ctrlPr>
          </m:dPr>
          <m:e>
            <m:nary>
              <m:naryPr>
                <m:chr m:val="∑"/>
                <m:limLoc m:val="undOvr"/>
                <m:supHide m:val="1"/>
                <m:ctrlPr>
                  <w:rPr>
                    <w:rFonts w:ascii="Cambria Math" w:hAnsi="Cambria Math" w:cstheme="majorBidi"/>
                    <w:i/>
                  </w:rPr>
                </m:ctrlPr>
              </m:naryPr>
              <m:sub>
                <m:r>
                  <w:rPr>
                    <w:rFonts w:ascii="Cambria Math" w:hAnsi="Cambria Math" w:cstheme="majorBidi"/>
                  </w:rPr>
                  <m:t>j</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e>
            </m:nary>
          </m:e>
        </m:d>
      </m:oMath>
      <w:r w:rsidR="00EC65BC">
        <w:rPr>
          <w:rFonts w:asciiTheme="majorBidi" w:hAnsiTheme="majorBidi" w:cstheme="majorBidi"/>
        </w:rPr>
        <w:t xml:space="preserve"> </w:t>
      </w:r>
      <w:r w:rsidR="009A453E">
        <w:rPr>
          <w:rFonts w:asciiTheme="majorBidi" w:hAnsiTheme="majorBidi" w:cstheme="majorBidi"/>
        </w:rPr>
        <w:t>and the correlation between particles</w:t>
      </w:r>
      <w:r w:rsidR="001D01F6">
        <w:rPr>
          <w:rFonts w:asciiTheme="majorBidi" w:hAnsiTheme="majorBidi" w:cstheme="majorBidi"/>
        </w:rPr>
        <w:t>’ velocity directions</w:t>
      </w:r>
      <w:r w:rsidR="009A453E">
        <w:rPr>
          <w:rFonts w:asciiTheme="majorBidi" w:hAnsiTheme="majorBidi" w:cstheme="majorBidi"/>
        </w:rPr>
        <w:t xml:space="preserve"> were</w:t>
      </w:r>
      <w:r w:rsidR="00EC65BC">
        <w:rPr>
          <w:rFonts w:asciiTheme="majorBidi" w:hAnsiTheme="majorBidi" w:cstheme="majorBidi"/>
        </w:rPr>
        <w:t xml:space="preserve"> investigated when </w:t>
      </w:r>
      <w:r w:rsidR="00CB199A" w:rsidRPr="00CB199A">
        <w:rPr>
          <w:rFonts w:asciiTheme="majorBidi" w:hAnsiTheme="majorBidi" w:cstheme="majorBidi"/>
        </w:rPr>
        <w:t xml:space="preserve">varying </w:t>
      </w:r>
      <w:r w:rsidR="008E0A37">
        <w:rPr>
          <w:rFonts w:asciiTheme="majorBidi" w:hAnsiTheme="majorBidi" w:cstheme="majorBidi"/>
        </w:rPr>
        <w:t xml:space="preserve">model’s parameters including </w:t>
      </w:r>
      <w:r w:rsidR="006C39D8" w:rsidRPr="00CB199A">
        <w:rPr>
          <w:rFonts w:asciiTheme="majorBidi" w:hAnsiTheme="majorBidi" w:cstheme="majorBidi"/>
        </w:rPr>
        <w:t>the level of perturbation</w:t>
      </w:r>
      <w:r w:rsidR="001D01F6">
        <w:rPr>
          <w:rFonts w:asciiTheme="majorBidi" w:hAnsiTheme="majorBidi" w:cstheme="majorBidi"/>
        </w:rPr>
        <w:t>, the density</w:t>
      </w:r>
      <w:r w:rsidR="00C0204B">
        <w:rPr>
          <w:rFonts w:asciiTheme="majorBidi" w:hAnsiTheme="majorBidi" w:cstheme="majorBidi"/>
        </w:rPr>
        <w:t xml:space="preserve"> </w:t>
      </w:r>
      <m:oMath>
        <m:r>
          <w:rPr>
            <w:rFonts w:ascii="Cambria Math" w:hAnsi="Cambria Math" w:cstheme="majorBidi"/>
          </w:rPr>
          <m:t>ρ</m:t>
        </m:r>
      </m:oMath>
      <w:r w:rsidR="00C0204B">
        <w:rPr>
          <w:rFonts w:asciiTheme="majorBidi" w:hAnsiTheme="majorBidi" w:cstheme="majorBidi"/>
        </w:rPr>
        <w:t>, and population size</w:t>
      </w:r>
      <w:r w:rsidR="006C39D8" w:rsidRPr="00CB199A">
        <w:rPr>
          <w:rFonts w:asciiTheme="majorBidi" w:hAnsiTheme="majorBidi" w:cstheme="majorBidi"/>
        </w:rPr>
        <w:t xml:space="preserve">. </w:t>
      </w:r>
    </w:p>
    <w:p w14:paraId="43D4CAB9" w14:textId="77777777" w:rsidR="00777625" w:rsidRDefault="001D09BB" w:rsidP="001D09BB">
      <w:pPr>
        <w:pStyle w:val="ListParagraph"/>
        <w:tabs>
          <w:tab w:val="left" w:pos="5532"/>
          <w:tab w:val="right" w:pos="9026"/>
        </w:tabs>
        <w:spacing w:line="360" w:lineRule="auto"/>
        <w:ind w:left="0"/>
        <w:rPr>
          <w:rFonts w:asciiTheme="majorBidi" w:hAnsiTheme="majorBidi" w:cstheme="majorBidi"/>
        </w:rPr>
      </w:pPr>
      <w:r>
        <w:rPr>
          <w:rFonts w:asciiTheme="majorBidi" w:hAnsiTheme="majorBidi" w:cstheme="majorBidi"/>
        </w:rPr>
        <w:tab/>
      </w:r>
      <w:r>
        <w:rPr>
          <w:rFonts w:asciiTheme="majorBidi" w:hAnsiTheme="majorBidi" w:cstheme="majorBidi"/>
        </w:rPr>
        <w:tab/>
      </w:r>
    </w:p>
    <w:p w14:paraId="5571E54F" w14:textId="77777777" w:rsidR="00C639F5" w:rsidRDefault="002C40F5" w:rsidP="001D09BB">
      <w:pPr>
        <w:pStyle w:val="ListParagraph"/>
        <w:spacing w:line="360" w:lineRule="auto"/>
        <w:ind w:left="0"/>
        <w:rPr>
          <w:rFonts w:asciiTheme="majorBidi" w:hAnsiTheme="majorBidi" w:cstheme="majorBidi"/>
        </w:rPr>
      </w:pPr>
      <w:r>
        <w:rPr>
          <w:rFonts w:asciiTheme="majorBidi" w:hAnsiTheme="majorBidi" w:cstheme="majorBidi"/>
        </w:rPr>
        <w:t xml:space="preserve">There is also another approach from the author to investigate </w:t>
      </w:r>
      <w:r w:rsidR="00327226">
        <w:rPr>
          <w:rFonts w:asciiTheme="majorBidi" w:hAnsiTheme="majorBidi" w:cstheme="majorBidi"/>
        </w:rPr>
        <w:t>the role</w:t>
      </w:r>
      <w:r w:rsidR="001D09BB">
        <w:rPr>
          <w:rFonts w:asciiTheme="majorBidi" w:hAnsiTheme="majorBidi" w:cstheme="majorBidi"/>
        </w:rPr>
        <w:t xml:space="preserve"> of model’s parameters </w:t>
      </w:r>
      <w:r>
        <w:rPr>
          <w:rFonts w:asciiTheme="majorBidi" w:hAnsiTheme="majorBidi" w:cstheme="majorBidi"/>
        </w:rPr>
        <w:t>(</w:t>
      </w:r>
      <w:r w:rsidR="00E55810">
        <w:rPr>
          <w:rFonts w:asciiTheme="majorBidi" w:hAnsiTheme="majorBidi" w:cstheme="majorBidi"/>
        </w:rPr>
        <w:t>Bhattacharya</w:t>
      </w:r>
      <w:r w:rsidR="00A54427">
        <w:rPr>
          <w:rFonts w:asciiTheme="majorBidi" w:hAnsiTheme="majorBidi" w:cstheme="majorBidi"/>
        </w:rPr>
        <w:t xml:space="preserve"> &amp; </w:t>
      </w:r>
      <w:proofErr w:type="spellStart"/>
      <w:r w:rsidR="00A54427">
        <w:rPr>
          <w:rFonts w:asciiTheme="majorBidi" w:hAnsiTheme="majorBidi" w:cstheme="majorBidi"/>
        </w:rPr>
        <w:t>Vicsek</w:t>
      </w:r>
      <w:proofErr w:type="spellEnd"/>
      <w:r w:rsidR="00A54427">
        <w:rPr>
          <w:rFonts w:asciiTheme="majorBidi" w:hAnsiTheme="majorBidi" w:cstheme="majorBidi"/>
        </w:rPr>
        <w:t>, 2010</w:t>
      </w:r>
      <w:r>
        <w:rPr>
          <w:rFonts w:asciiTheme="majorBidi" w:hAnsiTheme="majorBidi" w:cstheme="majorBidi"/>
        </w:rPr>
        <w:t xml:space="preserve">) on group cohesion behaviour. This study </w:t>
      </w:r>
      <w:r w:rsidR="00777625">
        <w:rPr>
          <w:rFonts w:asciiTheme="majorBidi" w:hAnsiTheme="majorBidi" w:cstheme="majorBidi"/>
        </w:rPr>
        <w:t xml:space="preserve">derived the model in 3D dimensional </w:t>
      </w:r>
      <w:r w:rsidR="00EB2A76">
        <w:rPr>
          <w:rFonts w:asciiTheme="majorBidi" w:hAnsiTheme="majorBidi" w:cstheme="majorBidi"/>
        </w:rPr>
        <w:t xml:space="preserve">environment </w:t>
      </w:r>
      <w:r w:rsidR="00777625">
        <w:rPr>
          <w:rFonts w:asciiTheme="majorBidi" w:hAnsiTheme="majorBidi" w:cstheme="majorBidi"/>
        </w:rPr>
        <w:t xml:space="preserve">to explore the cohesiveness through the process of landing of bird flocks performing foraging flights. </w:t>
      </w:r>
      <w:r w:rsidR="00216D8D">
        <w:rPr>
          <w:rFonts w:asciiTheme="majorBidi" w:hAnsiTheme="majorBidi" w:cstheme="majorBidi"/>
        </w:rPr>
        <w:t xml:space="preserve">The </w:t>
      </w:r>
      <w:r w:rsidR="00F97892">
        <w:rPr>
          <w:rFonts w:asciiTheme="majorBidi" w:hAnsiTheme="majorBidi" w:cstheme="majorBidi"/>
        </w:rPr>
        <w:t>study explored</w:t>
      </w:r>
      <w:r w:rsidR="00777625">
        <w:rPr>
          <w:rFonts w:asciiTheme="majorBidi" w:hAnsiTheme="majorBidi" w:cstheme="majorBidi"/>
        </w:rPr>
        <w:t xml:space="preserve"> the heterogeneity in attributes such as the ages, sex, and social status of animals in group or the differences in the perception of external stimuli by assigning to each bird </w:t>
      </w:r>
      <w:proofErr w:type="spellStart"/>
      <w:r w:rsidR="00777625" w:rsidRPr="00777625">
        <w:rPr>
          <w:rFonts w:asciiTheme="majorBidi" w:hAnsiTheme="majorBidi" w:cstheme="majorBidi"/>
          <w:i/>
          <w:iCs/>
        </w:rPr>
        <w:t>i</w:t>
      </w:r>
      <w:proofErr w:type="spellEnd"/>
      <w:r w:rsidR="00777625">
        <w:rPr>
          <w:rFonts w:asciiTheme="majorBidi" w:hAnsiTheme="majorBidi" w:cstheme="majorBidi"/>
        </w:rPr>
        <w:t xml:space="preserve"> an inherent switching </w:t>
      </w:r>
      <w:proofErr w:type="gramStart"/>
      <w:r w:rsidR="00777625">
        <w:rPr>
          <w:rFonts w:asciiTheme="majorBidi" w:hAnsiTheme="majorBidi" w:cstheme="majorBidi"/>
        </w:rPr>
        <w:t xml:space="preserve">time </w:t>
      </w:r>
      <w:proofErr w:type="gramEnd"/>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 such that if the bird begin</w:t>
      </w:r>
      <w:r w:rsidR="004D0E1C">
        <w:rPr>
          <w:rFonts w:asciiTheme="majorBidi" w:hAnsiTheme="majorBidi" w:cstheme="majorBidi"/>
        </w:rPr>
        <w:t>s</w:t>
      </w:r>
      <w:r w:rsidR="00777625">
        <w:rPr>
          <w:rFonts w:asciiTheme="majorBidi" w:hAnsiTheme="majorBidi" w:cstheme="majorBidi"/>
        </w:rPr>
        <w:t xml:space="preserve"> a flight at time </w:t>
      </w:r>
      <w:r w:rsidR="00777625" w:rsidRPr="00777625">
        <w:rPr>
          <w:rFonts w:asciiTheme="majorBidi" w:hAnsiTheme="majorBidi" w:cstheme="majorBidi"/>
          <w:i/>
          <w:iCs/>
        </w:rPr>
        <w:t>t</w:t>
      </w:r>
      <w:r w:rsidR="00777625">
        <w:rPr>
          <w:rFonts w:asciiTheme="majorBidi" w:hAnsiTheme="majorBidi" w:cstheme="majorBidi"/>
        </w:rPr>
        <w:t xml:space="preserve">=0, it would decide to land at time t=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w:t>
      </w:r>
      <w:r w:rsidR="00A90D61">
        <w:rPr>
          <w:rFonts w:asciiTheme="majorBidi" w:hAnsiTheme="majorBidi" w:cstheme="majorBidi"/>
        </w:rPr>
        <w:t xml:space="preserve">This work </w:t>
      </w:r>
      <w:r w:rsidR="00475328">
        <w:rPr>
          <w:rFonts w:asciiTheme="majorBidi" w:hAnsiTheme="majorBidi" w:cstheme="majorBidi"/>
        </w:rPr>
        <w:t>was</w:t>
      </w:r>
      <w:r w:rsidR="00A90D61">
        <w:rPr>
          <w:rFonts w:asciiTheme="majorBidi" w:hAnsiTheme="majorBidi" w:cstheme="majorBidi"/>
        </w:rPr>
        <w:t xml:space="preserve"> to show that the di</w:t>
      </w:r>
      <w:r w:rsidR="00475328">
        <w:rPr>
          <w:rFonts w:asciiTheme="majorBidi" w:hAnsiTheme="majorBidi" w:cstheme="majorBidi"/>
        </w:rPr>
        <w:t>fference in the attributes implied</w:t>
      </w:r>
      <w:r w:rsidR="00A90D61">
        <w:rPr>
          <w:rFonts w:asciiTheme="majorBidi" w:hAnsiTheme="majorBidi" w:cstheme="majorBidi"/>
        </w:rPr>
        <w:t xml:space="preserve"> the difference in energy reserve to maintain an altitude.</w:t>
      </w:r>
      <w:r w:rsidR="000C3707">
        <w:rPr>
          <w:rFonts w:asciiTheme="majorBidi" w:hAnsiTheme="majorBidi" w:cstheme="majorBidi"/>
        </w:rPr>
        <w:t xml:space="preserv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0C3707">
        <w:rPr>
          <w:rFonts w:asciiTheme="majorBidi" w:hAnsiTheme="majorBidi" w:cstheme="majorBidi"/>
        </w:rPr>
        <w:t xml:space="preserve">’s was selected from a Gaussian distribution with a given standard </w:t>
      </w:r>
      <w:proofErr w:type="gramStart"/>
      <w:r w:rsidR="000C3707">
        <w:rPr>
          <w:rFonts w:asciiTheme="majorBidi" w:hAnsiTheme="majorBidi" w:cstheme="majorBidi"/>
        </w:rPr>
        <w:t xml:space="preserve">deviation </w:t>
      </w:r>
      <w:proofErr w:type="gramEnd"/>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The study then investigated quantitatively the fraction of birds not </w:t>
      </w:r>
      <w:r w:rsidR="000C3707">
        <w:rPr>
          <w:rFonts w:asciiTheme="majorBidi" w:hAnsiTheme="majorBidi" w:cstheme="majorBidi"/>
        </w:rPr>
        <w:lastRenderedPageBreak/>
        <w:t xml:space="preserve">landed yet as time </w:t>
      </w:r>
      <w:r w:rsidR="000C3707" w:rsidRPr="000C3707">
        <w:rPr>
          <w:rFonts w:asciiTheme="majorBidi" w:hAnsiTheme="majorBidi" w:cstheme="majorBidi"/>
          <w:i/>
          <w:iCs/>
        </w:rPr>
        <w:t>t</w:t>
      </w:r>
      <w:r w:rsidR="000C3707">
        <w:rPr>
          <w:rFonts w:asciiTheme="majorBidi" w:hAnsiTheme="majorBidi" w:cstheme="majorBidi"/>
        </w:rPr>
        <w:t xml:space="preserve"> progresses when setting to different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values. </w:t>
      </w:r>
      <w:r w:rsidR="00C639F5">
        <w:rPr>
          <w:rFonts w:asciiTheme="majorBidi" w:hAnsiTheme="majorBidi" w:cstheme="majorBidi"/>
        </w:rPr>
        <w:t xml:space="preserve"> </w:t>
      </w:r>
      <w:r w:rsidR="000C3707">
        <w:rPr>
          <w:rFonts w:asciiTheme="majorBidi" w:hAnsiTheme="majorBidi" w:cstheme="majorBidi"/>
        </w:rPr>
        <w:t xml:space="preserve">However, </w:t>
      </w:r>
      <w:r w:rsidR="00C639F5">
        <w:rPr>
          <w:rFonts w:asciiTheme="majorBidi" w:hAnsiTheme="majorBidi" w:cstheme="majorBidi"/>
        </w:rPr>
        <w:t xml:space="preserve">the </w:t>
      </w:r>
      <w:r w:rsidR="000C3707">
        <w:rPr>
          <w:rFonts w:asciiTheme="majorBidi" w:hAnsiTheme="majorBidi" w:cstheme="majorBidi"/>
        </w:rPr>
        <w:t xml:space="preserve">model’s </w:t>
      </w:r>
      <w:proofErr w:type="gramStart"/>
      <w:r w:rsidR="000C3707">
        <w:rPr>
          <w:rFonts w:asciiTheme="majorBidi" w:hAnsiTheme="majorBidi" w:cstheme="majorBidi"/>
        </w:rPr>
        <w:t xml:space="preserve">parameters </w:t>
      </w:r>
      <w:proofErr w:type="gramEnd"/>
      <m:oMath>
        <m:r>
          <w:rPr>
            <w:rFonts w:ascii="Cambria Math" w:hAnsi="Cambria Math" w:cstheme="majorBidi"/>
          </w:rPr>
          <m:t>ρ</m:t>
        </m:r>
      </m:oMath>
      <w:r w:rsidR="00C639F5">
        <w:rPr>
          <w:rFonts w:asciiTheme="majorBidi" w:hAnsiTheme="majorBidi" w:cstheme="majorBidi"/>
        </w:rPr>
        <w:t xml:space="preserve">, </w:t>
      </w:r>
      <m:oMath>
        <m:r>
          <w:rPr>
            <w:rFonts w:ascii="Cambria Math" w:hAnsi="Cambria Math" w:cstheme="majorBidi"/>
          </w:rPr>
          <m:t>η</m:t>
        </m:r>
      </m:oMath>
      <w:r w:rsidR="00C639F5">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C639F5">
        <w:rPr>
          <w:rFonts w:asciiTheme="majorBidi" w:hAnsiTheme="majorBidi" w:cstheme="majorBidi"/>
        </w:rPr>
        <w:t xml:space="preserve">  were </w:t>
      </w:r>
      <w:r w:rsidR="000C3707">
        <w:rPr>
          <w:rFonts w:asciiTheme="majorBidi" w:hAnsiTheme="majorBidi" w:cstheme="majorBidi"/>
        </w:rPr>
        <w:t xml:space="preserve">set the same for </w:t>
      </w:r>
      <w:r w:rsidR="00C639F5">
        <w:rPr>
          <w:rFonts w:asciiTheme="majorBidi" w:hAnsiTheme="majorBidi" w:cstheme="majorBidi"/>
        </w:rPr>
        <w:t xml:space="preserve">all birds.( </w:t>
      </w:r>
      <m:oMath>
        <m:r>
          <w:rPr>
            <w:rFonts w:ascii="Cambria Math" w:hAnsi="Cambria Math" w:cstheme="majorBidi"/>
          </w:rPr>
          <m:t>ρ</m:t>
        </m:r>
      </m:oMath>
      <w:r w:rsidR="00C639F5">
        <w:rPr>
          <w:rFonts w:asciiTheme="majorBidi" w:hAnsiTheme="majorBidi" w:cstheme="majorBidi"/>
        </w:rPr>
        <w:t xml:space="preserve"> = 2.0, </w:t>
      </w:r>
      <m:oMath>
        <m:r>
          <w:rPr>
            <w:rFonts w:ascii="Cambria Math" w:hAnsi="Cambria Math" w:cstheme="majorBidi"/>
          </w:rPr>
          <m:t>η=0.2</m:t>
        </m:r>
      </m:oMath>
      <w:r w:rsidR="00C639F5">
        <w:rPr>
          <w:rFonts w:asciiTheme="majorBidi" w:hAnsiTheme="majorBidi" w:cstheme="majorBidi"/>
        </w:rPr>
        <w:t xml:space="preserve">, </w:t>
      </w:r>
      <w:r w:rsidR="00C639F5" w:rsidRPr="00DC6C31">
        <w:rPr>
          <w:rFonts w:asciiTheme="majorBidi" w:hAnsiTheme="majorBidi" w:cstheme="majorBidi"/>
          <w:i/>
          <w:iCs/>
        </w:rPr>
        <w:t>R</w:t>
      </w:r>
      <w:r w:rsidR="00C639F5">
        <w:rPr>
          <w:rFonts w:asciiTheme="majorBidi" w:hAnsiTheme="majorBidi" w:cstheme="majorBidi"/>
        </w:rPr>
        <w:t xml:space="preserve">=2.0, </w:t>
      </w:r>
      <w:r w:rsidR="00C639F5" w:rsidRPr="00DC6C31">
        <w:rPr>
          <w:rFonts w:asciiTheme="majorBidi" w:hAnsiTheme="majorBidi" w:cstheme="majorBidi"/>
          <w:i/>
          <w:iCs/>
        </w:rPr>
        <w:t>v</w:t>
      </w:r>
      <w:r w:rsidR="00C639F5">
        <w:rPr>
          <w:rFonts w:asciiTheme="majorBidi" w:hAnsiTheme="majorBidi" w:cstheme="majorBidi"/>
        </w:rPr>
        <w:t>= 0.01)</w:t>
      </w:r>
      <w:r w:rsidR="004876A5">
        <w:rPr>
          <w:rFonts w:asciiTheme="majorBidi" w:hAnsiTheme="majorBidi" w:cstheme="majorBidi"/>
        </w:rPr>
        <w:t>.</w:t>
      </w:r>
    </w:p>
    <w:p w14:paraId="0D76FA31" w14:textId="77777777" w:rsidR="00D75EDA" w:rsidRPr="00A43740" w:rsidRDefault="00D75EDA" w:rsidP="00BF21E5">
      <w:pPr>
        <w:pStyle w:val="ListParagraph"/>
        <w:spacing w:line="360" w:lineRule="auto"/>
        <w:ind w:left="0"/>
        <w:rPr>
          <w:rFonts w:asciiTheme="majorBidi" w:hAnsiTheme="majorBidi" w:cstheme="majorBidi"/>
        </w:rPr>
      </w:pPr>
    </w:p>
    <w:p w14:paraId="2868F242" w14:textId="77777777" w:rsidR="009E56F8" w:rsidRDefault="00A43740" w:rsidP="00ED6328">
      <w:pPr>
        <w:pStyle w:val="ListParagraph"/>
        <w:spacing w:line="360" w:lineRule="auto"/>
        <w:ind w:left="0"/>
        <w:rPr>
          <w:rFonts w:asciiTheme="majorBidi" w:hAnsiTheme="majorBidi" w:cstheme="majorBidi"/>
          <w:color w:val="C00000"/>
        </w:rPr>
      </w:pPr>
      <w:r w:rsidRPr="00A43740">
        <w:rPr>
          <w:rFonts w:asciiTheme="majorBidi" w:hAnsiTheme="majorBidi" w:cstheme="majorBidi"/>
        </w:rPr>
        <w:t>In summary</w:t>
      </w:r>
      <w:r w:rsidR="00D946FF">
        <w:rPr>
          <w:rFonts w:asciiTheme="majorBidi" w:hAnsiTheme="majorBidi" w:cstheme="majorBidi"/>
        </w:rPr>
        <w:t xml:space="preserve">, standard </w:t>
      </w:r>
      <w:proofErr w:type="spellStart"/>
      <w:r w:rsidR="00D946FF">
        <w:rPr>
          <w:rFonts w:asciiTheme="majorBidi" w:hAnsiTheme="majorBidi" w:cstheme="majorBidi"/>
        </w:rPr>
        <w:t>Vicsek</w:t>
      </w:r>
      <w:proofErr w:type="spellEnd"/>
      <w:r w:rsidR="00D946FF">
        <w:rPr>
          <w:rFonts w:asciiTheme="majorBidi" w:hAnsiTheme="majorBidi" w:cstheme="majorBidi"/>
        </w:rPr>
        <w:t xml:space="preserve"> model </w:t>
      </w:r>
      <w:r w:rsidR="0009642D">
        <w:rPr>
          <w:rFonts w:asciiTheme="majorBidi" w:hAnsiTheme="majorBidi" w:cstheme="majorBidi"/>
        </w:rPr>
        <w:t>used</w:t>
      </w:r>
      <w:r w:rsidR="00D946FF">
        <w:rPr>
          <w:rFonts w:asciiTheme="majorBidi" w:hAnsiTheme="majorBidi" w:cstheme="majorBidi"/>
        </w:rPr>
        <w:t xml:space="preserve"> the particle-based approach to understand flocking organisms. The author’s proposed studies investigated collective behaviour when varying </w:t>
      </w:r>
      <w:r w:rsidR="00171982">
        <w:rPr>
          <w:rFonts w:asciiTheme="majorBidi" w:hAnsiTheme="majorBidi" w:cstheme="majorBidi"/>
        </w:rPr>
        <w:t>model’s parameters</w:t>
      </w:r>
      <w:r w:rsidR="00ED6328">
        <w:rPr>
          <w:rFonts w:asciiTheme="majorBidi" w:hAnsiTheme="majorBidi" w:cstheme="majorBidi"/>
        </w:rPr>
        <w:t xml:space="preserve"> arbitrarily,</w:t>
      </w:r>
      <w:r>
        <w:rPr>
          <w:rFonts w:asciiTheme="majorBidi" w:hAnsiTheme="majorBidi" w:cstheme="majorBidi"/>
        </w:rPr>
        <w:t xml:space="preserve"> </w:t>
      </w:r>
      <w:r w:rsidR="008C3976" w:rsidRPr="00A43740">
        <w:rPr>
          <w:rFonts w:asciiTheme="majorBidi" w:hAnsiTheme="majorBidi" w:cstheme="majorBidi"/>
        </w:rPr>
        <w:t xml:space="preserve">adding </w:t>
      </w:r>
      <w:r>
        <w:rPr>
          <w:rFonts w:asciiTheme="majorBidi" w:hAnsiTheme="majorBidi" w:cstheme="majorBidi"/>
        </w:rPr>
        <w:t xml:space="preserve">a </w:t>
      </w:r>
      <w:r w:rsidR="008C3976" w:rsidRPr="00A43740">
        <w:rPr>
          <w:rFonts w:asciiTheme="majorBidi" w:hAnsiTheme="majorBidi" w:cstheme="majorBidi"/>
        </w:rPr>
        <w:t xml:space="preserve">new </w:t>
      </w:r>
      <w:r>
        <w:rPr>
          <w:rFonts w:asciiTheme="majorBidi" w:hAnsiTheme="majorBidi" w:cstheme="majorBidi"/>
        </w:rPr>
        <w:t xml:space="preserve">constraint for </w:t>
      </w:r>
      <w:r w:rsidR="00D946FF">
        <w:rPr>
          <w:rFonts w:asciiTheme="majorBidi" w:hAnsiTheme="majorBidi" w:cstheme="majorBidi"/>
        </w:rPr>
        <w:t xml:space="preserve">landing period of </w:t>
      </w:r>
      <w:r>
        <w:rPr>
          <w:rFonts w:asciiTheme="majorBidi" w:hAnsiTheme="majorBidi" w:cstheme="majorBidi"/>
        </w:rPr>
        <w:t>individual group m</w:t>
      </w:r>
      <w:r w:rsidR="0054541D">
        <w:rPr>
          <w:rFonts w:asciiTheme="majorBidi" w:hAnsiTheme="majorBidi" w:cstheme="majorBidi"/>
        </w:rPr>
        <w:t>e</w:t>
      </w:r>
      <w:r w:rsidR="000E2EE8">
        <w:rPr>
          <w:rFonts w:asciiTheme="majorBidi" w:hAnsiTheme="majorBidi" w:cstheme="majorBidi"/>
        </w:rPr>
        <w:t>mber</w:t>
      </w:r>
      <w:r w:rsidR="00375939">
        <w:rPr>
          <w:rFonts w:asciiTheme="majorBidi" w:hAnsiTheme="majorBidi" w:cstheme="majorBidi"/>
        </w:rPr>
        <w:t>s</w:t>
      </w:r>
      <w:r w:rsidR="00551E96">
        <w:rPr>
          <w:rFonts w:asciiTheme="majorBidi" w:hAnsiTheme="majorBidi" w:cstheme="majorBidi"/>
        </w:rPr>
        <w:t xml:space="preserve"> to simulate the heterogeneity of group members</w:t>
      </w:r>
      <w:r w:rsidR="00683CBC" w:rsidRPr="00A43740">
        <w:rPr>
          <w:rFonts w:asciiTheme="majorBidi" w:hAnsiTheme="majorBidi" w:cstheme="majorBidi"/>
        </w:rPr>
        <w:t>.</w:t>
      </w:r>
      <w:r w:rsidR="00BF21E5">
        <w:rPr>
          <w:rFonts w:asciiTheme="majorBidi" w:hAnsiTheme="majorBidi" w:cstheme="majorBidi"/>
          <w:color w:val="FF0000"/>
        </w:rPr>
        <w:t xml:space="preserve"> </w:t>
      </w:r>
      <w:r w:rsidR="000E2EE8" w:rsidRPr="00D946FF">
        <w:rPr>
          <w:rFonts w:asciiTheme="majorBidi" w:hAnsiTheme="majorBidi" w:cstheme="majorBidi"/>
        </w:rPr>
        <w:t xml:space="preserve">However, </w:t>
      </w:r>
      <w:r w:rsidR="00BA7C7D">
        <w:rPr>
          <w:rFonts w:asciiTheme="majorBidi" w:hAnsiTheme="majorBidi" w:cstheme="majorBidi"/>
        </w:rPr>
        <w:t xml:space="preserve">these studies have </w:t>
      </w:r>
      <w:r w:rsidR="00142CA3">
        <w:rPr>
          <w:rFonts w:asciiTheme="majorBidi" w:hAnsiTheme="majorBidi" w:cstheme="majorBidi"/>
        </w:rPr>
        <w:t xml:space="preserve">not </w:t>
      </w:r>
      <w:r w:rsidR="00BA7C7D">
        <w:rPr>
          <w:rFonts w:asciiTheme="majorBidi" w:hAnsiTheme="majorBidi" w:cstheme="majorBidi"/>
        </w:rPr>
        <w:t xml:space="preserve">yet </w:t>
      </w:r>
      <w:r w:rsidR="00ED6328">
        <w:rPr>
          <w:rFonts w:asciiTheme="majorBidi" w:hAnsiTheme="majorBidi" w:cstheme="majorBidi"/>
        </w:rPr>
        <w:t>explored systematically the effect of parameters and the most influential parameters on collective behaviour. Moreover, these studies also have not yet considered flock of</w:t>
      </w:r>
      <w:r w:rsidR="00BA7C7D">
        <w:rPr>
          <w:rFonts w:asciiTheme="majorBidi" w:hAnsiTheme="majorBidi" w:cstheme="majorBidi"/>
        </w:rPr>
        <w:t xml:space="preserve"> </w:t>
      </w:r>
      <w:r w:rsidR="000600FE">
        <w:rPr>
          <w:rFonts w:asciiTheme="majorBidi" w:hAnsiTheme="majorBidi" w:cstheme="majorBidi"/>
        </w:rPr>
        <w:t>indivi</w:t>
      </w:r>
      <w:r w:rsidR="0024091B">
        <w:rPr>
          <w:rFonts w:asciiTheme="majorBidi" w:hAnsiTheme="majorBidi" w:cstheme="majorBidi"/>
        </w:rPr>
        <w:t>d</w:t>
      </w:r>
      <w:r w:rsidR="000600FE">
        <w:rPr>
          <w:rFonts w:asciiTheme="majorBidi" w:hAnsiTheme="majorBidi" w:cstheme="majorBidi"/>
        </w:rPr>
        <w:t xml:space="preserve">ual </w:t>
      </w:r>
      <w:r w:rsidR="00BA7C7D">
        <w:rPr>
          <w:rFonts w:asciiTheme="majorBidi" w:hAnsiTheme="majorBidi" w:cstheme="majorBidi"/>
        </w:rPr>
        <w:t>group members</w:t>
      </w:r>
      <w:r w:rsidR="00ED6328">
        <w:rPr>
          <w:rFonts w:asciiTheme="majorBidi" w:hAnsiTheme="majorBidi" w:cstheme="majorBidi"/>
        </w:rPr>
        <w:t>, who have different parameter</w:t>
      </w:r>
      <w:r w:rsidR="00231F2B">
        <w:rPr>
          <w:rFonts w:asciiTheme="majorBidi" w:hAnsiTheme="majorBidi" w:cstheme="majorBidi"/>
        </w:rPr>
        <w:t xml:space="preserve"> distributions </w:t>
      </w:r>
      <w:r w:rsidR="00ED6328">
        <w:rPr>
          <w:rFonts w:asciiTheme="majorBidi" w:hAnsiTheme="majorBidi" w:cstheme="majorBidi"/>
        </w:rPr>
        <w:t xml:space="preserve">to those of others </w:t>
      </w:r>
      <w:r w:rsidR="00231F2B">
        <w:rPr>
          <w:rFonts w:asciiTheme="majorBidi" w:hAnsiTheme="majorBidi" w:cstheme="majorBidi"/>
        </w:rPr>
        <w:t xml:space="preserve">in these </w:t>
      </w:r>
      <w:proofErr w:type="gramStart"/>
      <w:r w:rsidR="00231F2B">
        <w:rPr>
          <w:rFonts w:asciiTheme="majorBidi" w:hAnsiTheme="majorBidi" w:cstheme="majorBidi"/>
        </w:rPr>
        <w:t>parameters</w:t>
      </w:r>
      <w:r w:rsidR="00CD58BA">
        <w:rPr>
          <w:rFonts w:asciiTheme="majorBidi" w:hAnsiTheme="majorBidi" w:cstheme="majorBidi"/>
        </w:rPr>
        <w:t xml:space="preserve"> </w:t>
      </w:r>
      <w:proofErr w:type="gramEnd"/>
      <m:oMath>
        <m:r>
          <w:rPr>
            <w:rFonts w:ascii="Cambria Math" w:hAnsi="Cambria Math" w:cstheme="majorBidi"/>
          </w:rPr>
          <m:t>ρ</m:t>
        </m:r>
      </m:oMath>
      <w:r w:rsidR="00CD58BA">
        <w:rPr>
          <w:rFonts w:asciiTheme="majorBidi" w:hAnsiTheme="majorBidi" w:cstheme="majorBidi"/>
        </w:rPr>
        <w:t xml:space="preserve">, </w:t>
      </w:r>
      <m:oMath>
        <m:r>
          <w:rPr>
            <w:rFonts w:ascii="Cambria Math" w:hAnsi="Cambria Math" w:cstheme="majorBidi"/>
          </w:rPr>
          <m:t>η</m:t>
        </m:r>
      </m:oMath>
      <w:r w:rsidR="00CD58BA">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231F2B">
        <w:rPr>
          <w:rFonts w:asciiTheme="majorBidi" w:hAnsiTheme="majorBidi" w:cstheme="majorBidi"/>
        </w:rPr>
        <w:t>.</w:t>
      </w:r>
    </w:p>
    <w:p w14:paraId="5D229A41" w14:textId="77777777" w:rsidR="001843E1" w:rsidRDefault="001843E1" w:rsidP="00231F2B">
      <w:pPr>
        <w:pStyle w:val="ListParagraph"/>
        <w:spacing w:line="360" w:lineRule="auto"/>
        <w:ind w:left="0"/>
        <w:rPr>
          <w:rFonts w:asciiTheme="majorBidi" w:hAnsiTheme="majorBidi" w:cstheme="majorBidi"/>
          <w:color w:val="C00000"/>
        </w:rPr>
      </w:pPr>
    </w:p>
    <w:p w14:paraId="13848602" w14:textId="77777777" w:rsidR="002E218B" w:rsidRPr="00B41678" w:rsidRDefault="004B3D56" w:rsidP="00473164">
      <w:pPr>
        <w:pStyle w:val="ListParagraph"/>
        <w:numPr>
          <w:ilvl w:val="0"/>
          <w:numId w:val="2"/>
        </w:numPr>
        <w:spacing w:before="240" w:line="360" w:lineRule="auto"/>
        <w:ind w:left="284" w:hanging="284"/>
        <w:contextualSpacing w:val="0"/>
        <w:rPr>
          <w:rFonts w:asciiTheme="majorBidi" w:hAnsiTheme="majorBidi" w:cstheme="majorBidi"/>
          <w:b/>
          <w:bCs/>
          <w:color w:val="C00000"/>
        </w:rPr>
      </w:pPr>
      <w:r w:rsidRPr="00B41678">
        <w:rPr>
          <w:rFonts w:asciiTheme="majorBidi" w:hAnsiTheme="majorBidi" w:cstheme="majorBidi"/>
          <w:b/>
          <w:bCs/>
        </w:rPr>
        <w:t>Problem Statement</w:t>
      </w:r>
    </w:p>
    <w:p w14:paraId="5E15BEC3" w14:textId="77777777" w:rsidR="004361D1" w:rsidRDefault="00927EC5" w:rsidP="008229D8">
      <w:pPr>
        <w:pStyle w:val="ListParagraph"/>
        <w:spacing w:line="360" w:lineRule="auto"/>
        <w:ind w:left="0"/>
        <w:rPr>
          <w:rFonts w:asciiTheme="majorBidi" w:hAnsiTheme="majorBidi" w:cstheme="majorBidi"/>
        </w:rPr>
      </w:pPr>
      <w:r>
        <w:rPr>
          <w:rFonts w:asciiTheme="majorBidi" w:hAnsiTheme="majorBidi" w:cstheme="majorBidi"/>
        </w:rPr>
        <w:t>Modelling h</w:t>
      </w:r>
      <w:r w:rsidR="004361D1">
        <w:rPr>
          <w:rFonts w:asciiTheme="majorBidi" w:hAnsiTheme="majorBidi" w:cstheme="majorBidi"/>
        </w:rPr>
        <w:t>uman g</w:t>
      </w:r>
      <w:r w:rsidR="00825892">
        <w:rPr>
          <w:rFonts w:asciiTheme="majorBidi" w:hAnsiTheme="majorBidi" w:cstheme="majorBidi"/>
        </w:rPr>
        <w:t xml:space="preserve">roup cohesion behaviour </w:t>
      </w:r>
      <w:r w:rsidR="0090442F">
        <w:rPr>
          <w:rFonts w:asciiTheme="majorBidi" w:hAnsiTheme="majorBidi" w:cstheme="majorBidi"/>
        </w:rPr>
        <w:t xml:space="preserve">is important </w:t>
      </w:r>
      <w:r w:rsidR="00825892">
        <w:rPr>
          <w:rFonts w:asciiTheme="majorBidi" w:hAnsiTheme="majorBidi" w:cstheme="majorBidi"/>
        </w:rPr>
        <w:t xml:space="preserve">since it </w:t>
      </w:r>
      <w:r w:rsidR="003D2BA8">
        <w:rPr>
          <w:rFonts w:asciiTheme="majorBidi" w:hAnsiTheme="majorBidi" w:cstheme="majorBidi"/>
        </w:rPr>
        <w:t>represent</w:t>
      </w:r>
      <w:r w:rsidR="00397050">
        <w:rPr>
          <w:rFonts w:asciiTheme="majorBidi" w:hAnsiTheme="majorBidi" w:cstheme="majorBidi"/>
        </w:rPr>
        <w:t>s</w:t>
      </w:r>
      <w:r w:rsidR="003D2BA8">
        <w:rPr>
          <w:rFonts w:asciiTheme="majorBidi" w:hAnsiTheme="majorBidi" w:cstheme="majorBidi"/>
        </w:rPr>
        <w:t xml:space="preserve"> the effect of group</w:t>
      </w:r>
      <w:r w:rsidR="0092713E">
        <w:rPr>
          <w:rFonts w:asciiTheme="majorBidi" w:hAnsiTheme="majorBidi" w:cstheme="majorBidi"/>
        </w:rPr>
        <w:t>s</w:t>
      </w:r>
      <w:r w:rsidR="003D2BA8">
        <w:rPr>
          <w:rFonts w:asciiTheme="majorBidi" w:hAnsiTheme="majorBidi" w:cstheme="majorBidi"/>
        </w:rPr>
        <w:t xml:space="preserve"> on flow rate measurement and </w:t>
      </w:r>
      <w:r w:rsidR="00EF02E3">
        <w:rPr>
          <w:rFonts w:asciiTheme="majorBidi" w:hAnsiTheme="majorBidi" w:cstheme="majorBidi"/>
        </w:rPr>
        <w:t>the change</w:t>
      </w:r>
      <w:r w:rsidR="003D2BA8">
        <w:rPr>
          <w:rFonts w:asciiTheme="majorBidi" w:hAnsiTheme="majorBidi" w:cstheme="majorBidi"/>
        </w:rPr>
        <w:t xml:space="preserve"> of group’s space occupation</w:t>
      </w:r>
      <w:r w:rsidR="00064A86">
        <w:rPr>
          <w:rFonts w:asciiTheme="majorBidi" w:hAnsiTheme="majorBidi" w:cstheme="majorBidi"/>
        </w:rPr>
        <w:t xml:space="preserve">. </w:t>
      </w:r>
      <w:r w:rsidR="004361D1" w:rsidRPr="0090442F">
        <w:rPr>
          <w:rFonts w:asciiTheme="majorBidi" w:hAnsiTheme="majorBidi" w:cstheme="majorBidi"/>
        </w:rPr>
        <w:t xml:space="preserve">Through </w:t>
      </w:r>
      <w:r w:rsidR="00025FCB">
        <w:rPr>
          <w:rFonts w:asciiTheme="majorBidi" w:hAnsiTheme="majorBidi" w:cstheme="majorBidi"/>
        </w:rPr>
        <w:t xml:space="preserve">the </w:t>
      </w:r>
      <w:r w:rsidR="004361D1" w:rsidRPr="0090442F">
        <w:rPr>
          <w:rFonts w:asciiTheme="majorBidi" w:hAnsiTheme="majorBidi" w:cstheme="majorBidi"/>
        </w:rPr>
        <w:t xml:space="preserve">literature review in section 2, </w:t>
      </w:r>
      <w:r w:rsidR="008229D8">
        <w:rPr>
          <w:rFonts w:asciiTheme="majorBidi" w:hAnsiTheme="majorBidi" w:cstheme="majorBidi"/>
        </w:rPr>
        <w:t xml:space="preserve">understanding </w:t>
      </w:r>
      <w:r w:rsidR="004A0B84">
        <w:rPr>
          <w:rFonts w:asciiTheme="majorBidi" w:hAnsiTheme="majorBidi" w:cstheme="majorBidi"/>
        </w:rPr>
        <w:t>group cohesion</w:t>
      </w:r>
      <w:r w:rsidR="008E3AC3">
        <w:rPr>
          <w:rFonts w:asciiTheme="majorBidi" w:hAnsiTheme="majorBidi" w:cstheme="majorBidi"/>
        </w:rPr>
        <w:t xml:space="preserve"> </w:t>
      </w:r>
      <w:r w:rsidR="008229D8">
        <w:rPr>
          <w:rFonts w:asciiTheme="majorBidi" w:hAnsiTheme="majorBidi" w:cstheme="majorBidi"/>
        </w:rPr>
        <w:t>behaviour</w:t>
      </w:r>
      <w:r w:rsidR="008E3AC3">
        <w:rPr>
          <w:rFonts w:asciiTheme="majorBidi" w:hAnsiTheme="majorBidi" w:cstheme="majorBidi"/>
        </w:rPr>
        <w:t xml:space="preserve"> </w:t>
      </w:r>
      <w:r w:rsidR="008229D8">
        <w:rPr>
          <w:rFonts w:asciiTheme="majorBidi" w:hAnsiTheme="majorBidi" w:cstheme="majorBidi"/>
        </w:rPr>
        <w:t>is</w:t>
      </w:r>
      <w:r w:rsidR="008E3AC3">
        <w:rPr>
          <w:rFonts w:asciiTheme="majorBidi" w:hAnsiTheme="majorBidi" w:cstheme="majorBidi"/>
        </w:rPr>
        <w:t xml:space="preserve"> mainly </w:t>
      </w:r>
      <w:r w:rsidR="004361D1" w:rsidRPr="0090442F">
        <w:rPr>
          <w:rFonts w:asciiTheme="majorBidi" w:hAnsiTheme="majorBidi" w:cstheme="majorBidi"/>
        </w:rPr>
        <w:t xml:space="preserve">categorized into three </w:t>
      </w:r>
      <w:r w:rsidR="00DF44C5">
        <w:rPr>
          <w:rFonts w:asciiTheme="majorBidi" w:hAnsiTheme="majorBidi" w:cstheme="majorBidi"/>
        </w:rPr>
        <w:t>models</w:t>
      </w:r>
      <w:r w:rsidR="004361D1" w:rsidRPr="0090442F">
        <w:rPr>
          <w:rFonts w:asciiTheme="majorBidi" w:hAnsiTheme="majorBidi" w:cstheme="majorBidi"/>
        </w:rPr>
        <w:t xml:space="preserve"> including </w:t>
      </w:r>
      <w:r w:rsidR="00EA321B">
        <w:rPr>
          <w:rFonts w:asciiTheme="majorBidi" w:hAnsiTheme="majorBidi" w:cstheme="majorBidi"/>
        </w:rPr>
        <w:t xml:space="preserve">the </w:t>
      </w:r>
      <w:r w:rsidR="00025FCB">
        <w:rPr>
          <w:rFonts w:asciiTheme="majorBidi" w:hAnsiTheme="majorBidi" w:cstheme="majorBidi"/>
        </w:rPr>
        <w:t xml:space="preserve">cellular automata-based </w:t>
      </w:r>
      <w:r w:rsidR="00EA321B" w:rsidRPr="0090442F">
        <w:rPr>
          <w:rFonts w:asciiTheme="majorBidi" w:hAnsiTheme="majorBidi" w:cstheme="majorBidi"/>
        </w:rPr>
        <w:t>model</w:t>
      </w:r>
      <w:r w:rsidR="00EA321B">
        <w:rPr>
          <w:rFonts w:asciiTheme="majorBidi" w:hAnsiTheme="majorBidi" w:cstheme="majorBidi"/>
        </w:rPr>
        <w:t xml:space="preserve">, </w:t>
      </w:r>
      <w:r w:rsidR="000C70D0">
        <w:rPr>
          <w:rFonts w:asciiTheme="majorBidi" w:hAnsiTheme="majorBidi" w:cstheme="majorBidi"/>
        </w:rPr>
        <w:t xml:space="preserve">the </w:t>
      </w:r>
      <w:r w:rsidR="004361D1" w:rsidRPr="0090442F">
        <w:rPr>
          <w:rFonts w:asciiTheme="majorBidi" w:hAnsiTheme="majorBidi" w:cstheme="majorBidi"/>
        </w:rPr>
        <w:t xml:space="preserve">force-based model, </w:t>
      </w:r>
      <w:r w:rsidR="000C70D0">
        <w:rPr>
          <w:rFonts w:asciiTheme="majorBidi" w:hAnsiTheme="majorBidi" w:cstheme="majorBidi"/>
        </w:rPr>
        <w:t xml:space="preserve">and the standard </w:t>
      </w:r>
      <w:proofErr w:type="spellStart"/>
      <w:r w:rsidR="000C70D0">
        <w:rPr>
          <w:rFonts w:asciiTheme="majorBidi" w:hAnsiTheme="majorBidi" w:cstheme="majorBidi"/>
        </w:rPr>
        <w:t>Vicsek</w:t>
      </w:r>
      <w:proofErr w:type="spellEnd"/>
      <w:r w:rsidR="000C70D0">
        <w:rPr>
          <w:rFonts w:asciiTheme="majorBidi" w:hAnsiTheme="majorBidi" w:cstheme="majorBidi"/>
        </w:rPr>
        <w:t xml:space="preserve"> model</w:t>
      </w:r>
      <w:r w:rsidR="004361D1" w:rsidRPr="0090442F">
        <w:rPr>
          <w:rFonts w:asciiTheme="majorBidi" w:hAnsiTheme="majorBidi" w:cstheme="majorBidi"/>
        </w:rPr>
        <w:t>.</w:t>
      </w:r>
    </w:p>
    <w:p w14:paraId="034415FC" w14:textId="77777777" w:rsidR="0090442F" w:rsidRPr="0090442F" w:rsidRDefault="0090442F" w:rsidP="0090442F">
      <w:pPr>
        <w:pStyle w:val="ListParagraph"/>
        <w:spacing w:line="360" w:lineRule="auto"/>
        <w:ind w:left="0"/>
        <w:rPr>
          <w:rFonts w:asciiTheme="majorBidi" w:hAnsiTheme="majorBidi" w:cstheme="majorBidi"/>
        </w:rPr>
      </w:pPr>
    </w:p>
    <w:p w14:paraId="660C2189" w14:textId="77777777" w:rsidR="007C7865" w:rsidRDefault="00280A71" w:rsidP="00850B44">
      <w:pPr>
        <w:pStyle w:val="ListParagraph"/>
        <w:spacing w:line="360" w:lineRule="auto"/>
        <w:ind w:left="0"/>
        <w:rPr>
          <w:rFonts w:asciiTheme="majorBidi" w:hAnsiTheme="majorBidi" w:cstheme="majorBidi"/>
        </w:rPr>
      </w:pPr>
      <w:r>
        <w:rPr>
          <w:rFonts w:asciiTheme="majorBidi" w:hAnsiTheme="majorBidi" w:cstheme="majorBidi"/>
        </w:rPr>
        <w:t>The</w:t>
      </w:r>
      <w:r w:rsidR="00025FCB">
        <w:rPr>
          <w:rFonts w:asciiTheme="majorBidi" w:hAnsiTheme="majorBidi" w:cstheme="majorBidi"/>
        </w:rPr>
        <w:t xml:space="preserve"> cellular automata-based and force-based </w:t>
      </w:r>
      <w:r>
        <w:rPr>
          <w:rFonts w:asciiTheme="majorBidi" w:hAnsiTheme="majorBidi" w:cstheme="majorBidi"/>
        </w:rPr>
        <w:t xml:space="preserve">models almost investigate </w:t>
      </w:r>
      <w:r w:rsidR="007E3EDF">
        <w:rPr>
          <w:rFonts w:asciiTheme="majorBidi" w:hAnsiTheme="majorBidi" w:cstheme="majorBidi"/>
        </w:rPr>
        <w:t xml:space="preserve">model’s outputs </w:t>
      </w:r>
      <w:r w:rsidR="00E46D63">
        <w:rPr>
          <w:rFonts w:asciiTheme="majorBidi" w:hAnsiTheme="majorBidi" w:cstheme="majorBidi"/>
        </w:rPr>
        <w:t>which are</w:t>
      </w:r>
      <w:r w:rsidR="007E3EDF">
        <w:rPr>
          <w:rFonts w:asciiTheme="majorBidi" w:hAnsiTheme="majorBidi" w:cstheme="majorBidi"/>
        </w:rPr>
        <w:t xml:space="preserve"> </w:t>
      </w:r>
      <w:r>
        <w:rPr>
          <w:rFonts w:asciiTheme="majorBidi" w:hAnsiTheme="majorBidi" w:cstheme="majorBidi"/>
        </w:rPr>
        <w:t>group</w:t>
      </w:r>
      <w:r w:rsidR="00025FCB">
        <w:rPr>
          <w:rFonts w:asciiTheme="majorBidi" w:hAnsiTheme="majorBidi" w:cstheme="majorBidi"/>
        </w:rPr>
        <w:t>’s</w:t>
      </w:r>
      <w:r>
        <w:rPr>
          <w:rFonts w:asciiTheme="majorBidi" w:hAnsiTheme="majorBidi" w:cstheme="majorBidi"/>
        </w:rPr>
        <w:t xml:space="preserve"> speed, </w:t>
      </w:r>
      <w:r w:rsidR="00025FCB">
        <w:rPr>
          <w:rFonts w:asciiTheme="majorBidi" w:hAnsiTheme="majorBidi" w:cstheme="majorBidi"/>
        </w:rPr>
        <w:t>formation</w:t>
      </w:r>
      <w:r>
        <w:rPr>
          <w:rFonts w:asciiTheme="majorBidi" w:hAnsiTheme="majorBidi" w:cstheme="majorBidi"/>
        </w:rPr>
        <w:t xml:space="preserve"> and group cohesion degree when group population size</w:t>
      </w:r>
      <w:r w:rsidR="00025FCB">
        <w:rPr>
          <w:rFonts w:asciiTheme="majorBidi" w:hAnsiTheme="majorBidi" w:cstheme="majorBidi"/>
        </w:rPr>
        <w:t xml:space="preserve"> varies</w:t>
      </w:r>
      <w:r>
        <w:rPr>
          <w:rFonts w:asciiTheme="majorBidi" w:hAnsiTheme="majorBidi" w:cstheme="majorBidi"/>
        </w:rPr>
        <w:t xml:space="preserve">. </w:t>
      </w:r>
      <w:r w:rsidR="00142CA3">
        <w:rPr>
          <w:rFonts w:asciiTheme="majorBidi" w:hAnsiTheme="majorBidi" w:cstheme="majorBidi"/>
        </w:rPr>
        <w:t>They have not yet explored the effect of member’s parameters</w:t>
      </w:r>
      <w:r w:rsidR="007E3EDF">
        <w:rPr>
          <w:rFonts w:asciiTheme="majorBidi" w:hAnsiTheme="majorBidi" w:cstheme="majorBidi"/>
        </w:rPr>
        <w:t xml:space="preserve"> on the model’s outputs</w:t>
      </w:r>
      <w:r w:rsidR="00142CA3">
        <w:rPr>
          <w:rFonts w:asciiTheme="majorBidi" w:hAnsiTheme="majorBidi" w:cstheme="majorBidi"/>
        </w:rPr>
        <w:t xml:space="preserve">. </w:t>
      </w:r>
      <w:r w:rsidR="00E46D63">
        <w:rPr>
          <w:rFonts w:asciiTheme="majorBidi" w:hAnsiTheme="majorBidi" w:cstheme="majorBidi"/>
        </w:rPr>
        <w:t xml:space="preserve">The most related work to </w:t>
      </w:r>
      <w:r w:rsidR="00850B44">
        <w:rPr>
          <w:rFonts w:asciiTheme="majorBidi" w:hAnsiTheme="majorBidi" w:cstheme="majorBidi"/>
        </w:rPr>
        <w:t xml:space="preserve">the </w:t>
      </w:r>
      <w:r w:rsidR="00E46D63">
        <w:rPr>
          <w:rFonts w:asciiTheme="majorBidi" w:hAnsiTheme="majorBidi" w:cstheme="majorBidi"/>
        </w:rPr>
        <w:t xml:space="preserve">understanding </w:t>
      </w:r>
      <w:r w:rsidR="007C7865">
        <w:rPr>
          <w:rFonts w:asciiTheme="majorBidi" w:hAnsiTheme="majorBidi" w:cstheme="majorBidi"/>
        </w:rPr>
        <w:t>that effect</w:t>
      </w:r>
      <w:r w:rsidR="00E46D63">
        <w:rPr>
          <w:rFonts w:asciiTheme="majorBidi" w:hAnsiTheme="majorBidi" w:cstheme="majorBidi"/>
        </w:rPr>
        <w:t xml:space="preserve"> is </w:t>
      </w:r>
      <w:proofErr w:type="spellStart"/>
      <w:r w:rsidR="00E46D63">
        <w:rPr>
          <w:rFonts w:asciiTheme="majorBidi" w:hAnsiTheme="majorBidi" w:cstheme="majorBidi"/>
        </w:rPr>
        <w:t>Vicsek’s</w:t>
      </w:r>
      <w:proofErr w:type="spellEnd"/>
      <w:r w:rsidR="00E46D63">
        <w:rPr>
          <w:rFonts w:asciiTheme="majorBidi" w:hAnsiTheme="majorBidi" w:cstheme="majorBidi"/>
        </w:rPr>
        <w:t xml:space="preserve"> studies. Standard </w:t>
      </w:r>
      <w:proofErr w:type="spellStart"/>
      <w:r w:rsidR="00E46D63">
        <w:rPr>
          <w:rFonts w:asciiTheme="majorBidi" w:hAnsiTheme="majorBidi" w:cstheme="majorBidi"/>
        </w:rPr>
        <w:t>Vicsek</w:t>
      </w:r>
      <w:proofErr w:type="spellEnd"/>
      <w:r w:rsidR="00E46D63">
        <w:rPr>
          <w:rFonts w:asciiTheme="majorBidi" w:hAnsiTheme="majorBidi" w:cstheme="majorBidi"/>
        </w:rPr>
        <w:t xml:space="preserve"> model relies on particle-based approach to simulate the cohesiveness of flocking organisms. </w:t>
      </w:r>
      <w:proofErr w:type="spellStart"/>
      <w:r w:rsidR="00E46D63">
        <w:rPr>
          <w:rFonts w:asciiTheme="majorBidi" w:hAnsiTheme="majorBidi" w:cstheme="majorBidi"/>
        </w:rPr>
        <w:t>Vicsek</w:t>
      </w:r>
      <w:proofErr w:type="spellEnd"/>
      <w:r w:rsidR="00E46D63">
        <w:rPr>
          <w:rFonts w:asciiTheme="majorBidi" w:hAnsiTheme="majorBidi" w:cstheme="majorBidi"/>
        </w:rPr>
        <w:t xml:space="preserve"> and colleagues explore the average direction of flocks and velocity correlation of group members when model’s control parameters (interaction radius, random noise constraint) </w:t>
      </w:r>
      <w:r w:rsidR="00573A89">
        <w:rPr>
          <w:rFonts w:asciiTheme="majorBidi" w:hAnsiTheme="majorBidi" w:cstheme="majorBidi"/>
        </w:rPr>
        <w:t>are varied</w:t>
      </w:r>
      <w:r w:rsidR="00E46D63">
        <w:rPr>
          <w:rFonts w:asciiTheme="majorBidi" w:hAnsiTheme="majorBidi" w:cstheme="majorBidi"/>
        </w:rPr>
        <w:t>.</w:t>
      </w:r>
      <w:r w:rsidR="007C7865">
        <w:rPr>
          <w:rFonts w:asciiTheme="majorBidi" w:hAnsiTheme="majorBidi" w:cstheme="majorBidi"/>
        </w:rPr>
        <w:t xml:space="preserve"> However, </w:t>
      </w:r>
      <w:r w:rsidR="00573A89">
        <w:rPr>
          <w:rFonts w:asciiTheme="majorBidi" w:hAnsiTheme="majorBidi" w:cstheme="majorBidi"/>
        </w:rPr>
        <w:t>they also have not yet explored systematically how group member’s parameters contribute to the uncertainty of the model’s outputs</w:t>
      </w:r>
      <w:r w:rsidR="000431A2">
        <w:rPr>
          <w:rFonts w:asciiTheme="majorBidi" w:hAnsiTheme="majorBidi" w:cstheme="majorBidi"/>
        </w:rPr>
        <w:t>,</w:t>
      </w:r>
      <w:r w:rsidR="00573A89">
        <w:rPr>
          <w:rFonts w:asciiTheme="majorBidi" w:hAnsiTheme="majorBidi" w:cstheme="majorBidi"/>
        </w:rPr>
        <w:t xml:space="preserve"> and </w:t>
      </w:r>
      <w:r w:rsidR="00141D8C">
        <w:rPr>
          <w:rFonts w:asciiTheme="majorBidi" w:hAnsiTheme="majorBidi" w:cstheme="majorBidi"/>
        </w:rPr>
        <w:t>investigated</w:t>
      </w:r>
      <w:r w:rsidR="000431A2">
        <w:rPr>
          <w:rFonts w:asciiTheme="majorBidi" w:hAnsiTheme="majorBidi" w:cstheme="majorBidi"/>
        </w:rPr>
        <w:t xml:space="preserve"> </w:t>
      </w:r>
      <w:r w:rsidR="00573A89">
        <w:rPr>
          <w:rFonts w:asciiTheme="majorBidi" w:hAnsiTheme="majorBidi" w:cstheme="majorBidi"/>
        </w:rPr>
        <w:t xml:space="preserve">the most influential parameters controlling group behaviour. Moreover, </w:t>
      </w:r>
      <w:r w:rsidR="00141D8C">
        <w:rPr>
          <w:rFonts w:asciiTheme="majorBidi" w:hAnsiTheme="majorBidi" w:cstheme="majorBidi"/>
        </w:rPr>
        <w:t xml:space="preserve">the impact of </w:t>
      </w:r>
      <w:r w:rsidR="00A96674">
        <w:rPr>
          <w:rFonts w:asciiTheme="majorBidi" w:hAnsiTheme="majorBidi" w:cstheme="majorBidi"/>
        </w:rPr>
        <w:t xml:space="preserve">group cohesion behaviour </w:t>
      </w:r>
      <w:r w:rsidR="00141D8C">
        <w:rPr>
          <w:rFonts w:asciiTheme="majorBidi" w:hAnsiTheme="majorBidi" w:cstheme="majorBidi"/>
        </w:rPr>
        <w:t xml:space="preserve">on flow rate has not been investigated in current group cohesion models when group members maintain their cohesiveness. </w:t>
      </w:r>
      <w:r w:rsidR="007C7865">
        <w:rPr>
          <w:rFonts w:asciiTheme="majorBidi" w:hAnsiTheme="majorBidi" w:cstheme="majorBidi"/>
        </w:rPr>
        <w:t>Flow rate is an important observation measure for human crowd modelling since it is used to assess design layouts and evacuation strategies in simulation environments (</w:t>
      </w:r>
      <w:proofErr w:type="spellStart"/>
      <w:r w:rsidR="007C7865">
        <w:rPr>
          <w:rFonts w:asciiTheme="majorBidi" w:hAnsiTheme="majorBidi" w:cstheme="majorBidi"/>
        </w:rPr>
        <w:t>Shiwakoti</w:t>
      </w:r>
      <w:proofErr w:type="spellEnd"/>
      <w:r w:rsidR="007C7865">
        <w:rPr>
          <w:rFonts w:asciiTheme="majorBidi" w:hAnsiTheme="majorBidi" w:cstheme="majorBidi"/>
        </w:rPr>
        <w:t>, 2014), (</w:t>
      </w:r>
      <w:r w:rsidR="007C7865" w:rsidRPr="00717C59">
        <w:rPr>
          <w:rFonts w:asciiTheme="majorBidi" w:hAnsiTheme="majorBidi" w:cstheme="majorBidi"/>
        </w:rPr>
        <w:t>Cheng</w:t>
      </w:r>
      <w:r w:rsidR="00141D8C">
        <w:rPr>
          <w:rFonts w:asciiTheme="majorBidi" w:hAnsiTheme="majorBidi" w:cstheme="majorBidi"/>
        </w:rPr>
        <w:t>, 2014).</w:t>
      </w:r>
    </w:p>
    <w:p w14:paraId="7A6F7F6D" w14:textId="77777777" w:rsidR="007E3EDF" w:rsidRDefault="007E3EDF" w:rsidP="007E3EDF">
      <w:pPr>
        <w:pStyle w:val="ListParagraph"/>
        <w:spacing w:line="360" w:lineRule="auto"/>
        <w:ind w:left="0"/>
        <w:rPr>
          <w:rFonts w:asciiTheme="majorBidi" w:hAnsiTheme="majorBidi" w:cstheme="majorBidi"/>
        </w:rPr>
      </w:pPr>
    </w:p>
    <w:p w14:paraId="227876B4" w14:textId="111D62DB" w:rsidR="00AB4728" w:rsidRDefault="00141D8C" w:rsidP="00B62F83">
      <w:pPr>
        <w:pStyle w:val="ListParagraph"/>
        <w:spacing w:line="360" w:lineRule="auto"/>
        <w:ind w:left="0"/>
        <w:rPr>
          <w:rFonts w:asciiTheme="majorBidi" w:hAnsiTheme="majorBidi" w:cstheme="majorBidi"/>
        </w:rPr>
      </w:pPr>
      <w:r>
        <w:rPr>
          <w:rFonts w:asciiTheme="majorBidi" w:hAnsiTheme="majorBidi" w:cstheme="majorBidi"/>
        </w:rPr>
        <w:t>To summar</w:t>
      </w:r>
      <w:r w:rsidR="005873AB">
        <w:rPr>
          <w:rFonts w:asciiTheme="majorBidi" w:hAnsiTheme="majorBidi" w:cstheme="majorBidi"/>
        </w:rPr>
        <w:t>ise</w:t>
      </w:r>
      <w:r>
        <w:rPr>
          <w:rFonts w:asciiTheme="majorBidi" w:hAnsiTheme="majorBidi" w:cstheme="majorBidi"/>
        </w:rPr>
        <w:t xml:space="preserve">, the impact of </w:t>
      </w:r>
      <w:r w:rsidR="00AB4728">
        <w:rPr>
          <w:rFonts w:asciiTheme="majorBidi" w:hAnsiTheme="majorBidi" w:cstheme="majorBidi"/>
        </w:rPr>
        <w:t xml:space="preserve">group member’s initial parameters on group cohesion model’s outputs and the impact of group cohesion behaviour on flow rate have not been investigated. Understanding the role of parameters in these models and possible group behaviour can be occurred by parameter values are important for crowd modelling to improve calibration process and real-time prediction’s </w:t>
      </w:r>
      <w:r w:rsidR="00AB4728">
        <w:rPr>
          <w:rFonts w:asciiTheme="majorBidi" w:hAnsiTheme="majorBidi" w:cstheme="majorBidi"/>
        </w:rPr>
        <w:lastRenderedPageBreak/>
        <w:t>performance</w:t>
      </w:r>
      <w:r w:rsidR="00850B44">
        <w:rPr>
          <w:rFonts w:asciiTheme="majorBidi" w:hAnsiTheme="majorBidi" w:cstheme="majorBidi"/>
        </w:rPr>
        <w:t xml:space="preserve"> respectively</w:t>
      </w:r>
      <w:r w:rsidR="00AB4728">
        <w:rPr>
          <w:rFonts w:asciiTheme="majorBidi" w:hAnsiTheme="majorBidi" w:cstheme="majorBidi"/>
        </w:rPr>
        <w:t xml:space="preserve">. </w:t>
      </w:r>
      <w:r w:rsidR="00850B44">
        <w:rPr>
          <w:rFonts w:asciiTheme="majorBidi" w:hAnsiTheme="majorBidi" w:cstheme="majorBidi"/>
        </w:rPr>
        <w:t>They</w:t>
      </w:r>
      <w:r w:rsidR="00AB4728">
        <w:rPr>
          <w:rFonts w:asciiTheme="majorBidi" w:hAnsiTheme="majorBidi" w:cstheme="majorBidi"/>
        </w:rPr>
        <w:t xml:space="preserve"> also enable live-event organizers understand the change of flow rates</w:t>
      </w:r>
      <w:r w:rsidR="00850B44">
        <w:rPr>
          <w:rFonts w:asciiTheme="majorBidi" w:hAnsiTheme="majorBidi" w:cstheme="majorBidi"/>
        </w:rPr>
        <w:t xml:space="preserve"> and occupied space</w:t>
      </w:r>
      <w:r w:rsidR="00AB4728">
        <w:rPr>
          <w:rFonts w:asciiTheme="majorBidi" w:hAnsiTheme="majorBidi" w:cstheme="majorBidi"/>
        </w:rPr>
        <w:t xml:space="preserve"> according to group cohesion behaviour</w:t>
      </w:r>
      <w:r w:rsidR="00850B44">
        <w:rPr>
          <w:rFonts w:asciiTheme="majorBidi" w:hAnsiTheme="majorBidi" w:cstheme="majorBidi"/>
        </w:rPr>
        <w:t>.</w:t>
      </w:r>
      <w:r w:rsidR="00AB4728">
        <w:rPr>
          <w:rFonts w:asciiTheme="majorBidi" w:hAnsiTheme="majorBidi" w:cstheme="majorBidi"/>
        </w:rPr>
        <w:t xml:space="preserve"> </w:t>
      </w:r>
    </w:p>
    <w:p w14:paraId="026EA5D8" w14:textId="77777777" w:rsidR="00837CB0" w:rsidRDefault="00837CB0" w:rsidP="00B62F83">
      <w:pPr>
        <w:pStyle w:val="ListParagraph"/>
        <w:spacing w:line="360" w:lineRule="auto"/>
        <w:ind w:left="0"/>
        <w:rPr>
          <w:rFonts w:asciiTheme="majorBidi" w:hAnsiTheme="majorBidi" w:cstheme="majorBidi"/>
        </w:rPr>
      </w:pPr>
    </w:p>
    <w:p w14:paraId="69DD09C3" w14:textId="77777777" w:rsidR="00FC4411" w:rsidRDefault="00850B44" w:rsidP="004941E3">
      <w:pPr>
        <w:pStyle w:val="ListParagraph"/>
        <w:spacing w:line="360" w:lineRule="auto"/>
        <w:ind w:left="0"/>
        <w:rPr>
          <w:rFonts w:asciiTheme="majorBidi" w:hAnsiTheme="majorBidi" w:cstheme="majorBidi"/>
        </w:rPr>
      </w:pPr>
      <w:r>
        <w:rPr>
          <w:rFonts w:asciiTheme="majorBidi" w:hAnsiTheme="majorBidi" w:cstheme="majorBidi"/>
        </w:rPr>
        <w:t xml:space="preserve">Exploring the impact of group member’s parameters </w:t>
      </w:r>
      <w:r w:rsidR="00570099">
        <w:rPr>
          <w:rFonts w:asciiTheme="majorBidi" w:hAnsiTheme="majorBidi" w:cstheme="majorBidi"/>
        </w:rPr>
        <w:t xml:space="preserve">should consider group members </w:t>
      </w:r>
      <w:r w:rsidR="00D748CD">
        <w:rPr>
          <w:rFonts w:asciiTheme="majorBidi" w:hAnsiTheme="majorBidi" w:cstheme="majorBidi"/>
        </w:rPr>
        <w:t xml:space="preserve">have </w:t>
      </w:r>
      <w:r w:rsidR="004941E3">
        <w:rPr>
          <w:rFonts w:asciiTheme="majorBidi" w:hAnsiTheme="majorBidi" w:cstheme="majorBidi"/>
        </w:rPr>
        <w:t xml:space="preserve">either </w:t>
      </w:r>
      <w:r w:rsidR="00D748CD">
        <w:rPr>
          <w:rFonts w:asciiTheme="majorBidi" w:hAnsiTheme="majorBidi" w:cstheme="majorBidi"/>
        </w:rPr>
        <w:t>the same scalar parameter values</w:t>
      </w:r>
      <w:r w:rsidR="00570099">
        <w:rPr>
          <w:rFonts w:asciiTheme="majorBidi" w:hAnsiTheme="majorBidi" w:cstheme="majorBidi"/>
        </w:rPr>
        <w:t xml:space="preserve"> as previous studies have performed or different parameter distributions to those of others. </w:t>
      </w:r>
      <w:r w:rsidR="00F45054">
        <w:rPr>
          <w:rFonts w:asciiTheme="majorBidi" w:hAnsiTheme="majorBidi" w:cstheme="majorBidi"/>
        </w:rPr>
        <w:t xml:space="preserve">In fact, </w:t>
      </w:r>
      <w:r w:rsidR="00280A71">
        <w:rPr>
          <w:rFonts w:asciiTheme="majorBidi" w:hAnsiTheme="majorBidi" w:cstheme="majorBidi"/>
        </w:rPr>
        <w:t xml:space="preserve">an actual group contains different members </w:t>
      </w:r>
      <w:r w:rsidR="002F4755">
        <w:rPr>
          <w:rFonts w:asciiTheme="majorBidi" w:hAnsiTheme="majorBidi" w:cstheme="majorBidi"/>
        </w:rPr>
        <w:t xml:space="preserve">in age </w:t>
      </w:r>
      <w:r w:rsidR="004941E3">
        <w:rPr>
          <w:rFonts w:asciiTheme="majorBidi" w:hAnsiTheme="majorBidi" w:cstheme="majorBidi"/>
        </w:rPr>
        <w:t xml:space="preserve">(children &lt; 14 years old, adults, elders &gt; 65 years old) </w:t>
      </w:r>
      <w:r w:rsidR="00280A71">
        <w:rPr>
          <w:rFonts w:asciiTheme="majorBidi" w:hAnsiTheme="majorBidi" w:cstheme="majorBidi"/>
        </w:rPr>
        <w:t>whose physical attribute</w:t>
      </w:r>
      <w:r w:rsidR="009A7258">
        <w:rPr>
          <w:rFonts w:asciiTheme="majorBidi" w:hAnsiTheme="majorBidi" w:cstheme="majorBidi"/>
        </w:rPr>
        <w:t xml:space="preserve"> distribution</w:t>
      </w:r>
      <w:r w:rsidR="00280A71">
        <w:rPr>
          <w:rFonts w:asciiTheme="majorBidi" w:hAnsiTheme="majorBidi" w:cstheme="majorBidi"/>
        </w:rPr>
        <w:t xml:space="preserve">s </w:t>
      </w:r>
      <w:r w:rsidR="00F45054">
        <w:rPr>
          <w:rFonts w:asciiTheme="majorBidi" w:hAnsiTheme="majorBidi" w:cstheme="majorBidi"/>
        </w:rPr>
        <w:t>including</w:t>
      </w:r>
      <w:r w:rsidR="00280A71">
        <w:rPr>
          <w:rFonts w:asciiTheme="majorBidi" w:hAnsiTheme="majorBidi" w:cstheme="majorBidi"/>
        </w:rPr>
        <w:t xml:space="preserve"> </w:t>
      </w:r>
      <w:r w:rsidR="00F45054">
        <w:rPr>
          <w:rFonts w:asciiTheme="majorBidi" w:hAnsiTheme="majorBidi" w:cstheme="majorBidi"/>
        </w:rPr>
        <w:t xml:space="preserve">desired </w:t>
      </w:r>
      <w:r w:rsidR="00280A71">
        <w:rPr>
          <w:rFonts w:asciiTheme="majorBidi" w:hAnsiTheme="majorBidi" w:cstheme="majorBidi"/>
        </w:rPr>
        <w:t xml:space="preserve">speed, </w:t>
      </w:r>
      <w:r w:rsidR="00F45054">
        <w:rPr>
          <w:rFonts w:asciiTheme="majorBidi" w:hAnsiTheme="majorBidi" w:cstheme="majorBidi"/>
        </w:rPr>
        <w:t xml:space="preserve">acceleration time, </w:t>
      </w:r>
      <w:r w:rsidR="00280A71">
        <w:rPr>
          <w:rFonts w:asciiTheme="majorBidi" w:hAnsiTheme="majorBidi" w:cstheme="majorBidi"/>
        </w:rPr>
        <w:t>interaction strength</w:t>
      </w:r>
      <w:r w:rsidR="00F45054">
        <w:rPr>
          <w:rFonts w:asciiTheme="majorBidi" w:hAnsiTheme="majorBidi" w:cstheme="majorBidi"/>
        </w:rPr>
        <w:t>, interaction range</w:t>
      </w:r>
      <w:r w:rsidR="00280A71">
        <w:rPr>
          <w:rFonts w:asciiTheme="majorBidi" w:hAnsiTheme="majorBidi" w:cstheme="majorBidi"/>
        </w:rPr>
        <w:t xml:space="preserve"> are different</w:t>
      </w:r>
      <w:r w:rsidR="00F45054">
        <w:rPr>
          <w:rFonts w:asciiTheme="majorBidi" w:hAnsiTheme="majorBidi" w:cstheme="majorBidi"/>
        </w:rPr>
        <w:t xml:space="preserve"> to those of others</w:t>
      </w:r>
      <w:r w:rsidR="00280A71">
        <w:rPr>
          <w:rFonts w:asciiTheme="majorBidi" w:hAnsiTheme="majorBidi" w:cstheme="majorBidi"/>
        </w:rPr>
        <w:t xml:space="preserve"> (</w:t>
      </w:r>
      <w:proofErr w:type="spellStart"/>
      <w:r w:rsidR="00280A71" w:rsidRPr="00645A0C">
        <w:rPr>
          <w:rFonts w:asciiTheme="majorBidi" w:hAnsiTheme="majorBidi" w:cstheme="majorBidi"/>
        </w:rPr>
        <w:t>Daamen</w:t>
      </w:r>
      <w:proofErr w:type="spellEnd"/>
      <w:r w:rsidR="00280A71" w:rsidRPr="00645A0C">
        <w:rPr>
          <w:rFonts w:asciiTheme="majorBidi" w:hAnsiTheme="majorBidi" w:cstheme="majorBidi"/>
        </w:rPr>
        <w:t xml:space="preserve"> &amp; </w:t>
      </w:r>
      <w:proofErr w:type="spellStart"/>
      <w:r w:rsidR="00280A71" w:rsidRPr="008F4AC3">
        <w:rPr>
          <w:rFonts w:asciiTheme="majorBidi" w:hAnsiTheme="majorBidi" w:cstheme="majorBidi"/>
        </w:rPr>
        <w:t>Hoogendoorn</w:t>
      </w:r>
      <w:proofErr w:type="spellEnd"/>
      <w:r w:rsidR="00280A71">
        <w:rPr>
          <w:rFonts w:asciiTheme="majorBidi" w:hAnsiTheme="majorBidi" w:cstheme="majorBidi"/>
        </w:rPr>
        <w:t xml:space="preserve">, 2012). </w:t>
      </w:r>
    </w:p>
    <w:p w14:paraId="5FCC63D1" w14:textId="77777777" w:rsidR="00B41678" w:rsidRPr="004C6CB9" w:rsidRDefault="004C6CB9" w:rsidP="004C6CB9">
      <w:pPr>
        <w:spacing w:before="240" w:line="360" w:lineRule="auto"/>
        <w:rPr>
          <w:rFonts w:asciiTheme="majorBidi" w:hAnsiTheme="majorBidi" w:cstheme="majorBidi"/>
          <w:b/>
          <w:bCs/>
          <w:color w:val="C00000"/>
        </w:rPr>
      </w:pPr>
      <w:r>
        <w:rPr>
          <w:rFonts w:asciiTheme="majorBidi" w:hAnsiTheme="majorBidi" w:cstheme="majorBidi"/>
          <w:b/>
          <w:bCs/>
        </w:rPr>
        <w:t>4.</w:t>
      </w:r>
      <w:r w:rsidR="00B41678" w:rsidRPr="004C6CB9">
        <w:rPr>
          <w:rFonts w:asciiTheme="majorBidi" w:hAnsiTheme="majorBidi" w:cstheme="majorBidi"/>
          <w:b/>
          <w:bCs/>
        </w:rPr>
        <w:t xml:space="preserve"> Research Question</w:t>
      </w:r>
    </w:p>
    <w:p w14:paraId="3F1E41EF" w14:textId="77777777" w:rsidR="00AC51BE" w:rsidRDefault="004F3A90" w:rsidP="0011336A">
      <w:pPr>
        <w:spacing w:line="360" w:lineRule="auto"/>
        <w:rPr>
          <w:rFonts w:asciiTheme="majorBidi" w:hAnsiTheme="majorBidi" w:cstheme="majorBidi"/>
        </w:rPr>
      </w:pPr>
      <w:r>
        <w:rPr>
          <w:rFonts w:asciiTheme="majorBidi" w:hAnsiTheme="majorBidi" w:cstheme="majorBidi"/>
        </w:rPr>
        <w:t xml:space="preserve">This PhD research aims to explore the effect of member’s parameters on group cohesiveness through social-group force model and the impact of group cohesiveness on flow rate measurement in simulation scenarios. Following research questions </w:t>
      </w:r>
      <w:r w:rsidR="002F1E72">
        <w:rPr>
          <w:rFonts w:asciiTheme="majorBidi" w:hAnsiTheme="majorBidi" w:cstheme="majorBidi"/>
        </w:rPr>
        <w:t>summarize</w:t>
      </w:r>
      <w:r w:rsidR="0011336A">
        <w:rPr>
          <w:rFonts w:asciiTheme="majorBidi" w:hAnsiTheme="majorBidi" w:cstheme="majorBidi"/>
        </w:rPr>
        <w:t xml:space="preserve"> this aim.</w:t>
      </w:r>
    </w:p>
    <w:p w14:paraId="06D45514" w14:textId="77777777" w:rsidR="00B67B70" w:rsidRPr="002F4755" w:rsidRDefault="002B1A70" w:rsidP="003E4B10">
      <w:pPr>
        <w:pStyle w:val="ListParagraph"/>
        <w:numPr>
          <w:ilvl w:val="1"/>
          <w:numId w:val="6"/>
        </w:numPr>
        <w:spacing w:line="360" w:lineRule="auto"/>
        <w:rPr>
          <w:rFonts w:asciiTheme="majorBidi" w:hAnsiTheme="majorBidi" w:cstheme="majorBidi"/>
        </w:rPr>
      </w:pPr>
      <w:r>
        <w:rPr>
          <w:rFonts w:asciiTheme="majorBidi" w:hAnsiTheme="majorBidi" w:cstheme="majorBidi"/>
        </w:rPr>
        <w:t xml:space="preserve">What is the impact of </w:t>
      </w:r>
      <w:r w:rsidR="00B67B70" w:rsidRPr="002F4755">
        <w:rPr>
          <w:rFonts w:asciiTheme="majorBidi" w:hAnsiTheme="majorBidi" w:cstheme="majorBidi"/>
        </w:rPr>
        <w:t>group member’s parameter</w:t>
      </w:r>
      <w:r w:rsidR="00D61AAF">
        <w:rPr>
          <w:rFonts w:asciiTheme="majorBidi" w:hAnsiTheme="majorBidi" w:cstheme="majorBidi"/>
        </w:rPr>
        <w:t>s</w:t>
      </w:r>
      <w:r w:rsidR="00265F98">
        <w:rPr>
          <w:rFonts w:asciiTheme="majorBidi" w:hAnsiTheme="majorBidi" w:cstheme="majorBidi"/>
        </w:rPr>
        <w:t xml:space="preserve"> </w:t>
      </w:r>
      <w:r w:rsidR="007C460C">
        <w:rPr>
          <w:rFonts w:asciiTheme="majorBidi" w:hAnsiTheme="majorBidi" w:cstheme="majorBidi"/>
        </w:rPr>
        <w:t>on</w:t>
      </w:r>
      <w:r w:rsidR="00D61AAF">
        <w:rPr>
          <w:rFonts w:asciiTheme="majorBidi" w:hAnsiTheme="majorBidi" w:cstheme="majorBidi"/>
        </w:rPr>
        <w:t xml:space="preserve"> group cohesion behaviour</w:t>
      </w:r>
      <w:r w:rsidR="00F54EDE">
        <w:rPr>
          <w:rFonts w:asciiTheme="majorBidi" w:hAnsiTheme="majorBidi" w:cstheme="majorBidi"/>
        </w:rPr>
        <w:t xml:space="preserve"> when group contains members having the same </w:t>
      </w:r>
      <w:r w:rsidR="003E4B10">
        <w:rPr>
          <w:rFonts w:asciiTheme="majorBidi" w:hAnsiTheme="majorBidi" w:cstheme="majorBidi"/>
        </w:rPr>
        <w:t xml:space="preserve">scalar value on these </w:t>
      </w:r>
      <w:r w:rsidR="00F54EDE">
        <w:rPr>
          <w:rFonts w:asciiTheme="majorBidi" w:hAnsiTheme="majorBidi" w:cstheme="majorBidi"/>
        </w:rPr>
        <w:t>parameter</w:t>
      </w:r>
      <w:r w:rsidR="003E4B10">
        <w:rPr>
          <w:rFonts w:asciiTheme="majorBidi" w:hAnsiTheme="majorBidi" w:cstheme="majorBidi"/>
        </w:rPr>
        <w:t>s</w:t>
      </w:r>
      <w:r w:rsidR="00B67B70" w:rsidRPr="002F4755">
        <w:rPr>
          <w:rFonts w:asciiTheme="majorBidi" w:hAnsiTheme="majorBidi" w:cstheme="majorBidi"/>
        </w:rPr>
        <w:t>?</w:t>
      </w:r>
    </w:p>
    <w:p w14:paraId="1AD09F48" w14:textId="77777777" w:rsidR="00656075" w:rsidRDefault="00B67B70" w:rsidP="00473164">
      <w:pPr>
        <w:pStyle w:val="ListParagraph"/>
        <w:numPr>
          <w:ilvl w:val="1"/>
          <w:numId w:val="6"/>
        </w:numPr>
        <w:spacing w:line="360" w:lineRule="auto"/>
        <w:rPr>
          <w:rFonts w:asciiTheme="majorBidi" w:hAnsiTheme="majorBidi" w:cstheme="majorBidi"/>
        </w:rPr>
      </w:pPr>
      <w:r w:rsidRPr="002F4755">
        <w:rPr>
          <w:rFonts w:asciiTheme="majorBidi" w:hAnsiTheme="majorBidi" w:cstheme="majorBidi"/>
        </w:rPr>
        <w:t xml:space="preserve">How does </w:t>
      </w:r>
      <w:r w:rsidR="00D61AAF">
        <w:rPr>
          <w:rFonts w:asciiTheme="majorBidi" w:hAnsiTheme="majorBidi" w:cstheme="majorBidi"/>
        </w:rPr>
        <w:t>group cohesion behaviour affect flow rate measurement</w:t>
      </w:r>
      <w:r w:rsidRPr="002F4755">
        <w:rPr>
          <w:rFonts w:asciiTheme="majorBidi" w:hAnsiTheme="majorBidi" w:cstheme="majorBidi"/>
        </w:rPr>
        <w:t>?</w:t>
      </w:r>
    </w:p>
    <w:p w14:paraId="507B5DC7" w14:textId="77777777" w:rsidR="00916C39" w:rsidRDefault="002F1E72" w:rsidP="00E73B91">
      <w:pPr>
        <w:pStyle w:val="ListParagraph"/>
        <w:numPr>
          <w:ilvl w:val="1"/>
          <w:numId w:val="6"/>
        </w:numPr>
        <w:spacing w:line="360" w:lineRule="auto"/>
        <w:rPr>
          <w:rFonts w:asciiTheme="majorBidi" w:hAnsiTheme="majorBidi" w:cstheme="majorBidi"/>
        </w:rPr>
      </w:pPr>
      <w:r>
        <w:rPr>
          <w:rFonts w:asciiTheme="majorBidi" w:hAnsiTheme="majorBidi" w:cstheme="majorBidi"/>
        </w:rPr>
        <w:t xml:space="preserve">What is the impact of group member’s parameters </w:t>
      </w:r>
      <w:r w:rsidR="00725E9C">
        <w:rPr>
          <w:rFonts w:asciiTheme="majorBidi" w:hAnsiTheme="majorBidi" w:cstheme="majorBidi"/>
        </w:rPr>
        <w:t xml:space="preserve">on group cohesion behaviour </w:t>
      </w:r>
      <w:r w:rsidR="00A0249D">
        <w:rPr>
          <w:rFonts w:asciiTheme="majorBidi" w:hAnsiTheme="majorBidi" w:cstheme="majorBidi"/>
        </w:rPr>
        <w:t xml:space="preserve">and flow rate measurement </w:t>
      </w:r>
      <w:r w:rsidR="00725E9C">
        <w:rPr>
          <w:rFonts w:asciiTheme="majorBidi" w:hAnsiTheme="majorBidi" w:cstheme="majorBidi"/>
        </w:rPr>
        <w:t>when considering group member are heterogeneous in parameter distributions?</w:t>
      </w:r>
    </w:p>
    <w:p w14:paraId="27C98638" w14:textId="77777777" w:rsidR="00E73B91" w:rsidRPr="00E73B91" w:rsidRDefault="00E73B91" w:rsidP="00E73B91">
      <w:pPr>
        <w:pStyle w:val="ListParagraph"/>
        <w:spacing w:line="360" w:lineRule="auto"/>
        <w:ind w:left="644"/>
        <w:rPr>
          <w:rFonts w:asciiTheme="majorBidi" w:hAnsiTheme="majorBidi" w:cstheme="majorBidi"/>
        </w:rPr>
      </w:pPr>
    </w:p>
    <w:p w14:paraId="792ECD89" w14:textId="77777777" w:rsidR="002F1E72" w:rsidRPr="00A0249D" w:rsidRDefault="00E73B91" w:rsidP="004037F1">
      <w:pPr>
        <w:pStyle w:val="ListParagraph"/>
        <w:spacing w:line="360" w:lineRule="auto"/>
        <w:ind w:left="0"/>
        <w:rPr>
          <w:rFonts w:asciiTheme="majorBidi" w:hAnsiTheme="majorBidi" w:cstheme="majorBidi"/>
        </w:rPr>
      </w:pPr>
      <w:r>
        <w:rPr>
          <w:rFonts w:asciiTheme="majorBidi" w:hAnsiTheme="majorBidi" w:cstheme="majorBidi"/>
        </w:rPr>
        <w:t xml:space="preserve">The first two questions provide a fundamental understanding for the question 3. </w:t>
      </w:r>
      <w:r w:rsidR="004037F1">
        <w:rPr>
          <w:rFonts w:asciiTheme="majorBidi" w:hAnsiTheme="majorBidi" w:cstheme="majorBidi"/>
        </w:rPr>
        <w:t>Because of its importance and time constraint</w:t>
      </w:r>
      <w:r w:rsidR="00E4039D">
        <w:rPr>
          <w:rFonts w:asciiTheme="majorBidi" w:hAnsiTheme="majorBidi" w:cstheme="majorBidi"/>
        </w:rPr>
        <w:t xml:space="preserve"> for the rest of this PhD period</w:t>
      </w:r>
      <w:r w:rsidR="004037F1">
        <w:rPr>
          <w:rFonts w:asciiTheme="majorBidi" w:hAnsiTheme="majorBidi" w:cstheme="majorBidi"/>
        </w:rPr>
        <w:t>, this study focuses on the first two questions and consider</w:t>
      </w:r>
      <w:r w:rsidR="00BC2F83">
        <w:rPr>
          <w:rFonts w:asciiTheme="majorBidi" w:hAnsiTheme="majorBidi" w:cstheme="majorBidi"/>
        </w:rPr>
        <w:t>s</w:t>
      </w:r>
      <w:r w:rsidR="004037F1">
        <w:rPr>
          <w:rFonts w:asciiTheme="majorBidi" w:hAnsiTheme="majorBidi" w:cstheme="majorBidi"/>
        </w:rPr>
        <w:t xml:space="preserve"> the question 3 as optional.</w:t>
      </w:r>
    </w:p>
    <w:p w14:paraId="138FEDA5" w14:textId="77777777" w:rsidR="002F1E72" w:rsidRDefault="002F1E72" w:rsidP="004B3D56">
      <w:pPr>
        <w:pStyle w:val="ListParagraph"/>
        <w:spacing w:line="360" w:lineRule="auto"/>
        <w:ind w:left="0" w:firstLine="284"/>
        <w:rPr>
          <w:rFonts w:asciiTheme="majorBidi" w:hAnsiTheme="majorBidi" w:cstheme="majorBidi"/>
          <w:color w:val="C00000"/>
        </w:rPr>
      </w:pPr>
    </w:p>
    <w:p w14:paraId="139C8393" w14:textId="77777777" w:rsidR="005D2F36" w:rsidRPr="004B3453" w:rsidRDefault="00096FBE" w:rsidP="00473164">
      <w:pPr>
        <w:pStyle w:val="ListParagraph"/>
        <w:numPr>
          <w:ilvl w:val="0"/>
          <w:numId w:val="7"/>
        </w:numPr>
        <w:spacing w:before="240" w:line="360" w:lineRule="auto"/>
        <w:ind w:left="284" w:hanging="284"/>
        <w:rPr>
          <w:rFonts w:asciiTheme="majorBidi" w:hAnsiTheme="majorBidi" w:cstheme="majorBidi"/>
          <w:b/>
          <w:bCs/>
        </w:rPr>
      </w:pPr>
      <w:r w:rsidRPr="004B3453">
        <w:rPr>
          <w:rFonts w:asciiTheme="majorBidi" w:hAnsiTheme="majorBidi" w:cstheme="majorBidi"/>
          <w:b/>
          <w:bCs/>
        </w:rPr>
        <w:t>Research methodology</w:t>
      </w:r>
    </w:p>
    <w:p w14:paraId="76704D74" w14:textId="77777777" w:rsidR="00032882" w:rsidRDefault="00736E1B" w:rsidP="00381AB8">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 xml:space="preserve">methodology to resolve </w:t>
      </w:r>
      <w:r w:rsidR="00D56C3B">
        <w:rPr>
          <w:rFonts w:asciiTheme="majorBidi" w:hAnsiTheme="majorBidi" w:cstheme="majorBidi"/>
        </w:rPr>
        <w:t>the proposed question</w:t>
      </w:r>
      <w:r w:rsidR="00F90B24">
        <w:rPr>
          <w:rFonts w:asciiTheme="majorBidi" w:hAnsiTheme="majorBidi" w:cstheme="majorBidi"/>
        </w:rPr>
        <w:t>s</w:t>
      </w:r>
      <w:r w:rsidR="009E6FAA">
        <w:rPr>
          <w:rFonts w:asciiTheme="majorBidi" w:hAnsiTheme="majorBidi" w:cstheme="majorBidi"/>
        </w:rPr>
        <w:t>.</w:t>
      </w:r>
      <w:r w:rsidR="00032882">
        <w:rPr>
          <w:rFonts w:asciiTheme="majorBidi" w:hAnsiTheme="majorBidi" w:cstheme="majorBidi"/>
        </w:rPr>
        <w:t xml:space="preserve"> The main question is to explore the impact of </w:t>
      </w:r>
      <w:r w:rsidR="00626F73">
        <w:rPr>
          <w:rFonts w:asciiTheme="majorBidi" w:hAnsiTheme="majorBidi" w:cstheme="majorBidi"/>
        </w:rPr>
        <w:t>group member’s</w:t>
      </w:r>
      <w:r w:rsidR="00032882">
        <w:rPr>
          <w:rFonts w:asciiTheme="majorBidi" w:hAnsiTheme="majorBidi" w:cstheme="majorBidi"/>
        </w:rPr>
        <w:t xml:space="preserve"> parameters </w:t>
      </w:r>
      <w:r w:rsidR="00626F73">
        <w:rPr>
          <w:rFonts w:asciiTheme="majorBidi" w:hAnsiTheme="majorBidi" w:cstheme="majorBidi"/>
        </w:rPr>
        <w:t xml:space="preserve">on </w:t>
      </w:r>
      <w:r w:rsidR="008D2CE5">
        <w:rPr>
          <w:rFonts w:asciiTheme="majorBidi" w:hAnsiTheme="majorBidi" w:cstheme="majorBidi"/>
        </w:rPr>
        <w:t xml:space="preserve">crowd’s </w:t>
      </w:r>
      <w:r w:rsidR="00626F73">
        <w:rPr>
          <w:rFonts w:asciiTheme="majorBidi" w:hAnsiTheme="majorBidi" w:cstheme="majorBidi"/>
        </w:rPr>
        <w:t>flow rate</w:t>
      </w:r>
      <w:r w:rsidR="008D2CE5">
        <w:rPr>
          <w:rFonts w:asciiTheme="majorBidi" w:hAnsiTheme="majorBidi" w:cstheme="majorBidi"/>
        </w:rPr>
        <w:t>s</w:t>
      </w:r>
      <w:r w:rsidR="00626F73">
        <w:rPr>
          <w:rFonts w:asciiTheme="majorBidi" w:hAnsiTheme="majorBidi" w:cstheme="majorBidi"/>
        </w:rPr>
        <w:t xml:space="preserve"> when group member</w:t>
      </w:r>
      <w:r w:rsidR="00CD74F3">
        <w:rPr>
          <w:rFonts w:asciiTheme="majorBidi" w:hAnsiTheme="majorBidi" w:cstheme="majorBidi"/>
        </w:rPr>
        <w:t>s</w:t>
      </w:r>
      <w:r w:rsidR="00626F73">
        <w:rPr>
          <w:rFonts w:asciiTheme="majorBidi" w:hAnsiTheme="majorBidi" w:cstheme="majorBidi"/>
        </w:rPr>
        <w:t xml:space="preserve"> </w:t>
      </w:r>
      <w:r w:rsidR="00CD74F3">
        <w:rPr>
          <w:rFonts w:asciiTheme="majorBidi" w:hAnsiTheme="majorBidi" w:cstheme="majorBidi"/>
        </w:rPr>
        <w:t xml:space="preserve">maintain </w:t>
      </w:r>
      <w:r w:rsidR="00626F73">
        <w:rPr>
          <w:rFonts w:asciiTheme="majorBidi" w:hAnsiTheme="majorBidi" w:cstheme="majorBidi"/>
        </w:rPr>
        <w:t>cohesion behaviour</w:t>
      </w:r>
      <w:r w:rsidR="00353582">
        <w:rPr>
          <w:rFonts w:asciiTheme="majorBidi" w:hAnsiTheme="majorBidi" w:cstheme="majorBidi"/>
        </w:rPr>
        <w:t>.</w:t>
      </w:r>
    </w:p>
    <w:p w14:paraId="4D585E0A" w14:textId="77777777" w:rsidR="00266818" w:rsidRPr="00AC7F16" w:rsidRDefault="00AC7F16" w:rsidP="0008418A">
      <w:pPr>
        <w:spacing w:line="360" w:lineRule="auto"/>
        <w:rPr>
          <w:rFonts w:asciiTheme="majorBidi" w:hAnsiTheme="majorBidi" w:cstheme="majorBidi"/>
          <w:u w:val="single"/>
        </w:rPr>
      </w:pPr>
      <w:r w:rsidRPr="00AC7F16">
        <w:rPr>
          <w:rFonts w:asciiTheme="majorBidi" w:hAnsiTheme="majorBidi" w:cstheme="majorBidi"/>
          <w:b/>
          <w:bCs/>
          <w:u w:val="single"/>
        </w:rPr>
        <w:t>Question 1</w:t>
      </w:r>
      <w:r>
        <w:rPr>
          <w:rFonts w:asciiTheme="majorBidi" w:hAnsiTheme="majorBidi" w:cstheme="majorBidi"/>
          <w:u w:val="single"/>
        </w:rPr>
        <w:t xml:space="preserve">: </w:t>
      </w:r>
      <w:r w:rsidR="0008418A" w:rsidRPr="0008418A">
        <w:rPr>
          <w:rFonts w:asciiTheme="majorBidi" w:hAnsiTheme="majorBidi" w:cstheme="majorBidi"/>
          <w:u w:val="single"/>
        </w:rPr>
        <w:t>What is the impact of group member’s parameters on group cohesion behaviour when group contains members having the same scalar value on these parameters</w:t>
      </w:r>
      <w:r w:rsidR="00381AB8">
        <w:rPr>
          <w:rFonts w:asciiTheme="majorBidi" w:hAnsiTheme="majorBidi" w:cstheme="majorBidi"/>
          <w:u w:val="single"/>
        </w:rPr>
        <w:t>?</w:t>
      </w:r>
      <w:r w:rsidR="00266818" w:rsidRPr="00AC7F16">
        <w:rPr>
          <w:rFonts w:asciiTheme="majorBidi" w:hAnsiTheme="majorBidi" w:cstheme="majorBidi"/>
          <w:u w:val="single"/>
        </w:rPr>
        <w:t xml:space="preserve">  </w:t>
      </w:r>
    </w:p>
    <w:p w14:paraId="521C8C0F" w14:textId="77777777" w:rsidR="00D77B37" w:rsidRDefault="00202388" w:rsidP="00EB78BA">
      <w:pPr>
        <w:pStyle w:val="ListParagraph"/>
        <w:spacing w:line="360" w:lineRule="auto"/>
        <w:ind w:left="0"/>
        <w:rPr>
          <w:rFonts w:asciiTheme="majorBidi" w:hAnsiTheme="majorBidi" w:cstheme="majorBidi"/>
        </w:rPr>
      </w:pPr>
      <w:r>
        <w:rPr>
          <w:rFonts w:asciiTheme="majorBidi" w:hAnsiTheme="majorBidi" w:cstheme="majorBidi"/>
        </w:rPr>
        <w:t xml:space="preserve">This </w:t>
      </w:r>
      <w:r w:rsidR="00175C1C">
        <w:rPr>
          <w:rFonts w:asciiTheme="majorBidi" w:hAnsiTheme="majorBidi" w:cstheme="majorBidi"/>
        </w:rPr>
        <w:t xml:space="preserve">sub </w:t>
      </w:r>
      <w:r>
        <w:rPr>
          <w:rFonts w:asciiTheme="majorBidi" w:hAnsiTheme="majorBidi" w:cstheme="majorBidi"/>
        </w:rPr>
        <w:t xml:space="preserve">question </w:t>
      </w:r>
      <w:r w:rsidR="00217084">
        <w:rPr>
          <w:rFonts w:asciiTheme="majorBidi" w:hAnsiTheme="majorBidi" w:cstheme="majorBidi"/>
        </w:rPr>
        <w:t xml:space="preserve">aims to give a </w:t>
      </w:r>
      <w:r w:rsidR="00FC19DE">
        <w:rPr>
          <w:rFonts w:asciiTheme="majorBidi" w:hAnsiTheme="majorBidi" w:cstheme="majorBidi"/>
        </w:rPr>
        <w:t>comprehensive</w:t>
      </w:r>
      <w:r w:rsidR="00217084">
        <w:rPr>
          <w:rFonts w:asciiTheme="majorBidi" w:hAnsiTheme="majorBidi" w:cstheme="majorBidi"/>
        </w:rPr>
        <w:t xml:space="preserve"> understanding </w:t>
      </w:r>
      <w:r w:rsidR="00F72400">
        <w:rPr>
          <w:rFonts w:asciiTheme="majorBidi" w:hAnsiTheme="majorBidi" w:cstheme="majorBidi"/>
        </w:rPr>
        <w:t>o</w:t>
      </w:r>
      <w:r w:rsidR="00FC19DE">
        <w:rPr>
          <w:rFonts w:asciiTheme="majorBidi" w:hAnsiTheme="majorBidi" w:cstheme="majorBidi"/>
        </w:rPr>
        <w:t>f</w:t>
      </w:r>
      <w:r w:rsidR="00F72400">
        <w:rPr>
          <w:rFonts w:asciiTheme="majorBidi" w:hAnsiTheme="majorBidi" w:cstheme="majorBidi"/>
        </w:rPr>
        <w:t xml:space="preserve"> the role of group member’s parameters </w:t>
      </w:r>
      <w:r w:rsidR="00FC19DE">
        <w:rPr>
          <w:rFonts w:asciiTheme="majorBidi" w:hAnsiTheme="majorBidi" w:cstheme="majorBidi"/>
        </w:rPr>
        <w:t>in</w:t>
      </w:r>
      <w:r w:rsidR="00F72400">
        <w:rPr>
          <w:rFonts w:asciiTheme="majorBidi" w:hAnsiTheme="majorBidi" w:cstheme="majorBidi"/>
        </w:rPr>
        <w:t xml:space="preserve"> human cohesion behaviour.</w:t>
      </w:r>
      <w:r w:rsidR="00175C1C">
        <w:rPr>
          <w:rFonts w:asciiTheme="majorBidi" w:hAnsiTheme="majorBidi" w:cstheme="majorBidi"/>
        </w:rPr>
        <w:t xml:space="preserve"> </w:t>
      </w:r>
      <w:r w:rsidR="00B84705">
        <w:rPr>
          <w:rFonts w:asciiTheme="majorBidi" w:hAnsiTheme="majorBidi" w:cstheme="majorBidi"/>
        </w:rPr>
        <w:t>T</w:t>
      </w:r>
      <w:r w:rsidR="00175C1C">
        <w:rPr>
          <w:rFonts w:asciiTheme="majorBidi" w:hAnsiTheme="majorBidi" w:cstheme="majorBidi"/>
        </w:rPr>
        <w:t xml:space="preserve">he relationship between </w:t>
      </w:r>
      <w:r w:rsidR="00653322">
        <w:rPr>
          <w:rFonts w:asciiTheme="majorBidi" w:hAnsiTheme="majorBidi" w:cstheme="majorBidi"/>
        </w:rPr>
        <w:t>group member’s</w:t>
      </w:r>
      <w:r w:rsidR="00175C1C">
        <w:rPr>
          <w:rFonts w:asciiTheme="majorBidi" w:hAnsiTheme="majorBidi" w:cstheme="majorBidi"/>
        </w:rPr>
        <w:t xml:space="preserve"> </w:t>
      </w:r>
      <w:r w:rsidR="00B71BA9">
        <w:rPr>
          <w:rFonts w:asciiTheme="majorBidi" w:hAnsiTheme="majorBidi" w:cstheme="majorBidi"/>
        </w:rPr>
        <w:t>parameters and</w:t>
      </w:r>
      <w:r w:rsidR="00313793">
        <w:rPr>
          <w:rFonts w:asciiTheme="majorBidi" w:hAnsiTheme="majorBidi" w:cstheme="majorBidi"/>
        </w:rPr>
        <w:t xml:space="preserve"> group cohesion </w:t>
      </w:r>
      <w:r w:rsidR="00653322">
        <w:rPr>
          <w:rFonts w:asciiTheme="majorBidi" w:hAnsiTheme="majorBidi" w:cstheme="majorBidi"/>
        </w:rPr>
        <w:t>measurement</w:t>
      </w:r>
      <w:r w:rsidR="00D77B37">
        <w:rPr>
          <w:rFonts w:asciiTheme="majorBidi" w:hAnsiTheme="majorBidi" w:cstheme="majorBidi"/>
        </w:rPr>
        <w:t xml:space="preserve"> </w:t>
      </w:r>
      <w:r w:rsidR="007D03AB">
        <w:rPr>
          <w:rFonts w:asciiTheme="majorBidi" w:hAnsiTheme="majorBidi" w:cstheme="majorBidi"/>
        </w:rPr>
        <w:t>is</w:t>
      </w:r>
      <w:r w:rsidR="00D77B37">
        <w:rPr>
          <w:rFonts w:asciiTheme="majorBidi" w:hAnsiTheme="majorBidi" w:cstheme="majorBidi"/>
        </w:rPr>
        <w:t xml:space="preserve"> </w:t>
      </w:r>
      <w:r w:rsidR="00B84705">
        <w:rPr>
          <w:rFonts w:asciiTheme="majorBidi" w:hAnsiTheme="majorBidi" w:cstheme="majorBidi"/>
        </w:rPr>
        <w:t xml:space="preserve">proposed </w:t>
      </w:r>
      <w:r w:rsidR="00591893">
        <w:rPr>
          <w:rFonts w:asciiTheme="majorBidi" w:hAnsiTheme="majorBidi" w:cstheme="majorBidi"/>
        </w:rPr>
        <w:t xml:space="preserve">as </w:t>
      </w:r>
      <w:r w:rsidR="00D77B37">
        <w:rPr>
          <w:rFonts w:asciiTheme="majorBidi" w:hAnsiTheme="majorBidi" w:cstheme="majorBidi"/>
        </w:rPr>
        <w:t>in Figure 2</w:t>
      </w:r>
      <w:r w:rsidR="00313793">
        <w:rPr>
          <w:rFonts w:asciiTheme="majorBidi" w:hAnsiTheme="majorBidi" w:cstheme="majorBidi"/>
        </w:rPr>
        <w:t>.</w:t>
      </w:r>
    </w:p>
    <w:p w14:paraId="2C3600E7" w14:textId="77777777" w:rsidR="00FC19DE" w:rsidRDefault="00FC19DE" w:rsidP="00FC19DE">
      <w:pPr>
        <w:pStyle w:val="ListParagraph"/>
        <w:spacing w:line="360" w:lineRule="auto"/>
        <w:ind w:left="0"/>
        <w:rPr>
          <w:rFonts w:asciiTheme="majorBidi" w:hAnsiTheme="majorBidi" w:cstheme="majorBidi"/>
        </w:rPr>
      </w:pPr>
    </w:p>
    <w:p w14:paraId="2ECD7583" w14:textId="77777777" w:rsidR="00D77B37" w:rsidRDefault="00E547F4" w:rsidP="00D77B37">
      <w:pPr>
        <w:pStyle w:val="ListParagraph"/>
        <w:spacing w:line="360" w:lineRule="auto"/>
        <w:ind w:left="0"/>
        <w:rPr>
          <w:rFonts w:asciiTheme="majorBidi" w:hAnsiTheme="majorBidi" w:cstheme="majorBidi"/>
        </w:rPr>
      </w:pPr>
      <w:r>
        <w:rPr>
          <w:rFonts w:asciiTheme="majorBidi" w:hAnsiTheme="majorBidi" w:cstheme="majorBidi"/>
          <w:noProof/>
        </w:rPr>
        <w:lastRenderedPageBreak/>
        <w:drawing>
          <wp:inline distT="0" distB="0" distL="0" distR="0" wp14:anchorId="1CAFD44E" wp14:editId="207068CA">
            <wp:extent cx="5722620" cy="1234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1234440"/>
                    </a:xfrm>
                    <a:prstGeom prst="rect">
                      <a:avLst/>
                    </a:prstGeom>
                    <a:noFill/>
                    <a:ln>
                      <a:noFill/>
                    </a:ln>
                  </pic:spPr>
                </pic:pic>
              </a:graphicData>
            </a:graphic>
          </wp:inline>
        </w:drawing>
      </w:r>
    </w:p>
    <w:p w14:paraId="1B21E308" w14:textId="77777777" w:rsidR="007A3C89" w:rsidRPr="00802A85" w:rsidRDefault="007A3C89" w:rsidP="00FA282C">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Pr>
          <w:rFonts w:asciiTheme="majorBidi" w:hAnsiTheme="majorBidi" w:cstheme="majorBidi"/>
          <w:b/>
          <w:bCs/>
          <w:sz w:val="21"/>
          <w:szCs w:val="21"/>
        </w:rPr>
        <w:t>2</w:t>
      </w:r>
      <w:r w:rsidRPr="00802A85">
        <w:rPr>
          <w:rFonts w:asciiTheme="majorBidi" w:hAnsiTheme="majorBidi" w:cstheme="majorBidi"/>
          <w:sz w:val="21"/>
          <w:szCs w:val="21"/>
        </w:rPr>
        <w:t xml:space="preserve">. </w:t>
      </w:r>
      <w:r>
        <w:rPr>
          <w:rFonts w:asciiTheme="majorBidi" w:hAnsiTheme="majorBidi" w:cstheme="majorBidi"/>
          <w:sz w:val="21"/>
          <w:szCs w:val="21"/>
        </w:rPr>
        <w:t xml:space="preserve">The methodology to understand the effect of group member’s parameter on </w:t>
      </w:r>
      <w:r w:rsidR="00A54DD2">
        <w:rPr>
          <w:rFonts w:asciiTheme="majorBidi" w:hAnsiTheme="majorBidi" w:cstheme="majorBidi"/>
          <w:sz w:val="21"/>
          <w:szCs w:val="21"/>
        </w:rPr>
        <w:t xml:space="preserve">human </w:t>
      </w:r>
      <w:r w:rsidR="00FA282C">
        <w:rPr>
          <w:rFonts w:asciiTheme="majorBidi" w:hAnsiTheme="majorBidi" w:cstheme="majorBidi"/>
          <w:sz w:val="21"/>
          <w:szCs w:val="21"/>
        </w:rPr>
        <w:t xml:space="preserve">group </w:t>
      </w:r>
      <w:r w:rsidR="00A54DD2">
        <w:rPr>
          <w:rFonts w:asciiTheme="majorBidi" w:hAnsiTheme="majorBidi" w:cstheme="majorBidi"/>
          <w:sz w:val="21"/>
          <w:szCs w:val="21"/>
        </w:rPr>
        <w:t>cohesiveness</w:t>
      </w:r>
      <w:r w:rsidR="00BD61B5">
        <w:rPr>
          <w:rFonts w:asciiTheme="majorBidi" w:hAnsiTheme="majorBidi" w:cstheme="majorBidi"/>
          <w:sz w:val="21"/>
          <w:szCs w:val="21"/>
        </w:rPr>
        <w:t xml:space="preserve"> b</w:t>
      </w:r>
      <w:r w:rsidR="00FA282C">
        <w:rPr>
          <w:rFonts w:asciiTheme="majorBidi" w:hAnsiTheme="majorBidi" w:cstheme="majorBidi"/>
          <w:sz w:val="21"/>
          <w:szCs w:val="21"/>
        </w:rPr>
        <w:t>ehaviour</w:t>
      </w:r>
    </w:p>
    <w:p w14:paraId="7E0F6579" w14:textId="77777777" w:rsidR="006F436E" w:rsidRDefault="006F436E" w:rsidP="00653322">
      <w:pPr>
        <w:pStyle w:val="ListParagraph"/>
        <w:spacing w:line="360" w:lineRule="auto"/>
        <w:ind w:left="0"/>
        <w:rPr>
          <w:rFonts w:asciiTheme="majorBidi" w:hAnsiTheme="majorBidi" w:cstheme="majorBidi"/>
        </w:rPr>
      </w:pPr>
      <w:r>
        <w:rPr>
          <w:rFonts w:asciiTheme="majorBidi" w:hAnsiTheme="majorBidi" w:cstheme="majorBidi"/>
        </w:rPr>
        <w:t xml:space="preserve">Social-group force model is used in this study since its original social force model (Helbing, </w:t>
      </w:r>
      <w:proofErr w:type="spellStart"/>
      <w:r>
        <w:rPr>
          <w:rFonts w:asciiTheme="majorBidi" w:hAnsiTheme="majorBidi" w:cstheme="majorBidi"/>
        </w:rPr>
        <w:t>Vicsek</w:t>
      </w:r>
      <w:proofErr w:type="spellEnd"/>
      <w:r>
        <w:rPr>
          <w:rFonts w:asciiTheme="majorBidi" w:hAnsiTheme="majorBidi" w:cstheme="majorBidi"/>
        </w:rPr>
        <w:t xml:space="preserve">, Molnar, </w:t>
      </w:r>
      <w:r w:rsidR="008F1C2C">
        <w:rPr>
          <w:rFonts w:asciiTheme="majorBidi" w:hAnsiTheme="majorBidi" w:cstheme="majorBidi"/>
        </w:rPr>
        <w:t>2000</w:t>
      </w:r>
      <w:r>
        <w:rPr>
          <w:rFonts w:asciiTheme="majorBidi" w:hAnsiTheme="majorBidi" w:cstheme="majorBidi"/>
        </w:rPr>
        <w:t>) sufficiently simulates human crowd’s self-organization phenomena in nature (e.g</w:t>
      </w:r>
      <w:r w:rsidR="004028AF">
        <w:rPr>
          <w:rFonts w:asciiTheme="majorBidi" w:hAnsiTheme="majorBidi" w:cstheme="majorBidi"/>
        </w:rPr>
        <w:t>.</w:t>
      </w:r>
      <w:r>
        <w:rPr>
          <w:rFonts w:asciiTheme="majorBidi" w:hAnsiTheme="majorBidi" w:cstheme="majorBidi"/>
        </w:rPr>
        <w:t xml:space="preserve"> lane formation, stop-and-go waves, bottleneck, turbulence phenomena) comparing to other crowd models (</w:t>
      </w:r>
      <w:proofErr w:type="spellStart"/>
      <w:r w:rsidR="004028AF" w:rsidRPr="008F4AC3">
        <w:rPr>
          <w:rFonts w:asciiTheme="majorBidi" w:hAnsiTheme="majorBidi" w:cstheme="majorBidi"/>
        </w:rPr>
        <w:t>Hoogendoorn</w:t>
      </w:r>
      <w:proofErr w:type="spellEnd"/>
      <w:r>
        <w:rPr>
          <w:rFonts w:asciiTheme="majorBidi" w:hAnsiTheme="majorBidi" w:cstheme="majorBidi"/>
        </w:rPr>
        <w:t xml:space="preserve">, 2013). Moreover, social force model was </w:t>
      </w:r>
      <w:r w:rsidR="00135DB9">
        <w:rPr>
          <w:rFonts w:asciiTheme="majorBidi" w:hAnsiTheme="majorBidi" w:cstheme="majorBidi"/>
        </w:rPr>
        <w:t xml:space="preserve">also </w:t>
      </w:r>
      <w:r>
        <w:rPr>
          <w:rFonts w:asciiTheme="majorBidi" w:hAnsiTheme="majorBidi" w:cstheme="majorBidi"/>
        </w:rPr>
        <w:t xml:space="preserve">co-invented by </w:t>
      </w:r>
      <w:proofErr w:type="spellStart"/>
      <w:r>
        <w:rPr>
          <w:rFonts w:asciiTheme="majorBidi" w:hAnsiTheme="majorBidi" w:cstheme="majorBidi"/>
        </w:rPr>
        <w:t>Vicsek</w:t>
      </w:r>
      <w:proofErr w:type="spellEnd"/>
      <w:r w:rsidR="00135DB9">
        <w:rPr>
          <w:rFonts w:asciiTheme="majorBidi" w:hAnsiTheme="majorBidi" w:cstheme="majorBidi"/>
        </w:rPr>
        <w:t>,</w:t>
      </w:r>
      <w:r>
        <w:rPr>
          <w:rFonts w:asciiTheme="majorBidi" w:hAnsiTheme="majorBidi" w:cstheme="majorBidi"/>
        </w:rPr>
        <w:t xml:space="preserve"> </w:t>
      </w:r>
      <w:r w:rsidR="00135DB9">
        <w:rPr>
          <w:rFonts w:asciiTheme="majorBidi" w:hAnsiTheme="majorBidi" w:cstheme="majorBidi"/>
        </w:rPr>
        <w:t xml:space="preserve">who invented the Standard </w:t>
      </w:r>
      <w:proofErr w:type="spellStart"/>
      <w:r w:rsidR="00135DB9">
        <w:rPr>
          <w:rFonts w:asciiTheme="majorBidi" w:hAnsiTheme="majorBidi" w:cstheme="majorBidi"/>
        </w:rPr>
        <w:t>Vicsek</w:t>
      </w:r>
      <w:proofErr w:type="spellEnd"/>
      <w:r w:rsidR="00135DB9">
        <w:rPr>
          <w:rFonts w:asciiTheme="majorBidi" w:hAnsiTheme="majorBidi" w:cstheme="majorBidi"/>
        </w:rPr>
        <w:t xml:space="preserve"> model, to design </w:t>
      </w:r>
      <w:r w:rsidR="008F1C2C">
        <w:rPr>
          <w:rFonts w:asciiTheme="majorBidi" w:hAnsiTheme="majorBidi" w:cstheme="majorBidi"/>
        </w:rPr>
        <w:t>a</w:t>
      </w:r>
      <w:r w:rsidR="00135DB9">
        <w:rPr>
          <w:rFonts w:asciiTheme="majorBidi" w:hAnsiTheme="majorBidi" w:cstheme="majorBidi"/>
        </w:rPr>
        <w:t xml:space="preserve"> </w:t>
      </w:r>
      <w:r w:rsidR="00653322">
        <w:rPr>
          <w:rFonts w:asciiTheme="majorBidi" w:hAnsiTheme="majorBidi" w:cstheme="majorBidi"/>
        </w:rPr>
        <w:t xml:space="preserve">particular </w:t>
      </w:r>
      <w:r w:rsidR="00135DB9">
        <w:rPr>
          <w:rFonts w:asciiTheme="majorBidi" w:hAnsiTheme="majorBidi" w:cstheme="majorBidi"/>
        </w:rPr>
        <w:t xml:space="preserve">model for </w:t>
      </w:r>
      <w:r w:rsidR="008F1C2C">
        <w:rPr>
          <w:rFonts w:asciiTheme="majorBidi" w:hAnsiTheme="majorBidi" w:cstheme="majorBidi"/>
        </w:rPr>
        <w:t xml:space="preserve">simulating </w:t>
      </w:r>
      <w:r w:rsidR="00135DB9">
        <w:rPr>
          <w:rFonts w:asciiTheme="majorBidi" w:hAnsiTheme="majorBidi" w:cstheme="majorBidi"/>
        </w:rPr>
        <w:t>human movement</w:t>
      </w:r>
      <w:r>
        <w:rPr>
          <w:rFonts w:asciiTheme="majorBidi" w:hAnsiTheme="majorBidi" w:cstheme="majorBidi"/>
        </w:rPr>
        <w:t>.</w:t>
      </w:r>
    </w:p>
    <w:p w14:paraId="2FB4BC4F" w14:textId="77777777" w:rsidR="0096694C" w:rsidRDefault="0096694C" w:rsidP="00702D96">
      <w:pPr>
        <w:pStyle w:val="ListParagraph"/>
        <w:spacing w:line="360" w:lineRule="auto"/>
        <w:ind w:left="0"/>
        <w:rPr>
          <w:rFonts w:asciiTheme="majorBidi" w:hAnsiTheme="majorBidi" w:cstheme="majorBidi"/>
        </w:rPr>
      </w:pPr>
    </w:p>
    <w:p w14:paraId="43A8E529" w14:textId="77777777" w:rsidR="003B27C9" w:rsidRDefault="00B84705" w:rsidP="00702D96">
      <w:pPr>
        <w:pStyle w:val="ListParagraph"/>
        <w:spacing w:line="360" w:lineRule="auto"/>
        <w:ind w:left="0"/>
        <w:rPr>
          <w:rFonts w:asciiTheme="majorBidi" w:hAnsiTheme="majorBidi" w:cstheme="majorBidi"/>
        </w:rPr>
      </w:pPr>
      <w:r>
        <w:rPr>
          <w:rFonts w:asciiTheme="majorBidi" w:hAnsiTheme="majorBidi" w:cstheme="majorBidi"/>
        </w:rPr>
        <w:t>F</w:t>
      </w:r>
      <w:r w:rsidR="006F436E">
        <w:rPr>
          <w:rFonts w:asciiTheme="majorBidi" w:hAnsiTheme="majorBidi" w:cstheme="majorBidi"/>
        </w:rPr>
        <w:t xml:space="preserve">our group member’s </w:t>
      </w:r>
      <w:r w:rsidR="003B27C9">
        <w:rPr>
          <w:rFonts w:asciiTheme="majorBidi" w:hAnsiTheme="majorBidi" w:cstheme="majorBidi"/>
        </w:rPr>
        <w:t xml:space="preserve">parameters </w:t>
      </w:r>
      <w:r w:rsidR="006F436E">
        <w:rPr>
          <w:rFonts w:asciiTheme="majorBidi" w:hAnsiTheme="majorBidi" w:cstheme="majorBidi"/>
        </w:rPr>
        <w:t xml:space="preserve">including </w:t>
      </w:r>
      <w:r w:rsidRPr="00B84705">
        <w:rPr>
          <w:rFonts w:asciiTheme="majorBidi" w:hAnsiTheme="majorBidi" w:cstheme="majorBidi"/>
        </w:rPr>
        <w:t xml:space="preserve">desired </w:t>
      </w:r>
      <w:proofErr w:type="gramStart"/>
      <w:r w:rsidRPr="00B84705">
        <w:rPr>
          <w:rFonts w:asciiTheme="majorBidi" w:hAnsiTheme="majorBidi" w:cstheme="majorBidi"/>
        </w:rPr>
        <w:t xml:space="preserve">acceleration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Pr="00B84705">
        <w:rPr>
          <w:rFonts w:asciiTheme="majorBidi" w:hAnsiTheme="majorBidi" w:cstheme="majorBidi"/>
        </w:rPr>
        <w:t xml:space="preserve">, acceleration time </w:t>
      </w:r>
      <m:oMath>
        <m:r>
          <w:rPr>
            <w:rFonts w:ascii="Cambria Math" w:hAnsi="Cambria Math" w:cstheme="majorBidi"/>
            <w:sz w:val="24"/>
            <w:szCs w:val="24"/>
          </w:rPr>
          <m:t>τ</m:t>
        </m:r>
      </m:oMath>
      <w:r w:rsidRPr="00B84705">
        <w:rPr>
          <w:rFonts w:asciiTheme="majorBidi" w:hAnsiTheme="majorBidi" w:cstheme="majorBidi"/>
        </w:rPr>
        <w:t xml:space="preserve">, interaction strength </w:t>
      </w:r>
      <m:oMath>
        <m:r>
          <w:rPr>
            <w:rFonts w:ascii="Cambria Math" w:hAnsi="Cambria Math" w:cstheme="majorBidi"/>
            <w:sz w:val="24"/>
            <w:szCs w:val="24"/>
          </w:rPr>
          <m:t>A</m:t>
        </m:r>
      </m:oMath>
      <w:r w:rsidRPr="00B84705">
        <w:rPr>
          <w:rFonts w:asciiTheme="majorBidi" w:hAnsiTheme="majorBidi" w:cstheme="majorBidi"/>
        </w:rPr>
        <w:t xml:space="preserve"> and interaction range </w:t>
      </w:r>
      <w:r w:rsidRPr="00B84705">
        <w:rPr>
          <w:rFonts w:asciiTheme="majorBidi" w:hAnsiTheme="majorBidi" w:cstheme="majorBidi"/>
          <w:i/>
          <w:iCs/>
        </w:rPr>
        <w:t>B</w:t>
      </w:r>
      <w:r>
        <w:rPr>
          <w:rFonts w:asciiTheme="majorBidi" w:hAnsiTheme="majorBidi" w:cstheme="majorBidi"/>
        </w:rPr>
        <w:t xml:space="preserve"> are investigated since they are </w:t>
      </w:r>
      <w:r w:rsidR="003B27C9">
        <w:rPr>
          <w:rFonts w:asciiTheme="majorBidi" w:hAnsiTheme="majorBidi" w:cstheme="majorBidi"/>
        </w:rPr>
        <w:t xml:space="preserve">initial parameters </w:t>
      </w:r>
      <w:r w:rsidR="001B69C1">
        <w:rPr>
          <w:rFonts w:asciiTheme="majorBidi" w:hAnsiTheme="majorBidi" w:cstheme="majorBidi"/>
        </w:rPr>
        <w:t xml:space="preserve">of pedestrians in </w:t>
      </w:r>
      <w:r w:rsidR="00702D96">
        <w:rPr>
          <w:rFonts w:asciiTheme="majorBidi" w:hAnsiTheme="majorBidi" w:cstheme="majorBidi"/>
        </w:rPr>
        <w:t>the model</w:t>
      </w:r>
      <w:r w:rsidR="001B69C1">
        <w:rPr>
          <w:rFonts w:asciiTheme="majorBidi" w:hAnsiTheme="majorBidi" w:cstheme="majorBidi"/>
        </w:rPr>
        <w:t xml:space="preserve">. </w:t>
      </w:r>
      <w:r w:rsidR="00653322">
        <w:rPr>
          <w:rFonts w:asciiTheme="majorBidi" w:hAnsiTheme="majorBidi" w:cstheme="majorBidi"/>
        </w:rPr>
        <w:t>Moreover, t</w:t>
      </w:r>
      <w:r w:rsidR="0072303A">
        <w:rPr>
          <w:rFonts w:asciiTheme="majorBidi" w:hAnsiTheme="majorBidi" w:cstheme="majorBidi"/>
        </w:rPr>
        <w:t xml:space="preserve">hey also are different between group members in ages through the </w:t>
      </w:r>
      <w:r w:rsidR="0071444E">
        <w:rPr>
          <w:rFonts w:asciiTheme="majorBidi" w:hAnsiTheme="majorBidi" w:cstheme="majorBidi"/>
        </w:rPr>
        <w:t xml:space="preserve">recent </w:t>
      </w:r>
      <w:r w:rsidR="0072303A">
        <w:rPr>
          <w:rFonts w:asciiTheme="majorBidi" w:hAnsiTheme="majorBidi" w:cstheme="majorBidi"/>
        </w:rPr>
        <w:t>calibration study in emergency scenarios (</w:t>
      </w:r>
      <w:proofErr w:type="spellStart"/>
      <w:r w:rsidR="0072303A" w:rsidRPr="00645A0C">
        <w:rPr>
          <w:rFonts w:asciiTheme="majorBidi" w:hAnsiTheme="majorBidi" w:cstheme="majorBidi"/>
        </w:rPr>
        <w:t>Daamen</w:t>
      </w:r>
      <w:proofErr w:type="spellEnd"/>
      <w:r w:rsidR="0072303A" w:rsidRPr="00645A0C">
        <w:rPr>
          <w:rFonts w:asciiTheme="majorBidi" w:hAnsiTheme="majorBidi" w:cstheme="majorBidi"/>
        </w:rPr>
        <w:t xml:space="preserve"> &amp; </w:t>
      </w:r>
      <w:proofErr w:type="spellStart"/>
      <w:r w:rsidR="0072303A" w:rsidRPr="008F4AC3">
        <w:rPr>
          <w:rFonts w:asciiTheme="majorBidi" w:hAnsiTheme="majorBidi" w:cstheme="majorBidi"/>
        </w:rPr>
        <w:t>Hoogendoorn</w:t>
      </w:r>
      <w:proofErr w:type="spellEnd"/>
      <w:r w:rsidR="0072303A">
        <w:rPr>
          <w:rFonts w:asciiTheme="majorBidi" w:hAnsiTheme="majorBidi" w:cstheme="majorBidi"/>
        </w:rPr>
        <w:t>, 2012).</w:t>
      </w:r>
    </w:p>
    <w:p w14:paraId="416C3428" w14:textId="77777777" w:rsidR="0096694C" w:rsidRDefault="0096694C" w:rsidP="00C265A4">
      <w:pPr>
        <w:pStyle w:val="ListParagraph"/>
        <w:spacing w:line="360" w:lineRule="auto"/>
        <w:ind w:left="0"/>
        <w:rPr>
          <w:rFonts w:asciiTheme="majorBidi" w:hAnsiTheme="majorBidi" w:cstheme="majorBidi"/>
        </w:rPr>
      </w:pPr>
    </w:p>
    <w:p w14:paraId="6F19A956" w14:textId="77777777" w:rsidR="00653322" w:rsidRDefault="00653322" w:rsidP="00C265A4">
      <w:pPr>
        <w:pStyle w:val="ListParagraph"/>
        <w:spacing w:line="360" w:lineRule="auto"/>
        <w:ind w:left="0"/>
        <w:rPr>
          <w:rFonts w:asciiTheme="majorBidi" w:hAnsiTheme="majorBidi" w:cstheme="majorBidi"/>
        </w:rPr>
      </w:pPr>
      <w:r>
        <w:rPr>
          <w:rFonts w:asciiTheme="majorBidi" w:hAnsiTheme="majorBidi" w:cstheme="majorBidi"/>
        </w:rPr>
        <w:t xml:space="preserve">Group cohesiveness is measured </w:t>
      </w:r>
      <w:r w:rsidR="00A366B2">
        <w:rPr>
          <w:rFonts w:asciiTheme="majorBidi" w:hAnsiTheme="majorBidi" w:cstheme="majorBidi"/>
        </w:rPr>
        <w:t xml:space="preserve">popularly </w:t>
      </w:r>
      <w:r>
        <w:rPr>
          <w:rFonts w:asciiTheme="majorBidi" w:hAnsiTheme="majorBidi" w:cstheme="majorBidi"/>
        </w:rPr>
        <w:t xml:space="preserve">by three factors including group cohesion degree, group average speed, and group average moving direction through </w:t>
      </w:r>
      <w:r w:rsidR="00DF55E5">
        <w:rPr>
          <w:rFonts w:asciiTheme="majorBidi" w:hAnsiTheme="majorBidi" w:cstheme="majorBidi"/>
        </w:rPr>
        <w:t>major</w:t>
      </w:r>
      <w:r>
        <w:rPr>
          <w:rFonts w:asciiTheme="majorBidi" w:hAnsiTheme="majorBidi" w:cstheme="majorBidi"/>
        </w:rPr>
        <w:t xml:space="preserve"> studies </w:t>
      </w:r>
      <w:r w:rsidR="00DF55E5">
        <w:rPr>
          <w:rFonts w:asciiTheme="majorBidi" w:hAnsiTheme="majorBidi" w:cstheme="majorBidi"/>
        </w:rPr>
        <w:t xml:space="preserve">in the research field </w:t>
      </w:r>
      <w:r>
        <w:rPr>
          <w:rFonts w:asciiTheme="majorBidi" w:hAnsiTheme="majorBidi" w:cstheme="majorBidi"/>
        </w:rPr>
        <w:t>(</w:t>
      </w:r>
      <w:proofErr w:type="spellStart"/>
      <w:r w:rsidR="00DF55E5">
        <w:rPr>
          <w:rFonts w:asciiTheme="majorBidi" w:hAnsiTheme="majorBidi" w:cstheme="majorBidi"/>
        </w:rPr>
        <w:t>Crizok</w:t>
      </w:r>
      <w:proofErr w:type="spellEnd"/>
      <w:r w:rsidR="00DF55E5">
        <w:rPr>
          <w:rFonts w:asciiTheme="majorBidi" w:hAnsiTheme="majorBidi" w:cstheme="majorBidi"/>
        </w:rPr>
        <w:t xml:space="preserve"> &amp; </w:t>
      </w:r>
      <w:proofErr w:type="spellStart"/>
      <w:r w:rsidR="00DF55E5">
        <w:rPr>
          <w:rFonts w:asciiTheme="majorBidi" w:hAnsiTheme="majorBidi" w:cstheme="majorBidi"/>
        </w:rPr>
        <w:t>V</w:t>
      </w:r>
      <w:r w:rsidR="00DF55E5" w:rsidRPr="00CB199A">
        <w:rPr>
          <w:rFonts w:asciiTheme="majorBidi" w:hAnsiTheme="majorBidi" w:cstheme="majorBidi"/>
        </w:rPr>
        <w:t>i</w:t>
      </w:r>
      <w:r w:rsidR="00DF55E5">
        <w:rPr>
          <w:rFonts w:asciiTheme="majorBidi" w:hAnsiTheme="majorBidi" w:cstheme="majorBidi"/>
        </w:rPr>
        <w:t>csek</w:t>
      </w:r>
      <w:proofErr w:type="spellEnd"/>
      <w:r w:rsidR="00DF55E5">
        <w:rPr>
          <w:rFonts w:asciiTheme="majorBidi" w:hAnsiTheme="majorBidi" w:cstheme="majorBidi"/>
        </w:rPr>
        <w:t>, 2000</w:t>
      </w:r>
      <w:r>
        <w:rPr>
          <w:rFonts w:asciiTheme="majorBidi" w:hAnsiTheme="majorBidi" w:cstheme="majorBidi"/>
        </w:rPr>
        <w:t>)</w:t>
      </w:r>
      <w:r w:rsidR="00DF55E5">
        <w:rPr>
          <w:rFonts w:asciiTheme="majorBidi" w:hAnsiTheme="majorBidi" w:cstheme="majorBidi"/>
        </w:rPr>
        <w:t>, (</w:t>
      </w:r>
      <w:proofErr w:type="spellStart"/>
      <w:r w:rsidR="00DF55E5" w:rsidRPr="00A2707B">
        <w:rPr>
          <w:rFonts w:asciiTheme="majorBidi" w:hAnsiTheme="majorBidi" w:cstheme="majorBidi"/>
        </w:rPr>
        <w:t>Vicsek</w:t>
      </w:r>
      <w:proofErr w:type="spellEnd"/>
      <w:r w:rsidR="00DF55E5">
        <w:rPr>
          <w:rFonts w:asciiTheme="majorBidi" w:hAnsiTheme="majorBidi" w:cstheme="majorBidi"/>
        </w:rPr>
        <w:t xml:space="preserve"> &amp; </w:t>
      </w:r>
      <w:proofErr w:type="spellStart"/>
      <w:r w:rsidR="00DF55E5">
        <w:rPr>
          <w:rFonts w:asciiTheme="majorBidi" w:hAnsiTheme="majorBidi" w:cstheme="majorBidi"/>
        </w:rPr>
        <w:t>Crizok</w:t>
      </w:r>
      <w:proofErr w:type="spellEnd"/>
      <w:r w:rsidR="00DF55E5">
        <w:rPr>
          <w:rFonts w:asciiTheme="majorBidi" w:hAnsiTheme="majorBidi" w:cstheme="majorBidi"/>
        </w:rPr>
        <w:t>, 1995),</w:t>
      </w:r>
      <w:r>
        <w:rPr>
          <w:rFonts w:asciiTheme="majorBidi" w:hAnsiTheme="majorBidi" w:cstheme="majorBidi"/>
        </w:rPr>
        <w:t xml:space="preserve"> (</w:t>
      </w:r>
      <w:proofErr w:type="spellStart"/>
      <w:r w:rsidR="00D27C17">
        <w:rPr>
          <w:rFonts w:asciiTheme="majorBidi" w:hAnsiTheme="majorBidi" w:cstheme="majorBidi"/>
        </w:rPr>
        <w:t>Ballerini</w:t>
      </w:r>
      <w:proofErr w:type="spellEnd"/>
      <w:r w:rsidR="00D27C17">
        <w:rPr>
          <w:rFonts w:asciiTheme="majorBidi" w:hAnsiTheme="majorBidi" w:cstheme="majorBidi"/>
        </w:rPr>
        <w:t>, 2008</w:t>
      </w:r>
      <w:r>
        <w:rPr>
          <w:rFonts w:asciiTheme="majorBidi" w:hAnsiTheme="majorBidi" w:cstheme="majorBidi"/>
        </w:rPr>
        <w:t>).</w:t>
      </w:r>
      <w:r w:rsidR="00DF55E5">
        <w:rPr>
          <w:rFonts w:asciiTheme="majorBidi" w:hAnsiTheme="majorBidi" w:cstheme="majorBidi"/>
        </w:rPr>
        <w:t xml:space="preserve"> These factors are repre</w:t>
      </w:r>
      <w:r w:rsidR="005C300D">
        <w:rPr>
          <w:rFonts w:asciiTheme="majorBidi" w:hAnsiTheme="majorBidi" w:cstheme="majorBidi"/>
        </w:rPr>
        <w:t>sented in equations (6</w:t>
      </w:r>
      <w:r w:rsidR="00301FDB">
        <w:rPr>
          <w:rFonts w:asciiTheme="majorBidi" w:hAnsiTheme="majorBidi" w:cstheme="majorBidi"/>
        </w:rPr>
        <w:t>), and (12</w:t>
      </w:r>
      <w:r w:rsidR="00DF55E5">
        <w:rPr>
          <w:rFonts w:asciiTheme="majorBidi" w:hAnsiTheme="majorBidi" w:cstheme="majorBidi"/>
        </w:rPr>
        <w:t>-1</w:t>
      </w:r>
      <w:r w:rsidR="00301FDB">
        <w:rPr>
          <w:rFonts w:asciiTheme="majorBidi" w:hAnsiTheme="majorBidi" w:cstheme="majorBidi"/>
        </w:rPr>
        <w:t>3</w:t>
      </w:r>
      <w:r w:rsidR="00DF55E5">
        <w:rPr>
          <w:rFonts w:asciiTheme="majorBidi" w:hAnsiTheme="majorBidi" w:cstheme="majorBidi"/>
        </w:rPr>
        <w:t>). These f</w:t>
      </w:r>
      <w:r>
        <w:rPr>
          <w:rFonts w:asciiTheme="majorBidi" w:hAnsiTheme="majorBidi" w:cstheme="majorBidi"/>
        </w:rPr>
        <w:t xml:space="preserve">actors are </w:t>
      </w:r>
      <w:r w:rsidR="00DF55E5">
        <w:rPr>
          <w:rFonts w:asciiTheme="majorBidi" w:hAnsiTheme="majorBidi" w:cstheme="majorBidi"/>
        </w:rPr>
        <w:t xml:space="preserve">also </w:t>
      </w:r>
      <w:r w:rsidR="00D27C17">
        <w:rPr>
          <w:rFonts w:asciiTheme="majorBidi" w:hAnsiTheme="majorBidi" w:cstheme="majorBidi"/>
        </w:rPr>
        <w:t xml:space="preserve">particularly </w:t>
      </w:r>
      <w:r>
        <w:rPr>
          <w:rFonts w:asciiTheme="majorBidi" w:hAnsiTheme="majorBidi" w:cstheme="majorBidi"/>
        </w:rPr>
        <w:t xml:space="preserve">important </w:t>
      </w:r>
      <w:r w:rsidR="00D27C17">
        <w:rPr>
          <w:rFonts w:asciiTheme="majorBidi" w:hAnsiTheme="majorBidi" w:cstheme="majorBidi"/>
        </w:rPr>
        <w:t xml:space="preserve">for human group simulation </w:t>
      </w:r>
      <w:r w:rsidR="00C265A4">
        <w:rPr>
          <w:rFonts w:asciiTheme="majorBidi" w:hAnsiTheme="majorBidi" w:cstheme="majorBidi"/>
        </w:rPr>
        <w:t>because</w:t>
      </w:r>
      <w:r w:rsidR="00D27C17">
        <w:rPr>
          <w:rFonts w:asciiTheme="majorBidi" w:hAnsiTheme="majorBidi" w:cstheme="majorBidi"/>
        </w:rPr>
        <w:t xml:space="preserve"> they support </w:t>
      </w:r>
      <w:r w:rsidR="00D91CF6">
        <w:rPr>
          <w:rFonts w:asciiTheme="majorBidi" w:hAnsiTheme="majorBidi" w:cstheme="majorBidi"/>
        </w:rPr>
        <w:t xml:space="preserve">to represent occupied space for evacuation strategies and </w:t>
      </w:r>
      <w:r w:rsidR="002725FE">
        <w:rPr>
          <w:rFonts w:asciiTheme="majorBidi" w:hAnsiTheme="majorBidi" w:cstheme="majorBidi"/>
        </w:rPr>
        <w:t xml:space="preserve">modelling </w:t>
      </w:r>
      <w:r w:rsidR="00D91CF6">
        <w:rPr>
          <w:rFonts w:asciiTheme="majorBidi" w:hAnsiTheme="majorBidi" w:cstheme="majorBidi"/>
        </w:rPr>
        <w:t xml:space="preserve">collision avoidance of </w:t>
      </w:r>
      <w:r w:rsidR="00EB78BA">
        <w:rPr>
          <w:rFonts w:asciiTheme="majorBidi" w:hAnsiTheme="majorBidi" w:cstheme="majorBidi"/>
        </w:rPr>
        <w:t xml:space="preserve">individual </w:t>
      </w:r>
      <w:r w:rsidR="00D91CF6">
        <w:rPr>
          <w:rFonts w:asciiTheme="majorBidi" w:hAnsiTheme="majorBidi" w:cstheme="majorBidi"/>
        </w:rPr>
        <w:t>pedestrians when facing groups</w:t>
      </w:r>
      <w:r w:rsidR="00EB78BA">
        <w:rPr>
          <w:rFonts w:asciiTheme="majorBidi" w:hAnsiTheme="majorBidi" w:cstheme="majorBidi"/>
        </w:rPr>
        <w:t xml:space="preserve"> ahead</w:t>
      </w:r>
      <w:r w:rsidR="00D91CF6">
        <w:rPr>
          <w:rFonts w:asciiTheme="majorBidi" w:hAnsiTheme="majorBidi" w:cstheme="majorBidi"/>
        </w:rPr>
        <w:t>.</w:t>
      </w:r>
      <w:r w:rsidR="00D27C17">
        <w:rPr>
          <w:rFonts w:asciiTheme="majorBidi" w:hAnsiTheme="majorBidi" w:cstheme="majorBidi"/>
        </w:rPr>
        <w:t xml:space="preserve"> </w:t>
      </w:r>
      <w:r w:rsidR="00DF55E5">
        <w:rPr>
          <w:rFonts w:asciiTheme="majorBidi"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D91CF6" w:rsidRPr="00BD639B" w14:paraId="0D6D8DF5" w14:textId="77777777" w:rsidTr="00D91CF6">
        <w:trPr>
          <w:trHeight w:val="179"/>
        </w:trPr>
        <w:tc>
          <w:tcPr>
            <w:tcW w:w="8472" w:type="dxa"/>
          </w:tcPr>
          <w:p w14:paraId="46823B08" w14:textId="77777777" w:rsidR="00D91CF6" w:rsidRPr="00B7624A" w:rsidRDefault="004B2962" w:rsidP="00F92582">
            <w:pPr>
              <w:ind w:left="142" w:right="-2541" w:firstLine="426"/>
              <w:jc w:val="both"/>
              <w:rPr>
                <w:rFonts w:ascii="Cambria Math" w:hAnsi="Cambria Math" w:cstheme="majorBidi" w:hint="eastAsia"/>
                <w:sz w:val="28"/>
                <w:szCs w:val="28"/>
              </w:rPr>
            </w:pPr>
            <m:oMath>
              <m:sSub>
                <m:sSubPr>
                  <m:ctrlPr>
                    <w:rPr>
                      <w:rFonts w:ascii="Cambria Math" w:hAnsi="Cambria Math" w:cstheme="majorBidi"/>
                      <w:i/>
                      <w:sz w:val="28"/>
                      <w:szCs w:val="28"/>
                    </w:rPr>
                  </m:ctrlPr>
                </m:sSubPr>
                <m:e>
                  <m:bar>
                    <m:barPr>
                      <m:pos m:val="top"/>
                      <m:ctrlPr>
                        <w:rPr>
                          <w:rFonts w:ascii="Cambria Math" w:hAnsi="Cambria Math" w:cstheme="majorBidi"/>
                          <w:i/>
                          <w:sz w:val="28"/>
                          <w:szCs w:val="28"/>
                        </w:rPr>
                      </m:ctrlPr>
                    </m:barPr>
                    <m:e>
                      <m:r>
                        <w:rPr>
                          <w:rFonts w:ascii="Cambria Math" w:hAnsi="Cambria Math" w:cstheme="majorBidi"/>
                          <w:sz w:val="28"/>
                          <w:szCs w:val="28"/>
                        </w:rPr>
                        <m:t>v</m:t>
                      </m:r>
                    </m:e>
                  </m:bar>
                </m:e>
                <m:sub>
                  <m:r>
                    <w:rPr>
                      <w:rFonts w:ascii="Cambria Math" w:hAnsi="Cambria Math" w:cstheme="majorBidi"/>
                      <w:sz w:val="28"/>
                      <w:szCs w:val="28"/>
                    </w:rPr>
                    <m:t>group</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N</m:t>
                  </m:r>
                </m:den>
              </m:f>
              <m:nary>
                <m:naryPr>
                  <m:chr m:val="∑"/>
                  <m:limLoc m:val="subSup"/>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r>
                    <w:rPr>
                      <w:rFonts w:ascii="Cambria Math" w:hAnsi="Cambria Math" w:cstheme="majorBidi"/>
                      <w:sz w:val="28"/>
                      <w:szCs w:val="28"/>
                    </w:rPr>
                    <m:t>|</m:t>
                  </m:r>
                </m:e>
              </m:nary>
            </m:oMath>
            <w:r w:rsidR="00A21DF6" w:rsidRPr="00B7624A">
              <w:rPr>
                <w:rFonts w:ascii="Cambria Math" w:hAnsi="Cambria Math" w:cstheme="majorBidi"/>
                <w:sz w:val="28"/>
                <w:szCs w:val="28"/>
              </w:rPr>
              <w:t xml:space="preserve"> </w:t>
            </w:r>
          </w:p>
        </w:tc>
        <w:tc>
          <w:tcPr>
            <w:tcW w:w="583" w:type="dxa"/>
          </w:tcPr>
          <w:p w14:paraId="0D1F863D" w14:textId="77777777" w:rsidR="00D91CF6" w:rsidRPr="00BD639B" w:rsidRDefault="00D91CF6" w:rsidP="00F161E8">
            <w:pPr>
              <w:jc w:val="right"/>
              <w:rPr>
                <w:rFonts w:asciiTheme="majorBidi" w:hAnsiTheme="majorBidi" w:cstheme="majorBidi"/>
                <w:sz w:val="24"/>
                <w:szCs w:val="24"/>
              </w:rPr>
            </w:pPr>
            <w:r w:rsidRPr="00BD639B">
              <w:rPr>
                <w:rFonts w:asciiTheme="majorBidi" w:hAnsiTheme="majorBidi" w:cstheme="majorBidi"/>
                <w:sz w:val="24"/>
                <w:szCs w:val="24"/>
              </w:rPr>
              <w:t>(12)</w:t>
            </w:r>
          </w:p>
        </w:tc>
      </w:tr>
      <w:tr w:rsidR="00D91CF6" w:rsidRPr="00BD639B" w14:paraId="56084364" w14:textId="77777777" w:rsidTr="00D91CF6">
        <w:trPr>
          <w:trHeight w:val="179"/>
        </w:trPr>
        <w:tc>
          <w:tcPr>
            <w:tcW w:w="8472" w:type="dxa"/>
          </w:tcPr>
          <w:p w14:paraId="3EEBA188" w14:textId="77777777" w:rsidR="00D91CF6" w:rsidRPr="00BD639B" w:rsidRDefault="00D91CF6" w:rsidP="00F161E8">
            <w:pPr>
              <w:ind w:left="142" w:right="-2541" w:firstLine="426"/>
              <w:jc w:val="both"/>
              <w:rPr>
                <w:rFonts w:ascii="Times New Roman" w:eastAsia="SimSun" w:hAnsi="Times New Roman" w:cs="Times New Roman"/>
                <w:sz w:val="24"/>
                <w:szCs w:val="24"/>
              </w:rPr>
            </w:pPr>
          </w:p>
          <w:p w14:paraId="70A0BAB7" w14:textId="77777777" w:rsidR="00D91CF6" w:rsidRPr="00B7624A" w:rsidRDefault="004B2962" w:rsidP="00A21DF6">
            <w:pPr>
              <w:ind w:left="142" w:right="-2541" w:firstLine="426"/>
              <w:jc w:val="both"/>
              <w:rPr>
                <w:rFonts w:ascii="Times New Roman" w:eastAsia="SimSun" w:hAnsi="Times New Roman" w:cs="Times New Roman"/>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ϕ</m:t>
                  </m:r>
                </m:e>
                <m:sub>
                  <m:r>
                    <w:rPr>
                      <w:rFonts w:ascii="Cambria Math" w:hAnsi="Cambria Math" w:cstheme="majorBidi"/>
                      <w:sz w:val="28"/>
                      <w:szCs w:val="28"/>
                    </w:rPr>
                    <m:t>group</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N</m:t>
                  </m:r>
                </m:den>
              </m:f>
              <m:d>
                <m:dPr>
                  <m:begChr m:val="|"/>
                  <m:endChr m:val="|"/>
                  <m:ctrlPr>
                    <w:rPr>
                      <w:rFonts w:ascii="Cambria Math" w:hAnsi="Cambria Math" w:cstheme="majorBidi"/>
                      <w:i/>
                      <w:sz w:val="28"/>
                      <w:szCs w:val="28"/>
                    </w:rPr>
                  </m:ctrlPr>
                </m:dPr>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b>
                        <m:sSubPr>
                          <m:ctrlPr>
                            <w:rPr>
                              <w:rFonts w:ascii="Cambria Math" w:hAnsi="Cambria Math" w:cstheme="majorBidi"/>
                              <w:i/>
                              <w:sz w:val="28"/>
                              <w:szCs w:val="28"/>
                            </w:rPr>
                          </m:ctrlPr>
                        </m:sSubPr>
                        <m:e>
                          <m:acc>
                            <m:accPr>
                              <m:chr m:val="⃗"/>
                              <m:ctrlPr>
                                <w:rPr>
                                  <w:rFonts w:ascii="Cambria Math" w:hAnsi="Cambria Math" w:cstheme="majorBidi"/>
                                  <w:i/>
                                  <w:sz w:val="28"/>
                                  <w:szCs w:val="28"/>
                                </w:rPr>
                              </m:ctrlPr>
                            </m:accPr>
                            <m:e>
                              <m:r>
                                <w:rPr>
                                  <w:rFonts w:ascii="Cambria Math" w:hAnsi="Cambria Math" w:cstheme="majorBidi"/>
                                  <w:sz w:val="28"/>
                                  <w:szCs w:val="28"/>
                                </w:rPr>
                                <m:t>v</m:t>
                              </m:r>
                            </m:e>
                          </m:acc>
                        </m:e>
                        <m:sub>
                          <m:r>
                            <w:rPr>
                              <w:rFonts w:ascii="Cambria Math" w:hAnsi="Cambria Math" w:cstheme="majorBidi"/>
                              <w:sz w:val="28"/>
                              <w:szCs w:val="28"/>
                            </w:rPr>
                            <m:t>i</m:t>
                          </m:r>
                        </m:sub>
                      </m:sSub>
                    </m:e>
                  </m:nary>
                </m:e>
              </m:d>
            </m:oMath>
            <w:r w:rsidR="00A21DF6" w:rsidRPr="00B7624A">
              <w:rPr>
                <w:rFonts w:ascii="Times New Roman" w:eastAsia="SimSun" w:hAnsi="Times New Roman" w:cs="Times New Roman"/>
                <w:sz w:val="28"/>
                <w:szCs w:val="28"/>
              </w:rPr>
              <w:t xml:space="preserve"> </w:t>
            </w:r>
          </w:p>
        </w:tc>
        <w:tc>
          <w:tcPr>
            <w:tcW w:w="583" w:type="dxa"/>
          </w:tcPr>
          <w:p w14:paraId="6127F64A" w14:textId="77777777" w:rsidR="00D91CF6" w:rsidRPr="00BD639B" w:rsidRDefault="00D91CF6" w:rsidP="00F161E8">
            <w:pPr>
              <w:jc w:val="right"/>
              <w:rPr>
                <w:rFonts w:asciiTheme="majorBidi" w:hAnsiTheme="majorBidi" w:cstheme="majorBidi"/>
                <w:sz w:val="24"/>
                <w:szCs w:val="24"/>
              </w:rPr>
            </w:pPr>
          </w:p>
          <w:p w14:paraId="55205FCE" w14:textId="77777777" w:rsidR="00D91CF6" w:rsidRPr="00BD639B" w:rsidRDefault="00D91CF6" w:rsidP="00F161E8">
            <w:pPr>
              <w:jc w:val="right"/>
              <w:rPr>
                <w:rFonts w:asciiTheme="majorBidi" w:hAnsiTheme="majorBidi" w:cstheme="majorBidi"/>
                <w:sz w:val="24"/>
                <w:szCs w:val="24"/>
              </w:rPr>
            </w:pPr>
            <w:r w:rsidRPr="00BD639B">
              <w:rPr>
                <w:rFonts w:asciiTheme="majorBidi" w:hAnsiTheme="majorBidi" w:cstheme="majorBidi"/>
                <w:sz w:val="24"/>
                <w:szCs w:val="24"/>
              </w:rPr>
              <w:t>(13)</w:t>
            </w:r>
          </w:p>
        </w:tc>
      </w:tr>
    </w:tbl>
    <w:p w14:paraId="160E4034" w14:textId="77777777" w:rsidR="00A21DF6" w:rsidRDefault="00A21DF6" w:rsidP="00D91CF6">
      <w:pPr>
        <w:pStyle w:val="ListParagraph"/>
        <w:spacing w:line="360" w:lineRule="auto"/>
        <w:ind w:left="0"/>
        <w:rPr>
          <w:rFonts w:asciiTheme="majorBidi" w:hAnsiTheme="majorBidi" w:cstheme="majorBidi"/>
        </w:rPr>
      </w:pPr>
    </w:p>
    <w:p w14:paraId="3BC1BB72" w14:textId="77777777" w:rsidR="00A21DF6" w:rsidRDefault="00A21DF6" w:rsidP="00D91CF6">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 xml:space="preserve"> </w:t>
      </w:r>
      <w:r w:rsidRPr="00BD639B">
        <w:rPr>
          <w:rFonts w:asciiTheme="majorBidi" w:hAnsiTheme="majorBidi" w:cstheme="majorBidi"/>
          <w:i/>
          <w:iCs/>
        </w:rPr>
        <w:t>N</w:t>
      </w:r>
      <w:r>
        <w:rPr>
          <w:rFonts w:asciiTheme="majorBidi" w:hAnsiTheme="majorBidi" w:cstheme="majorBidi"/>
        </w:rPr>
        <w:t xml:space="preserve"> is group </w:t>
      </w:r>
      <w:r w:rsidR="00B53D56">
        <w:rPr>
          <w:rFonts w:asciiTheme="majorBidi" w:hAnsiTheme="majorBidi" w:cstheme="majorBidi"/>
        </w:rPr>
        <w:t xml:space="preserve">population </w:t>
      </w:r>
      <w:r>
        <w:rPr>
          <w:rFonts w:asciiTheme="majorBidi" w:hAnsiTheme="majorBidi" w:cstheme="majorBidi"/>
        </w:rPr>
        <w:t xml:space="preserve">size </w:t>
      </w:r>
    </w:p>
    <w:p w14:paraId="1240D2DE" w14:textId="77777777" w:rsidR="005E7BA1" w:rsidRDefault="00D91CF6" w:rsidP="005E7BA1">
      <w:pPr>
        <w:pStyle w:val="ListParagraph"/>
        <w:spacing w:line="360" w:lineRule="auto"/>
        <w:ind w:left="0"/>
        <w:rPr>
          <w:rFonts w:asciiTheme="majorBidi" w:hAnsiTheme="majorBidi" w:cstheme="majorBidi"/>
        </w:rPr>
      </w:pPr>
      <w:r>
        <w:rPr>
          <w:rFonts w:asciiTheme="majorBidi" w:hAnsiTheme="majorBidi" w:cstheme="majorBidi"/>
        </w:rPr>
        <w:t xml:space="preserve">This </w:t>
      </w:r>
      <w:r w:rsidR="00B53D56">
        <w:rPr>
          <w:rFonts w:asciiTheme="majorBidi" w:hAnsiTheme="majorBidi" w:cstheme="majorBidi"/>
        </w:rPr>
        <w:t xml:space="preserve">question </w:t>
      </w:r>
      <w:r>
        <w:rPr>
          <w:rFonts w:asciiTheme="majorBidi" w:hAnsiTheme="majorBidi" w:cstheme="majorBidi"/>
        </w:rPr>
        <w:t xml:space="preserve">is divided into </w:t>
      </w:r>
      <w:r w:rsidR="005E7BA1">
        <w:rPr>
          <w:rFonts w:asciiTheme="majorBidi" w:hAnsiTheme="majorBidi" w:cstheme="majorBidi"/>
        </w:rPr>
        <w:t>two</w:t>
      </w:r>
      <w:r>
        <w:rPr>
          <w:rFonts w:asciiTheme="majorBidi" w:hAnsiTheme="majorBidi" w:cstheme="majorBidi"/>
        </w:rPr>
        <w:t xml:space="preserve"> </w:t>
      </w:r>
      <w:r w:rsidR="00A55164">
        <w:rPr>
          <w:rFonts w:asciiTheme="majorBidi" w:hAnsiTheme="majorBidi" w:cstheme="majorBidi"/>
        </w:rPr>
        <w:t xml:space="preserve">smaller </w:t>
      </w:r>
      <w:r w:rsidR="002750DE">
        <w:rPr>
          <w:rFonts w:asciiTheme="majorBidi" w:hAnsiTheme="majorBidi" w:cstheme="majorBidi"/>
        </w:rPr>
        <w:t>questions</w:t>
      </w:r>
      <w:r>
        <w:rPr>
          <w:rFonts w:asciiTheme="majorBidi" w:hAnsiTheme="majorBidi" w:cstheme="majorBidi"/>
        </w:rPr>
        <w:t xml:space="preserve"> which aim to explore parameter-cohesiveness relationship.</w:t>
      </w:r>
      <w:r w:rsidR="00674B80">
        <w:rPr>
          <w:rFonts w:asciiTheme="majorBidi" w:hAnsiTheme="majorBidi" w:cstheme="majorBidi"/>
        </w:rPr>
        <w:t xml:space="preserve"> </w:t>
      </w:r>
      <w:r w:rsidR="00B53D56">
        <w:rPr>
          <w:rFonts w:asciiTheme="majorBidi" w:hAnsiTheme="majorBidi" w:cstheme="majorBidi"/>
        </w:rPr>
        <w:t xml:space="preserve">The first </w:t>
      </w:r>
      <w:r w:rsidR="002750DE">
        <w:rPr>
          <w:rFonts w:asciiTheme="majorBidi" w:hAnsiTheme="majorBidi" w:cstheme="majorBidi"/>
        </w:rPr>
        <w:t>question</w:t>
      </w:r>
      <w:r w:rsidR="00B53D56">
        <w:rPr>
          <w:rFonts w:asciiTheme="majorBidi" w:hAnsiTheme="majorBidi" w:cstheme="majorBidi"/>
        </w:rPr>
        <w:t xml:space="preserve"> is to</w:t>
      </w:r>
      <w:r w:rsidR="005E7BA1">
        <w:rPr>
          <w:rFonts w:asciiTheme="majorBidi" w:hAnsiTheme="majorBidi" w:cstheme="majorBidi"/>
        </w:rPr>
        <w:t>:</w:t>
      </w:r>
    </w:p>
    <w:p w14:paraId="5BE648F1" w14:textId="77777777" w:rsidR="005E7BA1" w:rsidRDefault="002750DE" w:rsidP="005E7BA1">
      <w:pPr>
        <w:pStyle w:val="ListParagraph"/>
        <w:numPr>
          <w:ilvl w:val="0"/>
          <w:numId w:val="14"/>
        </w:numPr>
        <w:spacing w:line="360" w:lineRule="auto"/>
        <w:rPr>
          <w:rFonts w:asciiTheme="majorBidi" w:hAnsiTheme="majorBidi" w:cstheme="majorBidi"/>
        </w:rPr>
      </w:pPr>
      <w:proofErr w:type="gramStart"/>
      <w:r>
        <w:rPr>
          <w:rFonts w:asciiTheme="majorBidi" w:hAnsiTheme="majorBidi" w:cstheme="majorBidi"/>
        </w:rPr>
        <w:t>describe</w:t>
      </w:r>
      <w:proofErr w:type="gramEnd"/>
      <w:r>
        <w:rPr>
          <w:rFonts w:asciiTheme="majorBidi" w:hAnsiTheme="majorBidi" w:cstheme="majorBidi"/>
        </w:rPr>
        <w:t xml:space="preserve"> the range</w:t>
      </w:r>
      <w:r w:rsidR="00B53D56">
        <w:rPr>
          <w:rFonts w:asciiTheme="majorBidi" w:hAnsiTheme="majorBidi" w:cstheme="majorBidi"/>
        </w:rPr>
        <w:t xml:space="preserve"> </w:t>
      </w:r>
      <w:r>
        <w:rPr>
          <w:rFonts w:asciiTheme="majorBidi" w:hAnsiTheme="majorBidi" w:cstheme="majorBidi"/>
        </w:rPr>
        <w:t xml:space="preserve">of </w:t>
      </w:r>
      <w:r w:rsidR="00B53D56">
        <w:rPr>
          <w:rFonts w:asciiTheme="majorBidi" w:hAnsiTheme="majorBidi" w:cstheme="majorBidi"/>
        </w:rPr>
        <w:t xml:space="preserve">possible model’s outputs of the three factors given by a set of inputs at the four model’s parameters where the parameters have uncertainty. </w:t>
      </w:r>
      <w:r w:rsidR="009012EE">
        <w:rPr>
          <w:rFonts w:asciiTheme="majorBidi" w:hAnsiTheme="majorBidi" w:cstheme="majorBidi"/>
        </w:rPr>
        <w:t>Through</w:t>
      </w:r>
      <w:r w:rsidR="00B53D56">
        <w:rPr>
          <w:rFonts w:asciiTheme="majorBidi" w:hAnsiTheme="majorBidi" w:cstheme="majorBidi"/>
        </w:rPr>
        <w:t xml:space="preserve"> </w:t>
      </w:r>
      <w:r w:rsidR="009012EE">
        <w:rPr>
          <w:rFonts w:asciiTheme="majorBidi" w:hAnsiTheme="majorBidi" w:cstheme="majorBidi"/>
        </w:rPr>
        <w:t>providing</w:t>
      </w:r>
      <w:r w:rsidR="00B53D56">
        <w:rPr>
          <w:rFonts w:asciiTheme="majorBidi" w:hAnsiTheme="majorBidi" w:cstheme="majorBidi"/>
        </w:rPr>
        <w:t xml:space="preserve"> </w:t>
      </w:r>
      <w:r w:rsidR="009012EE">
        <w:rPr>
          <w:rFonts w:asciiTheme="majorBidi" w:hAnsiTheme="majorBidi" w:cstheme="majorBidi"/>
        </w:rPr>
        <w:t xml:space="preserve">the </w:t>
      </w:r>
      <w:r w:rsidR="009012EE">
        <w:rPr>
          <w:rFonts w:asciiTheme="majorBidi" w:hAnsiTheme="majorBidi" w:cstheme="majorBidi"/>
        </w:rPr>
        <w:lastRenderedPageBreak/>
        <w:t>distributions of resulting outputs, it aims</w:t>
      </w:r>
      <w:r w:rsidR="00B53D56">
        <w:rPr>
          <w:rFonts w:asciiTheme="majorBidi" w:hAnsiTheme="majorBidi" w:cstheme="majorBidi"/>
        </w:rPr>
        <w:t xml:space="preserve"> </w:t>
      </w:r>
      <w:r w:rsidR="009012EE">
        <w:rPr>
          <w:rFonts w:asciiTheme="majorBidi" w:hAnsiTheme="majorBidi" w:cstheme="majorBidi"/>
        </w:rPr>
        <w:t>to support</w:t>
      </w:r>
      <w:r w:rsidR="00B53D56">
        <w:rPr>
          <w:rFonts w:asciiTheme="majorBidi" w:hAnsiTheme="majorBidi" w:cstheme="majorBidi"/>
        </w:rPr>
        <w:t xml:space="preserve"> the predictive capacity of </w:t>
      </w:r>
      <w:r w:rsidR="009012EE">
        <w:rPr>
          <w:rFonts w:asciiTheme="majorBidi" w:hAnsiTheme="majorBidi" w:cstheme="majorBidi"/>
        </w:rPr>
        <w:t xml:space="preserve">the </w:t>
      </w:r>
      <w:r w:rsidR="00B53D56">
        <w:rPr>
          <w:rFonts w:asciiTheme="majorBidi" w:hAnsiTheme="majorBidi" w:cstheme="majorBidi"/>
        </w:rPr>
        <w:t xml:space="preserve">model </w:t>
      </w:r>
      <w:r w:rsidR="009012EE">
        <w:rPr>
          <w:rFonts w:asciiTheme="majorBidi" w:hAnsiTheme="majorBidi" w:cstheme="majorBidi"/>
        </w:rPr>
        <w:t>on human group cohesion behaviour.</w:t>
      </w:r>
      <w:r w:rsidR="00B53D56">
        <w:rPr>
          <w:rFonts w:asciiTheme="majorBidi" w:hAnsiTheme="majorBidi" w:cstheme="majorBidi"/>
        </w:rPr>
        <w:t xml:space="preserve"> </w:t>
      </w:r>
    </w:p>
    <w:p w14:paraId="2C892B88" w14:textId="77777777" w:rsidR="005E7BA1" w:rsidRDefault="002D1EC1" w:rsidP="005E7BA1">
      <w:pPr>
        <w:pStyle w:val="ListParagraph"/>
        <w:numPr>
          <w:ilvl w:val="0"/>
          <w:numId w:val="14"/>
        </w:numPr>
        <w:spacing w:line="360" w:lineRule="auto"/>
        <w:rPr>
          <w:rFonts w:asciiTheme="majorBidi" w:hAnsiTheme="majorBidi" w:cstheme="majorBidi"/>
        </w:rPr>
      </w:pPr>
      <w:proofErr w:type="gramStart"/>
      <w:r>
        <w:rPr>
          <w:rFonts w:asciiTheme="majorBidi" w:hAnsiTheme="majorBidi" w:cstheme="majorBidi"/>
        </w:rPr>
        <w:t>identify</w:t>
      </w:r>
      <w:proofErr w:type="gramEnd"/>
      <w:r>
        <w:rPr>
          <w:rFonts w:asciiTheme="majorBidi" w:hAnsiTheme="majorBidi" w:cstheme="majorBidi"/>
        </w:rPr>
        <w:t xml:space="preserve"> the key input parameters that contribute the most to the model’s predictive uncertainty</w:t>
      </w:r>
      <w:r w:rsidR="009D1C42">
        <w:rPr>
          <w:rFonts w:asciiTheme="majorBidi" w:hAnsiTheme="majorBidi" w:cstheme="majorBidi"/>
        </w:rPr>
        <w:t>. By identifying the most influential parameters, it aims to improve the predicative capacity of the model by refining our estimates for those parameters. It also aims to help us explore the effects of simultaneous parameter variations.</w:t>
      </w:r>
      <w:r>
        <w:rPr>
          <w:rFonts w:asciiTheme="majorBidi" w:hAnsiTheme="majorBidi" w:cstheme="majorBidi"/>
        </w:rPr>
        <w:t xml:space="preserve"> </w:t>
      </w:r>
    </w:p>
    <w:p w14:paraId="2557BC0D" w14:textId="77777777" w:rsidR="009012EE" w:rsidRPr="005E7BA1" w:rsidRDefault="001C6914" w:rsidP="005E7BA1">
      <w:pPr>
        <w:spacing w:line="360" w:lineRule="auto"/>
        <w:ind w:left="420"/>
        <w:rPr>
          <w:rFonts w:asciiTheme="majorBidi" w:hAnsiTheme="majorBidi" w:cstheme="majorBidi"/>
        </w:rPr>
      </w:pPr>
      <w:r w:rsidRPr="005E7BA1">
        <w:rPr>
          <w:rFonts w:asciiTheme="majorBidi" w:hAnsiTheme="majorBidi" w:cstheme="majorBidi"/>
        </w:rPr>
        <w:t xml:space="preserve">The last </w:t>
      </w:r>
      <w:r w:rsidR="002750DE" w:rsidRPr="005E7BA1">
        <w:rPr>
          <w:rFonts w:asciiTheme="majorBidi" w:hAnsiTheme="majorBidi" w:cstheme="majorBidi"/>
        </w:rPr>
        <w:t>question helps to understand how different group cohesion factors affect individual group members</w:t>
      </w:r>
      <w:r w:rsidR="00ED6AD7" w:rsidRPr="005E7BA1">
        <w:rPr>
          <w:rFonts w:asciiTheme="majorBidi" w:hAnsiTheme="majorBidi" w:cstheme="majorBidi"/>
        </w:rPr>
        <w:t>.</w:t>
      </w:r>
    </w:p>
    <w:p w14:paraId="31D608AE" w14:textId="77777777" w:rsidR="002750DE" w:rsidRPr="002750DE" w:rsidRDefault="002750DE" w:rsidP="00473164">
      <w:pPr>
        <w:pStyle w:val="ListParagraph"/>
        <w:numPr>
          <w:ilvl w:val="0"/>
          <w:numId w:val="11"/>
        </w:numPr>
        <w:spacing w:line="360" w:lineRule="auto"/>
        <w:ind w:left="284" w:hanging="284"/>
        <w:contextualSpacing w:val="0"/>
        <w:rPr>
          <w:rFonts w:asciiTheme="majorBidi" w:hAnsiTheme="majorBidi" w:cstheme="majorBidi"/>
          <w:u w:val="single"/>
        </w:rPr>
      </w:pPr>
      <w:r w:rsidRPr="002750DE">
        <w:rPr>
          <w:rFonts w:asciiTheme="majorBidi" w:hAnsiTheme="majorBidi" w:cstheme="majorBidi"/>
          <w:u w:val="single"/>
        </w:rPr>
        <w:t xml:space="preserve">How do parameters of desired </w:t>
      </w:r>
      <w:proofErr w:type="gramStart"/>
      <w:r w:rsidRPr="002750DE">
        <w:rPr>
          <w:rFonts w:asciiTheme="majorBidi" w:hAnsiTheme="majorBidi" w:cstheme="majorBidi"/>
          <w:u w:val="single"/>
        </w:rPr>
        <w:t xml:space="preserve">acceleration </w:t>
      </w:r>
      <w:proofErr w:type="gramEnd"/>
      <m:oMath>
        <m:sSup>
          <m:sSupPr>
            <m:ctrlPr>
              <w:rPr>
                <w:rFonts w:ascii="Cambria Math" w:hAnsi="Cambria Math" w:cstheme="majorBidi"/>
                <w:i/>
                <w:sz w:val="24"/>
                <w:szCs w:val="24"/>
                <w:u w:val="single"/>
              </w:rPr>
            </m:ctrlPr>
          </m:sSupPr>
          <m:e>
            <m:r>
              <w:rPr>
                <w:rFonts w:ascii="Cambria Math" w:hAnsi="Cambria Math" w:cstheme="majorBidi"/>
                <w:sz w:val="24"/>
                <w:szCs w:val="24"/>
                <w:u w:val="single"/>
              </w:rPr>
              <m:t>V</m:t>
            </m:r>
          </m:e>
          <m:sup>
            <m:r>
              <w:rPr>
                <w:rFonts w:ascii="Cambria Math" w:hAnsi="Cambria Math" w:cstheme="majorBidi"/>
                <w:sz w:val="24"/>
                <w:szCs w:val="24"/>
                <w:u w:val="single"/>
              </w:rPr>
              <m:t>Id</m:t>
            </m:r>
          </m:sup>
        </m:sSup>
      </m:oMath>
      <w:r w:rsidRPr="002750DE">
        <w:rPr>
          <w:rFonts w:asciiTheme="majorBidi" w:hAnsiTheme="majorBidi" w:cstheme="majorBidi"/>
          <w:u w:val="single"/>
        </w:rPr>
        <w:t xml:space="preserve">, acceleration time </w:t>
      </w:r>
      <m:oMath>
        <m:r>
          <w:rPr>
            <w:rFonts w:ascii="Cambria Math" w:hAnsi="Cambria Math" w:cstheme="majorBidi"/>
            <w:sz w:val="24"/>
            <w:szCs w:val="24"/>
            <w:u w:val="single"/>
          </w:rPr>
          <m:t>τ</m:t>
        </m:r>
      </m:oMath>
      <w:r w:rsidRPr="002750DE">
        <w:rPr>
          <w:rFonts w:asciiTheme="majorBidi" w:hAnsiTheme="majorBidi" w:cstheme="majorBidi"/>
          <w:u w:val="single"/>
        </w:rPr>
        <w:t xml:space="preserve">, interaction strength </w:t>
      </w:r>
      <m:oMath>
        <m:r>
          <w:rPr>
            <w:rFonts w:ascii="Cambria Math" w:hAnsi="Cambria Math" w:cstheme="majorBidi"/>
            <w:sz w:val="24"/>
            <w:szCs w:val="24"/>
            <w:u w:val="single"/>
          </w:rPr>
          <m:t>A</m:t>
        </m:r>
      </m:oMath>
      <w:r w:rsidRPr="002750DE">
        <w:rPr>
          <w:rFonts w:asciiTheme="majorBidi" w:hAnsiTheme="majorBidi" w:cstheme="majorBidi"/>
          <w:u w:val="single"/>
        </w:rPr>
        <w:t xml:space="preserve"> and interaction range </w:t>
      </w:r>
      <w:r w:rsidRPr="002750DE">
        <w:rPr>
          <w:rFonts w:asciiTheme="majorBidi" w:hAnsiTheme="majorBidi" w:cstheme="majorBidi"/>
          <w:i/>
          <w:iCs/>
          <w:u w:val="single"/>
        </w:rPr>
        <w:t>B</w:t>
      </w:r>
      <w:r w:rsidRPr="002750DE">
        <w:rPr>
          <w:rFonts w:asciiTheme="majorBidi" w:hAnsiTheme="majorBidi" w:cstheme="majorBidi"/>
          <w:u w:val="single"/>
        </w:rPr>
        <w:t xml:space="preserve"> affect the model’s outputs?</w:t>
      </w:r>
    </w:p>
    <w:p w14:paraId="7B17B966" w14:textId="77777777" w:rsidR="00B7624A" w:rsidRDefault="00A16F49" w:rsidP="005E7BA1">
      <w:pPr>
        <w:pStyle w:val="ListParagraph"/>
        <w:spacing w:line="360" w:lineRule="auto"/>
        <w:ind w:left="0"/>
        <w:rPr>
          <w:rFonts w:asciiTheme="majorBidi" w:hAnsiTheme="majorBidi" w:cstheme="majorBidi"/>
        </w:rPr>
      </w:pPr>
      <w:r>
        <w:rPr>
          <w:rFonts w:asciiTheme="majorBidi" w:hAnsiTheme="majorBidi" w:cstheme="majorBidi"/>
        </w:rPr>
        <w:t xml:space="preserve">This work relates to uncertainty analysis </w:t>
      </w:r>
      <w:r w:rsidR="00D80043">
        <w:rPr>
          <w:rFonts w:asciiTheme="majorBidi" w:hAnsiTheme="majorBidi" w:cstheme="majorBidi"/>
        </w:rPr>
        <w:t xml:space="preserve">(UA) </w:t>
      </w:r>
      <w:r>
        <w:rPr>
          <w:rFonts w:asciiTheme="majorBidi" w:hAnsiTheme="majorBidi" w:cstheme="majorBidi"/>
        </w:rPr>
        <w:t>which aims to study how the uncertainties in the input parameters can be mapped to the uncertainties in the outputs.</w:t>
      </w:r>
      <w:r w:rsidR="00987E7A">
        <w:rPr>
          <w:rFonts w:asciiTheme="majorBidi" w:hAnsiTheme="majorBidi" w:cstheme="majorBidi"/>
        </w:rPr>
        <w:t xml:space="preserve"> The uncertainty analysis methodology have been applied widely in </w:t>
      </w:r>
      <w:r w:rsidR="00356CA0">
        <w:rPr>
          <w:rFonts w:asciiTheme="majorBidi" w:hAnsiTheme="majorBidi" w:cstheme="majorBidi"/>
        </w:rPr>
        <w:t>biological systems (</w:t>
      </w:r>
      <w:r w:rsidR="00E547F4">
        <w:rPr>
          <w:rFonts w:asciiTheme="majorBidi" w:hAnsiTheme="majorBidi" w:cstheme="majorBidi"/>
        </w:rPr>
        <w:t>Marino, 2008</w:t>
      </w:r>
      <w:r w:rsidR="00356CA0">
        <w:rPr>
          <w:rFonts w:asciiTheme="majorBidi" w:hAnsiTheme="majorBidi" w:cstheme="majorBidi"/>
        </w:rPr>
        <w:t>),</w:t>
      </w:r>
      <w:r w:rsidR="00726167">
        <w:rPr>
          <w:rFonts w:asciiTheme="majorBidi" w:hAnsiTheme="majorBidi" w:cstheme="majorBidi"/>
        </w:rPr>
        <w:t xml:space="preserve"> </w:t>
      </w:r>
      <w:r w:rsidR="005E7BA1">
        <w:rPr>
          <w:rFonts w:asciiTheme="majorBidi" w:hAnsiTheme="majorBidi" w:cstheme="majorBidi"/>
        </w:rPr>
        <w:t xml:space="preserve">(Sumner, 2012), (Hetherington, 2006), </w:t>
      </w:r>
      <w:r w:rsidR="00356CA0">
        <w:rPr>
          <w:rFonts w:asciiTheme="majorBidi" w:hAnsiTheme="majorBidi" w:cstheme="majorBidi"/>
        </w:rPr>
        <w:t>water resource models</w:t>
      </w:r>
      <w:r w:rsidR="00B70284">
        <w:rPr>
          <w:rFonts w:asciiTheme="majorBidi" w:hAnsiTheme="majorBidi" w:cstheme="majorBidi"/>
        </w:rPr>
        <w:t xml:space="preserve"> (</w:t>
      </w:r>
      <w:proofErr w:type="spellStart"/>
      <w:r w:rsidR="00B70284">
        <w:rPr>
          <w:rFonts w:asciiTheme="majorBidi" w:hAnsiTheme="majorBidi" w:cstheme="majorBidi"/>
        </w:rPr>
        <w:t>Loucks</w:t>
      </w:r>
      <w:proofErr w:type="spellEnd"/>
      <w:r w:rsidR="00B70284">
        <w:rPr>
          <w:rFonts w:asciiTheme="majorBidi" w:hAnsiTheme="majorBidi" w:cstheme="majorBidi"/>
        </w:rPr>
        <w:t>, 2005)</w:t>
      </w:r>
      <w:r w:rsidR="00726167">
        <w:rPr>
          <w:rFonts w:asciiTheme="majorBidi" w:hAnsiTheme="majorBidi" w:cstheme="majorBidi"/>
        </w:rPr>
        <w:t xml:space="preserve">, </w:t>
      </w:r>
      <w:r w:rsidR="009141FB">
        <w:rPr>
          <w:rFonts w:asciiTheme="majorBidi" w:hAnsiTheme="majorBidi" w:cstheme="majorBidi"/>
        </w:rPr>
        <w:t>traffic emission models (</w:t>
      </w:r>
      <w:r w:rsidR="00786883">
        <w:rPr>
          <w:rFonts w:asciiTheme="majorBidi" w:hAnsiTheme="majorBidi" w:cstheme="majorBidi"/>
        </w:rPr>
        <w:t>Eriksson, 2007</w:t>
      </w:r>
      <w:r w:rsidR="009141FB">
        <w:rPr>
          <w:rFonts w:asciiTheme="majorBidi" w:hAnsiTheme="majorBidi" w:cstheme="majorBidi"/>
        </w:rPr>
        <w:t xml:space="preserve">), </w:t>
      </w:r>
      <w:r w:rsidR="00B70284">
        <w:rPr>
          <w:rFonts w:asciiTheme="majorBidi" w:hAnsiTheme="majorBidi" w:cstheme="majorBidi"/>
        </w:rPr>
        <w:t>risk</w:t>
      </w:r>
      <w:r w:rsidR="00726167">
        <w:rPr>
          <w:rFonts w:asciiTheme="majorBidi" w:hAnsiTheme="majorBidi" w:cstheme="majorBidi"/>
        </w:rPr>
        <w:t xml:space="preserve"> management models</w:t>
      </w:r>
      <w:r w:rsidR="00E547F4">
        <w:rPr>
          <w:rFonts w:asciiTheme="majorBidi" w:hAnsiTheme="majorBidi" w:cstheme="majorBidi"/>
        </w:rPr>
        <w:t xml:space="preserve"> </w:t>
      </w:r>
      <w:r w:rsidR="00726167">
        <w:rPr>
          <w:rFonts w:asciiTheme="majorBidi" w:hAnsiTheme="majorBidi" w:cstheme="majorBidi"/>
        </w:rPr>
        <w:t>(</w:t>
      </w:r>
      <w:r w:rsidR="00E547F4">
        <w:rPr>
          <w:rFonts w:asciiTheme="majorBidi" w:hAnsiTheme="majorBidi" w:cstheme="majorBidi"/>
        </w:rPr>
        <w:t>Hay</w:t>
      </w:r>
      <w:r w:rsidR="002B32A1">
        <w:rPr>
          <w:rFonts w:asciiTheme="majorBidi" w:hAnsiTheme="majorBidi" w:cstheme="majorBidi"/>
        </w:rPr>
        <w:t>es, 2011</w:t>
      </w:r>
      <w:r w:rsidR="00726167">
        <w:rPr>
          <w:rFonts w:asciiTheme="majorBidi" w:hAnsiTheme="majorBidi" w:cstheme="majorBidi"/>
        </w:rPr>
        <w:t>)</w:t>
      </w:r>
      <w:r w:rsidR="005E7BA1">
        <w:rPr>
          <w:rFonts w:asciiTheme="majorBidi" w:hAnsiTheme="majorBidi" w:cstheme="majorBidi"/>
        </w:rPr>
        <w:t>, software engineering (Williams, 2012), (Wagner, 2007), cellular signalling (Hu and Yuan, 2006)</w:t>
      </w:r>
      <w:r w:rsidR="00987E7A">
        <w:rPr>
          <w:rFonts w:asciiTheme="majorBidi" w:hAnsiTheme="majorBidi" w:cstheme="majorBidi"/>
        </w:rPr>
        <w:t xml:space="preserve">. </w:t>
      </w:r>
      <w:r w:rsidR="00632E27">
        <w:rPr>
          <w:rFonts w:asciiTheme="majorBidi" w:hAnsiTheme="majorBidi" w:cstheme="majorBidi"/>
        </w:rPr>
        <w:t>This study investigate</w:t>
      </w:r>
      <w:r w:rsidR="007C4DB7">
        <w:rPr>
          <w:rFonts w:asciiTheme="majorBidi" w:hAnsiTheme="majorBidi" w:cstheme="majorBidi"/>
        </w:rPr>
        <w:t>s</w:t>
      </w:r>
      <w:r w:rsidR="00632E27">
        <w:rPr>
          <w:rFonts w:asciiTheme="majorBidi" w:hAnsiTheme="majorBidi" w:cstheme="majorBidi"/>
        </w:rPr>
        <w:t xml:space="preserve"> the effect of above four parameters by </w:t>
      </w:r>
      <w:r w:rsidR="0045100A">
        <w:rPr>
          <w:rFonts w:asciiTheme="majorBidi" w:hAnsiTheme="majorBidi" w:cstheme="majorBidi"/>
        </w:rPr>
        <w:t>using</w:t>
      </w:r>
      <w:r w:rsidR="00F123CC">
        <w:rPr>
          <w:rFonts w:asciiTheme="majorBidi" w:hAnsiTheme="majorBidi" w:cstheme="majorBidi"/>
        </w:rPr>
        <w:t xml:space="preserve"> Monte Carlos simulation (MCS).</w:t>
      </w:r>
      <w:r w:rsidR="0045100A">
        <w:rPr>
          <w:rFonts w:asciiTheme="majorBidi" w:hAnsiTheme="majorBidi" w:cstheme="majorBidi"/>
        </w:rPr>
        <w:t xml:space="preserve"> </w:t>
      </w:r>
      <w:r w:rsidR="00B7624A">
        <w:rPr>
          <w:rFonts w:asciiTheme="majorBidi" w:hAnsiTheme="majorBidi" w:cstheme="majorBidi"/>
        </w:rPr>
        <w:t xml:space="preserve">For a model with k </w:t>
      </w:r>
      <w:r w:rsidR="00324E85">
        <w:rPr>
          <w:rFonts w:asciiTheme="majorBidi" w:hAnsiTheme="majorBidi" w:cstheme="majorBidi"/>
        </w:rPr>
        <w:t xml:space="preserve">parameter </w:t>
      </w:r>
      <w:r w:rsidR="00B7624A">
        <w:rPr>
          <w:rFonts w:asciiTheme="majorBidi" w:hAnsiTheme="majorBidi" w:cstheme="majorBidi"/>
        </w:rPr>
        <w:t xml:space="preserve">inputs </w:t>
      </w:r>
      <w:r w:rsidR="00B7624A" w:rsidRPr="00F9691E">
        <w:rPr>
          <w:rFonts w:asciiTheme="majorBidi" w:hAnsiTheme="majorBidi" w:cstheme="majorBidi"/>
          <w:b/>
          <w:bCs/>
        </w:rPr>
        <w:t>x</w:t>
      </w:r>
      <w:r w:rsidR="00B7624A">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1</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2</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3</w:t>
      </w:r>
      <w:proofErr w:type="gramStart"/>
      <w:r w:rsidR="00FF4C6D">
        <w:rPr>
          <w:rFonts w:asciiTheme="majorBidi" w:hAnsiTheme="majorBidi" w:cstheme="majorBidi"/>
        </w:rPr>
        <w:t>,…,</w:t>
      </w:r>
      <w:proofErr w:type="gramEnd"/>
      <w:r w:rsidR="00FF4C6D" w:rsidRPr="00FF4C6D">
        <w:rPr>
          <w:rFonts w:asciiTheme="majorBidi" w:hAnsiTheme="majorBidi" w:cstheme="majorBidi"/>
        </w:rPr>
        <w:t xml:space="preserve"> </w:t>
      </w:r>
      <w:proofErr w:type="spellStart"/>
      <w:r w:rsidR="00FF4C6D">
        <w:rPr>
          <w:rFonts w:asciiTheme="majorBidi" w:hAnsiTheme="majorBidi" w:cstheme="majorBidi"/>
        </w:rPr>
        <w:t>x</w:t>
      </w:r>
      <w:r w:rsidR="00FF4C6D">
        <w:rPr>
          <w:rFonts w:asciiTheme="majorBidi" w:hAnsiTheme="majorBidi" w:cstheme="majorBidi"/>
          <w:vertAlign w:val="subscript"/>
        </w:rPr>
        <w:t>k</w:t>
      </w:r>
      <w:proofErr w:type="spellEnd"/>
      <w:r w:rsidR="00324E85">
        <w:rPr>
          <w:rFonts w:asciiTheme="majorBidi" w:hAnsiTheme="majorBidi" w:cstheme="majorBidi"/>
        </w:rPr>
        <w:t>]</w:t>
      </w:r>
      <w:r w:rsidR="00B7624A">
        <w:rPr>
          <w:rFonts w:asciiTheme="majorBidi" w:hAnsiTheme="majorBidi" w:cstheme="majorBidi"/>
        </w:rPr>
        <w:t>,  MCS methodology involves the following steps</w:t>
      </w:r>
      <w:r w:rsidR="00FF4C6D">
        <w:rPr>
          <w:rFonts w:asciiTheme="majorBidi" w:hAnsiTheme="majorBidi" w:cstheme="majorBidi"/>
        </w:rPr>
        <w:t xml:space="preserve"> (</w:t>
      </w:r>
      <w:proofErr w:type="spellStart"/>
      <w:r w:rsidR="00FF4C6D">
        <w:rPr>
          <w:rFonts w:asciiTheme="majorBidi" w:hAnsiTheme="majorBidi" w:cstheme="majorBidi"/>
        </w:rPr>
        <w:t>Saltelli</w:t>
      </w:r>
      <w:proofErr w:type="spellEnd"/>
      <w:r w:rsidR="00FF4C6D">
        <w:rPr>
          <w:rFonts w:asciiTheme="majorBidi" w:hAnsiTheme="majorBidi" w:cstheme="majorBidi"/>
        </w:rPr>
        <w:t>, 2000</w:t>
      </w:r>
      <w:r w:rsidR="009B1F9A">
        <w:rPr>
          <w:rFonts w:asciiTheme="majorBidi" w:hAnsiTheme="majorBidi" w:cstheme="majorBidi"/>
        </w:rPr>
        <w:t>a</w:t>
      </w:r>
      <w:r w:rsidR="00FF4C6D">
        <w:rPr>
          <w:rFonts w:asciiTheme="majorBidi" w:hAnsiTheme="majorBidi" w:cstheme="majorBidi"/>
        </w:rPr>
        <w:t>)</w:t>
      </w:r>
      <w:r w:rsidR="00B7624A">
        <w:rPr>
          <w:rFonts w:asciiTheme="majorBidi" w:hAnsiTheme="majorBidi" w:cstheme="majorBidi"/>
        </w:rPr>
        <w:t>:</w:t>
      </w:r>
    </w:p>
    <w:p w14:paraId="5830751D" w14:textId="77777777" w:rsidR="00FF4C6D" w:rsidRPr="000A7007" w:rsidRDefault="000A7007" w:rsidP="00BB4EC2">
      <w:pPr>
        <w:spacing w:after="0" w:line="360" w:lineRule="auto"/>
        <w:ind w:left="1140" w:hanging="431"/>
        <w:rPr>
          <w:rFonts w:asciiTheme="majorBidi" w:hAnsiTheme="majorBidi" w:cstheme="majorBidi"/>
        </w:rPr>
      </w:pPr>
      <w:r>
        <w:rPr>
          <w:rFonts w:asciiTheme="majorBidi" w:hAnsiTheme="majorBidi" w:cstheme="majorBidi"/>
        </w:rPr>
        <w:t>1</w:t>
      </w:r>
      <w:r w:rsidR="00D847B8">
        <w:rPr>
          <w:rFonts w:asciiTheme="majorBidi" w:hAnsiTheme="majorBidi" w:cstheme="majorBidi"/>
        </w:rPr>
        <w:t>.</w:t>
      </w:r>
      <w:r>
        <w:rPr>
          <w:rFonts w:asciiTheme="majorBidi" w:hAnsiTheme="majorBidi" w:cstheme="majorBidi"/>
        </w:rPr>
        <w:tab/>
        <w:t>D</w:t>
      </w:r>
      <w:r w:rsidR="00F9691E" w:rsidRPr="000A7007">
        <w:rPr>
          <w:rFonts w:asciiTheme="majorBidi" w:hAnsiTheme="majorBidi" w:cstheme="majorBidi"/>
        </w:rPr>
        <w:t xml:space="preserve">efine distributions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1</w:t>
      </w:r>
      <w:r w:rsidR="00F9691E" w:rsidRPr="000A7007">
        <w:rPr>
          <w:rFonts w:asciiTheme="majorBidi" w:hAnsiTheme="majorBidi" w:cstheme="majorBidi"/>
          <w:i/>
          <w:iCs/>
        </w:rPr>
        <w:t>, D</w:t>
      </w:r>
      <w:r w:rsidR="00F9691E" w:rsidRPr="000A7007">
        <w:rPr>
          <w:rFonts w:asciiTheme="majorBidi" w:hAnsiTheme="majorBidi" w:cstheme="majorBidi"/>
          <w:i/>
          <w:iCs/>
          <w:vertAlign w:val="subscript"/>
        </w:rPr>
        <w:t xml:space="preserve">2,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3</w:t>
      </w:r>
      <w:proofErr w:type="gramStart"/>
      <w:r w:rsidR="00F9691E" w:rsidRPr="000A7007">
        <w:rPr>
          <w:rFonts w:asciiTheme="majorBidi" w:hAnsiTheme="majorBidi" w:cstheme="majorBidi"/>
          <w:i/>
          <w:iCs/>
          <w:vertAlign w:val="subscript"/>
        </w:rPr>
        <w:t>, …,</w:t>
      </w:r>
      <w:proofErr w:type="gramEnd"/>
      <w:r w:rsidR="00F9691E" w:rsidRPr="000A7007">
        <w:rPr>
          <w:rFonts w:asciiTheme="majorBidi" w:hAnsiTheme="majorBidi" w:cstheme="majorBidi"/>
          <w:i/>
          <w:iCs/>
          <w:vertAlign w:val="subscript"/>
        </w:rPr>
        <w:t xml:space="preserve"> </w:t>
      </w:r>
      <w:proofErr w:type="spellStart"/>
      <w:r w:rsidR="00F9691E" w:rsidRPr="000A7007">
        <w:rPr>
          <w:rFonts w:asciiTheme="majorBidi" w:hAnsiTheme="majorBidi" w:cstheme="majorBidi"/>
          <w:i/>
          <w:iCs/>
        </w:rPr>
        <w:t>D</w:t>
      </w:r>
      <w:r w:rsidR="00F9691E" w:rsidRPr="000A7007">
        <w:rPr>
          <w:rFonts w:asciiTheme="majorBidi" w:hAnsiTheme="majorBidi" w:cstheme="majorBidi"/>
          <w:i/>
          <w:iCs/>
          <w:vertAlign w:val="subscript"/>
        </w:rPr>
        <w:t>k</w:t>
      </w:r>
      <w:proofErr w:type="spellEnd"/>
      <w:r w:rsidR="00F9691E" w:rsidRPr="000A7007">
        <w:rPr>
          <w:rFonts w:asciiTheme="majorBidi" w:hAnsiTheme="majorBidi" w:cstheme="majorBidi"/>
          <w:vertAlign w:val="subscript"/>
        </w:rPr>
        <w:t xml:space="preserve"> </w:t>
      </w:r>
      <w:r w:rsidR="00F9691E" w:rsidRPr="000A7007">
        <w:rPr>
          <w:rFonts w:asciiTheme="majorBidi" w:hAnsiTheme="majorBidi" w:cstheme="majorBidi"/>
        </w:rPr>
        <w:t xml:space="preserve">for the input </w:t>
      </w:r>
      <w:r w:rsidR="00F9691E" w:rsidRPr="000A7007">
        <w:rPr>
          <w:rFonts w:asciiTheme="majorBidi" w:hAnsiTheme="majorBidi" w:cstheme="majorBidi"/>
          <w:b/>
          <w:bCs/>
        </w:rPr>
        <w:t>x</w:t>
      </w:r>
    </w:p>
    <w:p w14:paraId="5609CB80" w14:textId="77777777" w:rsidR="00F9691E" w:rsidRPr="000A7007" w:rsidRDefault="00D847B8" w:rsidP="008241D3">
      <w:pPr>
        <w:spacing w:after="0" w:line="360" w:lineRule="auto"/>
        <w:ind w:left="1140" w:hanging="431"/>
        <w:contextualSpacing/>
        <w:rPr>
          <w:rFonts w:asciiTheme="majorBidi" w:hAnsiTheme="majorBidi" w:cstheme="majorBidi"/>
        </w:rPr>
      </w:pPr>
      <w:r>
        <w:rPr>
          <w:rFonts w:asciiTheme="majorBidi" w:hAnsiTheme="majorBidi" w:cstheme="majorBidi"/>
        </w:rPr>
        <w:t>2.</w:t>
      </w:r>
      <w:r w:rsidR="000A7007">
        <w:rPr>
          <w:rFonts w:asciiTheme="majorBidi" w:hAnsiTheme="majorBidi" w:cstheme="majorBidi"/>
        </w:rPr>
        <w:tab/>
      </w:r>
      <w:r w:rsidR="00F9691E" w:rsidRPr="000A7007">
        <w:rPr>
          <w:rFonts w:asciiTheme="majorBidi" w:hAnsiTheme="majorBidi" w:cstheme="majorBidi"/>
        </w:rPr>
        <w:t xml:space="preserve">Generate </w:t>
      </w:r>
      <w:r>
        <w:rPr>
          <w:rFonts w:asciiTheme="majorBidi" w:hAnsiTheme="majorBidi" w:cstheme="majorBidi"/>
        </w:rPr>
        <w:t>a sample</w:t>
      </w:r>
      <w:r w:rsidR="00F9691E" w:rsidRPr="000A7007">
        <w:rPr>
          <w:rFonts w:asciiTheme="majorBidi" w:hAnsiTheme="majorBidi" w:cstheme="majorBidi"/>
        </w:rPr>
        <w:t xml:space="preserve"> </w:t>
      </w:r>
      <w:r w:rsidR="00E92336">
        <w:rPr>
          <w:rFonts w:asciiTheme="majorBidi" w:hAnsiTheme="majorBidi" w:cstheme="majorBidi"/>
        </w:rPr>
        <w:t xml:space="preserve">of </w:t>
      </w:r>
      <w:r w:rsidR="00F9691E" w:rsidRPr="000A7007">
        <w:rPr>
          <w:rFonts w:asciiTheme="majorBidi" w:hAnsiTheme="majorBidi" w:cstheme="majorBidi"/>
        </w:rPr>
        <w:t xml:space="preserve">size </w:t>
      </w:r>
      <w:r w:rsidR="00F9691E" w:rsidRPr="000A7007">
        <w:rPr>
          <w:rFonts w:asciiTheme="majorBidi" w:hAnsiTheme="majorBidi" w:cstheme="majorBidi"/>
          <w:i/>
          <w:iCs/>
        </w:rPr>
        <w:t xml:space="preserve">N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1</w:t>
      </w:r>
      <w:r w:rsidR="00F9691E" w:rsidRPr="000A7007">
        <w:rPr>
          <w:rFonts w:asciiTheme="majorBidi" w:hAnsiTheme="majorBidi" w:cstheme="majorBidi"/>
          <w:i/>
          <w:iCs/>
        </w:rPr>
        <w:t xml:space="preserve">,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2</w:t>
      </w:r>
      <w:r w:rsidR="00F9691E" w:rsidRPr="000A7007">
        <w:rPr>
          <w:rFonts w:asciiTheme="majorBidi" w:hAnsiTheme="majorBidi" w:cstheme="majorBidi"/>
          <w:i/>
          <w:iCs/>
          <w:vertAlign w:val="subscript"/>
        </w:rPr>
        <w:t xml:space="preserve">,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3</w:t>
      </w:r>
      <w:proofErr w:type="gramStart"/>
      <w:r w:rsidR="00F9691E" w:rsidRPr="000A7007">
        <w:rPr>
          <w:rFonts w:asciiTheme="majorBidi" w:hAnsiTheme="majorBidi" w:cstheme="majorBidi"/>
          <w:i/>
          <w:iCs/>
          <w:vertAlign w:val="subscript"/>
        </w:rPr>
        <w:t>, …,</w:t>
      </w:r>
      <w:proofErr w:type="gramEnd"/>
      <w:r w:rsidR="00F9691E" w:rsidRPr="000A7007">
        <w:rPr>
          <w:rFonts w:asciiTheme="majorBidi" w:hAnsiTheme="majorBidi" w:cstheme="majorBidi"/>
          <w:i/>
          <w:iCs/>
          <w:vertAlign w:val="subscript"/>
        </w:rPr>
        <w:t xml:space="preserve"> </w:t>
      </w:r>
      <w:proofErr w:type="spellStart"/>
      <w:r w:rsidR="00F9691E" w:rsidRPr="000A7007">
        <w:rPr>
          <w:rFonts w:asciiTheme="majorBidi" w:hAnsiTheme="majorBidi" w:cstheme="majorBidi"/>
          <w:b/>
          <w:bCs/>
          <w:i/>
          <w:iCs/>
        </w:rPr>
        <w:t>x</w:t>
      </w:r>
      <w:r w:rsidR="00CD04C1" w:rsidRPr="000A7007">
        <w:rPr>
          <w:rFonts w:asciiTheme="majorBidi" w:hAnsiTheme="majorBidi" w:cstheme="majorBidi"/>
          <w:b/>
          <w:bCs/>
          <w:i/>
          <w:iCs/>
          <w:vertAlign w:val="subscript"/>
        </w:rPr>
        <w:t>N</w:t>
      </w:r>
      <w:proofErr w:type="spellEnd"/>
      <w:r w:rsidR="00F9691E" w:rsidRPr="000A7007">
        <w:rPr>
          <w:rFonts w:asciiTheme="majorBidi" w:hAnsiTheme="majorBidi" w:cstheme="majorBidi"/>
        </w:rPr>
        <w:t xml:space="preserve"> from the defined distributions</w:t>
      </w:r>
    </w:p>
    <w:p w14:paraId="50D0D1E7" w14:textId="77777777" w:rsidR="00D30399" w:rsidRDefault="004D73DA" w:rsidP="004D73DA">
      <w:pPr>
        <w:pStyle w:val="ListParagraph"/>
        <w:spacing w:line="360" w:lineRule="auto"/>
        <w:ind w:left="1134" w:hanging="425"/>
        <w:rPr>
          <w:rFonts w:asciiTheme="majorBidi" w:hAnsiTheme="majorBidi" w:cstheme="majorBidi"/>
          <w:i/>
          <w:iCs/>
        </w:rPr>
      </w:pPr>
      <w:r>
        <w:rPr>
          <w:rFonts w:asciiTheme="majorBidi" w:hAnsiTheme="majorBidi" w:cstheme="majorBidi"/>
        </w:rPr>
        <w:t>3.</w:t>
      </w:r>
      <w:r>
        <w:rPr>
          <w:rFonts w:asciiTheme="majorBidi" w:hAnsiTheme="majorBidi" w:cstheme="majorBidi"/>
        </w:rPr>
        <w:tab/>
        <w:t xml:space="preserve">Run </w:t>
      </w:r>
      <w:r w:rsidR="00D847B8">
        <w:rPr>
          <w:rFonts w:asciiTheme="majorBidi" w:hAnsiTheme="majorBidi" w:cstheme="majorBidi"/>
        </w:rPr>
        <w:t xml:space="preserve">the model for each element </w:t>
      </w:r>
      <w:r w:rsidR="00E92336">
        <w:rPr>
          <w:rFonts w:asciiTheme="majorBidi" w:hAnsiTheme="majorBidi" w:cstheme="majorBidi"/>
        </w:rPr>
        <w:t xml:space="preserve">in the input sample to obtain model’s outputs </w:t>
      </w:r>
      <w:proofErr w:type="gramStart"/>
      <w:r w:rsidR="00E92336" w:rsidRPr="00E92336">
        <w:rPr>
          <w:rFonts w:asciiTheme="majorBidi" w:hAnsiTheme="majorBidi" w:cstheme="majorBidi"/>
          <w:b/>
          <w:bCs/>
        </w:rPr>
        <w:t>y(</w:t>
      </w:r>
      <w:proofErr w:type="gramEnd"/>
      <w:r w:rsidR="00E92336" w:rsidRPr="00E92336">
        <w:rPr>
          <w:rFonts w:asciiTheme="majorBidi" w:hAnsiTheme="majorBidi" w:cstheme="majorBidi"/>
          <w:b/>
          <w:bCs/>
          <w:i/>
          <w:iCs/>
        </w:rPr>
        <w:t>x</w:t>
      </w:r>
      <w:r w:rsidR="00E92336" w:rsidRPr="00E92336">
        <w:rPr>
          <w:rFonts w:asciiTheme="majorBidi" w:hAnsiTheme="majorBidi" w:cstheme="majorBidi"/>
          <w:b/>
          <w:bCs/>
          <w:i/>
          <w:iCs/>
          <w:vertAlign w:val="subscript"/>
        </w:rPr>
        <w:t>i</w:t>
      </w:r>
      <w:r w:rsidR="00E92336" w:rsidRPr="00E92336">
        <w:rPr>
          <w:rFonts w:asciiTheme="majorBidi" w:hAnsiTheme="majorBidi" w:cstheme="majorBidi"/>
          <w:b/>
          <w:bCs/>
        </w:rPr>
        <w:t>)</w:t>
      </w:r>
      <w:r w:rsidR="00E92336">
        <w:rPr>
          <w:rFonts w:asciiTheme="majorBidi" w:hAnsiTheme="majorBidi" w:cstheme="majorBidi"/>
        </w:rPr>
        <w:t xml:space="preserve">, </w:t>
      </w:r>
      <w:proofErr w:type="spellStart"/>
      <w:r w:rsidR="00E92336" w:rsidRPr="00E92336">
        <w:rPr>
          <w:rFonts w:asciiTheme="majorBidi" w:hAnsiTheme="majorBidi" w:cstheme="majorBidi"/>
          <w:i/>
          <w:iCs/>
        </w:rPr>
        <w:t>i</w:t>
      </w:r>
      <w:proofErr w:type="spellEnd"/>
      <w:r w:rsidR="00E92336">
        <w:rPr>
          <w:rFonts w:asciiTheme="majorBidi" w:hAnsiTheme="majorBidi" w:cstheme="majorBidi"/>
        </w:rPr>
        <w:t xml:space="preserve">= 1,2,3,…, </w:t>
      </w:r>
      <w:r w:rsidR="00E92336" w:rsidRPr="00E92336">
        <w:rPr>
          <w:rFonts w:asciiTheme="majorBidi" w:hAnsiTheme="majorBidi" w:cstheme="majorBidi"/>
          <w:i/>
          <w:iCs/>
        </w:rPr>
        <w:t>N</w:t>
      </w:r>
    </w:p>
    <w:p w14:paraId="7611740A" w14:textId="77777777" w:rsidR="00D30399" w:rsidRDefault="00D30399" w:rsidP="00D847B8">
      <w:pPr>
        <w:pStyle w:val="ListParagraph"/>
        <w:spacing w:line="360" w:lineRule="auto"/>
        <w:ind w:left="1134" w:hanging="425"/>
        <w:rPr>
          <w:rFonts w:asciiTheme="majorBidi" w:hAnsiTheme="majorBidi" w:cstheme="majorBidi"/>
        </w:rPr>
      </w:pPr>
      <w:r w:rsidRPr="00D30399">
        <w:rPr>
          <w:rFonts w:asciiTheme="majorBidi" w:hAnsiTheme="majorBidi" w:cstheme="majorBidi"/>
        </w:rPr>
        <w:t>4.</w:t>
      </w:r>
      <w:r>
        <w:rPr>
          <w:rFonts w:asciiTheme="majorBidi" w:hAnsiTheme="majorBidi" w:cstheme="majorBidi"/>
        </w:rPr>
        <w:tab/>
        <w:t xml:space="preserve">Quantify and </w:t>
      </w:r>
      <w:r w:rsidR="009B1F9A">
        <w:rPr>
          <w:rFonts w:asciiTheme="majorBidi" w:hAnsiTheme="majorBidi" w:cstheme="majorBidi"/>
        </w:rPr>
        <w:t>display th</w:t>
      </w:r>
      <w:r>
        <w:rPr>
          <w:rFonts w:asciiTheme="majorBidi" w:hAnsiTheme="majorBidi" w:cstheme="majorBidi"/>
        </w:rPr>
        <w:t>e uncertainty in the model outputs</w:t>
      </w:r>
    </w:p>
    <w:p w14:paraId="169D9DC5" w14:textId="77777777" w:rsidR="00F9691E" w:rsidRPr="00D30399" w:rsidRDefault="00D30399" w:rsidP="00D847B8">
      <w:pPr>
        <w:pStyle w:val="ListParagraph"/>
        <w:spacing w:line="360" w:lineRule="auto"/>
        <w:ind w:left="1134" w:hanging="425"/>
        <w:rPr>
          <w:rFonts w:asciiTheme="majorBidi" w:hAnsiTheme="majorBidi" w:cstheme="majorBidi"/>
        </w:rPr>
      </w:pPr>
      <w:r>
        <w:rPr>
          <w:rFonts w:asciiTheme="majorBidi" w:hAnsiTheme="majorBidi" w:cstheme="majorBidi"/>
        </w:rPr>
        <w:t>5.</w:t>
      </w:r>
      <w:r>
        <w:rPr>
          <w:rFonts w:asciiTheme="majorBidi" w:hAnsiTheme="majorBidi" w:cstheme="majorBidi"/>
        </w:rPr>
        <w:tab/>
        <w:t>Explore the mapping between uncertain inputs and the output uncertainty</w:t>
      </w:r>
      <w:r w:rsidR="00E92336" w:rsidRPr="00D30399">
        <w:rPr>
          <w:rFonts w:asciiTheme="majorBidi" w:hAnsiTheme="majorBidi" w:cstheme="majorBidi"/>
        </w:rPr>
        <w:t xml:space="preserve"> </w:t>
      </w:r>
      <w:r w:rsidR="000A7007" w:rsidRPr="00D30399">
        <w:rPr>
          <w:rFonts w:asciiTheme="majorBidi" w:hAnsiTheme="majorBidi" w:cstheme="majorBidi"/>
        </w:rPr>
        <w:tab/>
      </w:r>
    </w:p>
    <w:p w14:paraId="37BA450A" w14:textId="77777777" w:rsidR="00B7624A" w:rsidRDefault="00B7624A" w:rsidP="00B7624A">
      <w:pPr>
        <w:pStyle w:val="ListParagraph"/>
        <w:spacing w:line="360" w:lineRule="auto"/>
        <w:ind w:left="0"/>
        <w:rPr>
          <w:rFonts w:asciiTheme="majorBidi" w:hAnsiTheme="majorBidi" w:cstheme="majorBidi"/>
        </w:rPr>
      </w:pPr>
    </w:p>
    <w:p w14:paraId="7FF76C7E" w14:textId="77777777" w:rsidR="00034369" w:rsidRDefault="009B1F9A" w:rsidP="00E1683B">
      <w:pPr>
        <w:pStyle w:val="ListParagraph"/>
        <w:spacing w:line="360" w:lineRule="auto"/>
        <w:ind w:left="0"/>
        <w:rPr>
          <w:rFonts w:asciiTheme="majorBidi" w:hAnsiTheme="majorBidi" w:cstheme="majorBidi"/>
        </w:rPr>
      </w:pPr>
      <w:r>
        <w:rPr>
          <w:rFonts w:asciiTheme="majorBidi" w:hAnsiTheme="majorBidi" w:cstheme="majorBidi"/>
        </w:rPr>
        <w:t>The output of MCS analysis is sensitive to the input distributions</w:t>
      </w:r>
      <w:r w:rsidR="00BB4EC2">
        <w:rPr>
          <w:rFonts w:asciiTheme="majorBidi" w:hAnsiTheme="majorBidi" w:cstheme="majorBidi"/>
        </w:rPr>
        <w:t>.</w:t>
      </w:r>
      <w:r>
        <w:rPr>
          <w:rFonts w:asciiTheme="majorBidi" w:hAnsiTheme="majorBidi" w:cstheme="majorBidi"/>
        </w:rPr>
        <w:t xml:space="preserve"> </w:t>
      </w:r>
      <w:r w:rsidR="00BB4EC2">
        <w:rPr>
          <w:rFonts w:asciiTheme="majorBidi" w:hAnsiTheme="majorBidi" w:cstheme="majorBidi"/>
        </w:rPr>
        <w:t>The</w:t>
      </w:r>
      <w:r>
        <w:rPr>
          <w:rFonts w:asciiTheme="majorBidi" w:hAnsiTheme="majorBidi" w:cstheme="majorBidi"/>
        </w:rPr>
        <w:t xml:space="preserve"> first step which characterises those distributions is the most im</w:t>
      </w:r>
      <w:r w:rsidR="00016BDF">
        <w:rPr>
          <w:rFonts w:asciiTheme="majorBidi" w:hAnsiTheme="majorBidi" w:cstheme="majorBidi"/>
        </w:rPr>
        <w:t xml:space="preserve">portant part in this technique as these distributions determine both the uncertainty </w:t>
      </w:r>
      <w:r w:rsidR="00016BDF" w:rsidRPr="00016BDF">
        <w:rPr>
          <w:rFonts w:asciiTheme="majorBidi" w:hAnsiTheme="majorBidi" w:cstheme="majorBidi"/>
          <w:b/>
          <w:bCs/>
        </w:rPr>
        <w:t>y</w:t>
      </w:r>
      <w:r w:rsidR="00016BDF">
        <w:rPr>
          <w:rFonts w:asciiTheme="majorBidi" w:hAnsiTheme="majorBidi" w:cstheme="majorBidi"/>
        </w:rPr>
        <w:t xml:space="preserve"> and the sensitivity of the elements of </w:t>
      </w:r>
      <w:r w:rsidR="00016BDF" w:rsidRPr="00016BDF">
        <w:rPr>
          <w:rFonts w:asciiTheme="majorBidi" w:hAnsiTheme="majorBidi" w:cstheme="majorBidi"/>
          <w:b/>
          <w:bCs/>
        </w:rPr>
        <w:t>y</w:t>
      </w:r>
      <w:r w:rsidR="00016BDF">
        <w:rPr>
          <w:rFonts w:asciiTheme="majorBidi" w:hAnsiTheme="majorBidi" w:cstheme="majorBidi"/>
        </w:rPr>
        <w:t xml:space="preserve"> to the elements of </w:t>
      </w:r>
      <w:r w:rsidR="00016BDF" w:rsidRPr="00016BDF">
        <w:rPr>
          <w:rFonts w:asciiTheme="majorBidi" w:hAnsiTheme="majorBidi" w:cstheme="majorBidi"/>
          <w:b/>
          <w:bCs/>
        </w:rPr>
        <w:t>x</w:t>
      </w:r>
      <w:r w:rsidR="00016BDF">
        <w:rPr>
          <w:rFonts w:asciiTheme="majorBidi" w:hAnsiTheme="majorBidi" w:cstheme="majorBidi"/>
        </w:rPr>
        <w:t xml:space="preserve"> </w:t>
      </w:r>
      <w:r>
        <w:rPr>
          <w:rFonts w:asciiTheme="majorBidi" w:hAnsiTheme="majorBidi" w:cstheme="majorBidi"/>
        </w:rPr>
        <w:t>(</w:t>
      </w:r>
      <w:proofErr w:type="spellStart"/>
      <w:r>
        <w:rPr>
          <w:rFonts w:asciiTheme="majorBidi" w:hAnsiTheme="majorBidi" w:cstheme="majorBidi"/>
        </w:rPr>
        <w:t>Saltelli</w:t>
      </w:r>
      <w:proofErr w:type="spellEnd"/>
      <w:r>
        <w:rPr>
          <w:rFonts w:asciiTheme="majorBidi" w:hAnsiTheme="majorBidi" w:cstheme="majorBidi"/>
        </w:rPr>
        <w:t>, 2000b)</w:t>
      </w:r>
      <w:r w:rsidR="002904A5">
        <w:rPr>
          <w:rFonts w:asciiTheme="majorBidi" w:hAnsiTheme="majorBidi" w:cstheme="majorBidi"/>
        </w:rPr>
        <w:t xml:space="preserve"> (Helton, 2006)</w:t>
      </w:r>
      <w:r w:rsidR="00357201">
        <w:rPr>
          <w:rFonts w:asciiTheme="majorBidi" w:hAnsiTheme="majorBidi" w:cstheme="majorBidi"/>
        </w:rPr>
        <w:t>.</w:t>
      </w:r>
      <w:r w:rsidR="004A3550">
        <w:rPr>
          <w:rFonts w:asciiTheme="majorBidi" w:hAnsiTheme="majorBidi" w:cstheme="majorBidi"/>
        </w:rPr>
        <w:t xml:space="preserve"> </w:t>
      </w:r>
      <w:r w:rsidR="005337B2">
        <w:rPr>
          <w:rFonts w:asciiTheme="majorBidi" w:hAnsiTheme="majorBidi" w:cstheme="majorBidi"/>
        </w:rPr>
        <w:t xml:space="preserve">This step then considers two approaches: 1) define the </w:t>
      </w:r>
      <w:r w:rsidR="005337B2" w:rsidRPr="005337B2">
        <w:rPr>
          <w:rFonts w:asciiTheme="majorBidi" w:hAnsiTheme="majorBidi" w:cstheme="majorBidi"/>
        </w:rPr>
        <w:t xml:space="preserve">simultaneously </w:t>
      </w:r>
      <w:r w:rsidR="005337B2">
        <w:rPr>
          <w:rFonts w:asciiTheme="majorBidi" w:hAnsiTheme="majorBidi" w:cstheme="majorBidi"/>
        </w:rPr>
        <w:t>average distributions for four parameters 2) vary one parameter-at-</w:t>
      </w:r>
      <w:r w:rsidR="006B56ED">
        <w:rPr>
          <w:rFonts w:asciiTheme="majorBidi" w:hAnsiTheme="majorBidi" w:cstheme="majorBidi"/>
        </w:rPr>
        <w:t>a</w:t>
      </w:r>
      <w:r w:rsidR="00431309">
        <w:rPr>
          <w:rFonts w:asciiTheme="majorBidi" w:hAnsiTheme="majorBidi" w:cstheme="majorBidi"/>
        </w:rPr>
        <w:t>-</w:t>
      </w:r>
      <w:r w:rsidR="005337B2">
        <w:rPr>
          <w:rFonts w:asciiTheme="majorBidi" w:hAnsiTheme="majorBidi" w:cstheme="majorBidi"/>
        </w:rPr>
        <w:t xml:space="preserve">time </w:t>
      </w:r>
      <w:r w:rsidR="00431309">
        <w:rPr>
          <w:rFonts w:asciiTheme="majorBidi" w:hAnsiTheme="majorBidi" w:cstheme="majorBidi"/>
        </w:rPr>
        <w:t xml:space="preserve">(OAT) </w:t>
      </w:r>
      <w:r w:rsidR="005337B2">
        <w:rPr>
          <w:rFonts w:asciiTheme="majorBidi" w:hAnsiTheme="majorBidi" w:cstheme="majorBidi"/>
        </w:rPr>
        <w:t>which leave</w:t>
      </w:r>
      <w:r w:rsidR="00F90F96">
        <w:rPr>
          <w:rFonts w:asciiTheme="majorBidi" w:hAnsiTheme="majorBidi" w:cstheme="majorBidi"/>
        </w:rPr>
        <w:t>s</w:t>
      </w:r>
      <w:r w:rsidR="005337B2">
        <w:rPr>
          <w:rFonts w:asciiTheme="majorBidi" w:hAnsiTheme="majorBidi" w:cstheme="majorBidi"/>
        </w:rPr>
        <w:t xml:space="preserve"> fixed parameter values for </w:t>
      </w:r>
      <w:r w:rsidR="00F90F96">
        <w:rPr>
          <w:rFonts w:asciiTheme="majorBidi" w:hAnsiTheme="majorBidi" w:cstheme="majorBidi"/>
        </w:rPr>
        <w:t xml:space="preserve">remaining </w:t>
      </w:r>
      <w:r w:rsidR="005337B2">
        <w:rPr>
          <w:rFonts w:asciiTheme="majorBidi" w:hAnsiTheme="majorBidi" w:cstheme="majorBidi"/>
        </w:rPr>
        <w:t xml:space="preserve">parameters by using </w:t>
      </w:r>
      <w:r w:rsidR="0094448B">
        <w:rPr>
          <w:rFonts w:asciiTheme="majorBidi" w:hAnsiTheme="majorBidi" w:cstheme="majorBidi"/>
        </w:rPr>
        <w:t xml:space="preserve">their </w:t>
      </w:r>
      <w:r w:rsidR="005337B2">
        <w:rPr>
          <w:rFonts w:asciiTheme="majorBidi" w:hAnsiTheme="majorBidi" w:cstheme="majorBidi"/>
        </w:rPr>
        <w:t>commonly values in Table 2</w:t>
      </w:r>
      <w:r w:rsidR="003376F1">
        <w:rPr>
          <w:rFonts w:asciiTheme="majorBidi" w:hAnsiTheme="majorBidi" w:cstheme="majorBidi"/>
        </w:rPr>
        <w:t>.</w:t>
      </w:r>
    </w:p>
    <w:p w14:paraId="520A1223" w14:textId="77777777" w:rsidR="0096694C" w:rsidRDefault="0096694C" w:rsidP="000D121F">
      <w:pPr>
        <w:pStyle w:val="ListParagraph"/>
        <w:spacing w:line="360" w:lineRule="auto"/>
        <w:ind w:left="0"/>
        <w:rPr>
          <w:rFonts w:asciiTheme="majorBidi" w:hAnsiTheme="majorBidi" w:cstheme="majorBidi"/>
        </w:rPr>
      </w:pPr>
    </w:p>
    <w:p w14:paraId="6766A600" w14:textId="77777777" w:rsidR="005337B2" w:rsidRDefault="00034369" w:rsidP="000D121F">
      <w:pPr>
        <w:pStyle w:val="ListParagraph"/>
        <w:spacing w:line="360" w:lineRule="auto"/>
        <w:ind w:left="0"/>
        <w:rPr>
          <w:rFonts w:asciiTheme="majorBidi" w:hAnsiTheme="majorBidi" w:cstheme="majorBidi"/>
        </w:rPr>
      </w:pPr>
      <w:r>
        <w:rPr>
          <w:rFonts w:asciiTheme="majorBidi" w:hAnsiTheme="majorBidi" w:cstheme="majorBidi"/>
        </w:rPr>
        <w:t xml:space="preserve">In the second step, both random sampling and Latin hypercube sampling (LHS) are </w:t>
      </w:r>
      <w:r w:rsidR="000B0CBC">
        <w:rPr>
          <w:rFonts w:asciiTheme="majorBidi" w:hAnsiTheme="majorBidi" w:cstheme="majorBidi"/>
        </w:rPr>
        <w:t>studied</w:t>
      </w:r>
      <w:r>
        <w:rPr>
          <w:rFonts w:asciiTheme="majorBidi" w:hAnsiTheme="majorBidi" w:cstheme="majorBidi"/>
        </w:rPr>
        <w:t xml:space="preserve">. </w:t>
      </w:r>
      <w:r w:rsidR="000B0CBC">
        <w:rPr>
          <w:rFonts w:asciiTheme="majorBidi" w:hAnsiTheme="majorBidi" w:cstheme="majorBidi"/>
        </w:rPr>
        <w:t xml:space="preserve">LHS sampling procedure, which ensures the entire bins of each input are sampled, is also investigated since </w:t>
      </w:r>
      <w:r w:rsidR="000B0CBC">
        <w:rPr>
          <w:rFonts w:asciiTheme="majorBidi" w:hAnsiTheme="majorBidi" w:cstheme="majorBidi"/>
        </w:rPr>
        <w:lastRenderedPageBreak/>
        <w:t>it has been shown to be more efficient than random sampling procedure (</w:t>
      </w:r>
      <w:r w:rsidR="006724A5">
        <w:rPr>
          <w:rFonts w:asciiTheme="majorBidi" w:hAnsiTheme="majorBidi" w:cstheme="majorBidi"/>
        </w:rPr>
        <w:t>Helton and Davis, 2003</w:t>
      </w:r>
      <w:r w:rsidR="000B0CBC">
        <w:rPr>
          <w:rFonts w:asciiTheme="majorBidi" w:hAnsiTheme="majorBidi" w:cstheme="majorBidi"/>
        </w:rPr>
        <w:t xml:space="preserve">) and used in the analysis of a number of biological systems. </w:t>
      </w:r>
      <w:r>
        <w:rPr>
          <w:rFonts w:asciiTheme="majorBidi" w:hAnsiTheme="majorBidi" w:cstheme="majorBidi"/>
        </w:rPr>
        <w:t xml:space="preserve">  </w:t>
      </w:r>
    </w:p>
    <w:p w14:paraId="67FB2D4F" w14:textId="77777777" w:rsidR="000B0CBC" w:rsidRPr="006724A5" w:rsidRDefault="006724A5" w:rsidP="004D73DA">
      <w:pPr>
        <w:pStyle w:val="ListParagraph"/>
        <w:spacing w:line="360" w:lineRule="auto"/>
        <w:ind w:left="0"/>
        <w:rPr>
          <w:rFonts w:asciiTheme="majorBidi" w:hAnsiTheme="majorBidi" w:cstheme="majorBidi"/>
        </w:rPr>
      </w:pPr>
      <w:r>
        <w:rPr>
          <w:rFonts w:asciiTheme="majorBidi" w:hAnsiTheme="majorBidi" w:cstheme="majorBidi"/>
        </w:rPr>
        <w:t xml:space="preserve">In the third step, </w:t>
      </w:r>
      <w:r w:rsidR="00E201E3">
        <w:rPr>
          <w:rFonts w:asciiTheme="majorBidi" w:hAnsiTheme="majorBidi" w:cstheme="majorBidi"/>
        </w:rPr>
        <w:t>once the input samples have been generated</w:t>
      </w:r>
      <w:r w:rsidR="004D73DA">
        <w:rPr>
          <w:rFonts w:asciiTheme="majorBidi" w:hAnsiTheme="majorBidi" w:cstheme="majorBidi"/>
        </w:rPr>
        <w:t xml:space="preserve"> for group members</w:t>
      </w:r>
      <w:r w:rsidR="00E201E3">
        <w:rPr>
          <w:rFonts w:asciiTheme="majorBidi" w:hAnsiTheme="majorBidi" w:cstheme="majorBidi"/>
        </w:rPr>
        <w:t xml:space="preserve">, </w:t>
      </w:r>
      <w:r w:rsidR="004D73DA">
        <w:rPr>
          <w:rFonts w:asciiTheme="majorBidi" w:hAnsiTheme="majorBidi" w:cstheme="majorBidi"/>
        </w:rPr>
        <w:t xml:space="preserve">social-group force model is simulated and the results of group cohesion measurement are stored over the time. </w:t>
      </w:r>
    </w:p>
    <w:p w14:paraId="2A060B57" w14:textId="77777777" w:rsidR="0096694C" w:rsidRDefault="0096694C" w:rsidP="005E4BC6">
      <w:pPr>
        <w:pStyle w:val="ListParagraph"/>
        <w:spacing w:line="360" w:lineRule="auto"/>
        <w:ind w:left="0"/>
        <w:rPr>
          <w:rFonts w:asciiTheme="majorBidi" w:hAnsiTheme="majorBidi" w:cstheme="majorBidi"/>
        </w:rPr>
      </w:pPr>
    </w:p>
    <w:p w14:paraId="44EDC1B3" w14:textId="77777777" w:rsidR="005E4BC6" w:rsidRDefault="005E4BC6" w:rsidP="005E4BC6">
      <w:pPr>
        <w:pStyle w:val="ListParagraph"/>
        <w:spacing w:line="360" w:lineRule="auto"/>
        <w:ind w:left="0"/>
        <w:rPr>
          <w:rFonts w:asciiTheme="majorBidi" w:hAnsiTheme="majorBidi" w:cstheme="majorBidi"/>
        </w:rPr>
      </w:pPr>
      <w:r>
        <w:rPr>
          <w:rFonts w:asciiTheme="majorBidi" w:hAnsiTheme="majorBidi" w:cstheme="majorBidi"/>
        </w:rPr>
        <w:t xml:space="preserve">In the fourth step, group cohesion measures including scalar outputs of group cohesion degree, average velocity, and average direction are summarised by the mean value and variance. </w:t>
      </w:r>
      <w:r w:rsidR="00A65EE1">
        <w:rPr>
          <w:rFonts w:asciiTheme="majorBidi" w:hAnsiTheme="majorBidi" w:cstheme="majorBidi"/>
        </w:rPr>
        <w:t>More information is then obtained by plotting cumulative distribution function (CDF) of the outputs. CDFs are then extracted at different time slices to obtain a picture of the output uncertainty.</w:t>
      </w:r>
    </w:p>
    <w:p w14:paraId="702CD999" w14:textId="77777777" w:rsidR="0096694C" w:rsidRDefault="0096694C" w:rsidP="0082665C">
      <w:pPr>
        <w:pStyle w:val="ListParagraph"/>
        <w:spacing w:line="360" w:lineRule="auto"/>
        <w:ind w:left="0"/>
        <w:rPr>
          <w:rFonts w:asciiTheme="majorBidi" w:hAnsiTheme="majorBidi" w:cstheme="majorBidi"/>
        </w:rPr>
      </w:pPr>
    </w:p>
    <w:p w14:paraId="03A4C02A" w14:textId="77777777" w:rsidR="00E23796" w:rsidRDefault="00E23796" w:rsidP="00D8069A">
      <w:pPr>
        <w:pStyle w:val="ListParagraph"/>
        <w:spacing w:line="360" w:lineRule="auto"/>
        <w:ind w:left="0"/>
        <w:rPr>
          <w:rFonts w:asciiTheme="majorBidi" w:hAnsiTheme="majorBidi" w:cstheme="majorBidi"/>
        </w:rPr>
      </w:pPr>
      <w:r>
        <w:rPr>
          <w:rFonts w:asciiTheme="majorBidi" w:hAnsiTheme="majorBidi" w:cstheme="majorBidi"/>
        </w:rPr>
        <w:t>The last step is to explore the effect of individual parameters on the model outputs</w:t>
      </w:r>
      <w:r w:rsidR="00416A0D">
        <w:rPr>
          <w:rFonts w:asciiTheme="majorBidi" w:hAnsiTheme="majorBidi" w:cstheme="majorBidi"/>
        </w:rPr>
        <w:t xml:space="preserve"> at </w:t>
      </w:r>
      <w:r w:rsidR="00D8069A">
        <w:rPr>
          <w:rFonts w:asciiTheme="majorBidi" w:hAnsiTheme="majorBidi" w:cstheme="majorBidi"/>
        </w:rPr>
        <w:t>a certain time</w:t>
      </w:r>
      <w:r>
        <w:rPr>
          <w:rFonts w:asciiTheme="majorBidi" w:hAnsiTheme="majorBidi" w:cstheme="majorBidi"/>
        </w:rPr>
        <w:t xml:space="preserve">. This study uses </w:t>
      </w:r>
      <w:r w:rsidR="00705F3D">
        <w:rPr>
          <w:rFonts w:asciiTheme="majorBidi" w:hAnsiTheme="majorBidi" w:cstheme="majorBidi"/>
        </w:rPr>
        <w:t>following</w:t>
      </w:r>
      <w:r>
        <w:rPr>
          <w:rFonts w:asciiTheme="majorBidi" w:hAnsiTheme="majorBidi" w:cstheme="majorBidi"/>
        </w:rPr>
        <w:t xml:space="preserve"> techniques including correlation analysis, regression analysis, and variance-based analysis, which are repre</w:t>
      </w:r>
      <w:r w:rsidR="00BF78A7">
        <w:rPr>
          <w:rFonts w:asciiTheme="majorBidi" w:hAnsiTheme="majorBidi" w:cstheme="majorBidi"/>
        </w:rPr>
        <w:t>sented respectively as follows:</w:t>
      </w:r>
    </w:p>
    <w:p w14:paraId="626CCF37" w14:textId="77777777" w:rsidR="001D6C1E" w:rsidRDefault="0082665C" w:rsidP="00473164">
      <w:pPr>
        <w:pStyle w:val="ListParagraph"/>
        <w:numPr>
          <w:ilvl w:val="0"/>
          <w:numId w:val="11"/>
        </w:numPr>
        <w:spacing w:line="360" w:lineRule="auto"/>
        <w:ind w:left="567" w:hanging="283"/>
        <w:rPr>
          <w:rFonts w:asciiTheme="majorBidi" w:hAnsiTheme="majorBidi" w:cstheme="majorBidi"/>
        </w:rPr>
      </w:pPr>
      <w:r>
        <w:rPr>
          <w:rFonts w:asciiTheme="majorBidi" w:hAnsiTheme="majorBidi" w:cstheme="majorBidi"/>
        </w:rPr>
        <w:t xml:space="preserve">Correlation presents a measure of the strength of linear relationship between each model’s parameter </w:t>
      </w:r>
      <w:r w:rsidR="00740354">
        <w:rPr>
          <w:rFonts w:asciiTheme="majorBidi" w:hAnsiTheme="majorBidi" w:cstheme="majorBidi"/>
          <w:i/>
          <w:iCs/>
        </w:rPr>
        <w:t>j</w:t>
      </w:r>
      <w:r w:rsidR="004051A3">
        <w:rPr>
          <w:rFonts w:asciiTheme="majorBidi" w:hAnsiTheme="majorBidi" w:cstheme="majorBidi"/>
        </w:rPr>
        <w:t xml:space="preserve"> </w:t>
      </w:r>
      <w:r>
        <w:rPr>
          <w:rFonts w:asciiTheme="majorBidi" w:hAnsiTheme="majorBidi" w:cstheme="majorBidi"/>
        </w:rPr>
        <w:t>with model’s outputs</w:t>
      </w:r>
      <w:r w:rsidR="00740354">
        <w:rPr>
          <w:rFonts w:asciiTheme="majorBidi" w:hAnsiTheme="majorBidi" w:cstheme="majorBidi"/>
        </w:rPr>
        <w:t xml:space="preserve"> </w:t>
      </w:r>
      <w:r w:rsidR="00740354" w:rsidRPr="00740354">
        <w:rPr>
          <w:rFonts w:asciiTheme="majorBidi" w:hAnsiTheme="majorBidi" w:cstheme="majorBidi"/>
          <w:i/>
          <w:iCs/>
        </w:rPr>
        <w:t>y</w:t>
      </w:r>
      <w:r>
        <w:rPr>
          <w:rFonts w:asciiTheme="majorBidi" w:hAnsiTheme="majorBidi" w:cstheme="majorBidi"/>
        </w:rPr>
        <w:t>. It is measured by equation</w:t>
      </w:r>
      <w:r w:rsidR="00A53484">
        <w:rPr>
          <w:rFonts w:asciiTheme="majorBidi" w:hAnsiTheme="majorBidi" w:cstheme="majorBidi"/>
        </w:rPr>
        <w:t>s</w:t>
      </w:r>
      <w:r>
        <w:rPr>
          <w:rFonts w:asciiTheme="majorBidi" w:hAnsiTheme="majorBidi" w:cstheme="majorBidi"/>
        </w:rPr>
        <w:t xml:space="preserve"> 14</w:t>
      </w:r>
      <w:r w:rsidR="00D67D2B">
        <w:rPr>
          <w:rFonts w:asciiTheme="majorBidi" w:hAnsiTheme="majorBidi" w:cstheme="majorBidi"/>
        </w:rPr>
        <w:t>-15</w:t>
      </w:r>
      <w:r>
        <w:rPr>
          <w:rFonts w:asciiTheme="majorBidi" w:hAnsiTheme="majorBidi" w:cstheme="majorBidi"/>
        </w:rPr>
        <w:t>.</w:t>
      </w:r>
      <w:r w:rsidR="001D6C1E">
        <w:rPr>
          <w:rFonts w:asciiTheme="majorBidi" w:hAnsiTheme="majorBidi" w:cstheme="majorBidi"/>
        </w:rPr>
        <w:t xml:space="preserve"> In time-varying model, partial rank correlation coefficients are investigated on </w:t>
      </w:r>
      <w:r w:rsidR="006B75D3">
        <w:rPr>
          <w:rFonts w:asciiTheme="majorBidi" w:hAnsiTheme="majorBidi" w:cstheme="majorBidi"/>
        </w:rPr>
        <w:t xml:space="preserve">continuous </w:t>
      </w:r>
      <w:r w:rsidR="001D6C1E">
        <w:rPr>
          <w:rFonts w:asciiTheme="majorBidi" w:hAnsiTheme="majorBidi" w:cstheme="majorBidi"/>
        </w:rPr>
        <w:t>time slices.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1D6C1E" w:rsidRPr="00BD639B" w14:paraId="11D8C1E2" w14:textId="77777777" w:rsidTr="001D6C1E">
        <w:trPr>
          <w:trHeight w:val="179"/>
        </w:trPr>
        <w:tc>
          <w:tcPr>
            <w:tcW w:w="8472" w:type="dxa"/>
          </w:tcPr>
          <w:p w14:paraId="03566785" w14:textId="77777777" w:rsidR="001D6C1E" w:rsidRPr="00B7624A" w:rsidRDefault="00D67D2B" w:rsidP="00D67D2B">
            <w:pPr>
              <w:ind w:left="142" w:right="-2541" w:firstLine="426"/>
              <w:jc w:val="both"/>
              <w:rPr>
                <w:rFonts w:ascii="Cambria Math" w:hAnsi="Cambria Math" w:cstheme="majorBidi" w:hint="eastAsia"/>
                <w:sz w:val="28"/>
                <w:szCs w:val="28"/>
              </w:rPr>
            </w:pPr>
            <m:oMath>
              <m:r>
                <w:rPr>
                  <w:rFonts w:ascii="Cambria Math" w:hAnsi="Cambria Math" w:cstheme="majorBidi"/>
                  <w:sz w:val="28"/>
                  <w:szCs w:val="28"/>
                </w:rPr>
                <m:t>c</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r>
                    <w:rPr>
                      <w:rFonts w:ascii="Cambria Math" w:hAnsi="Cambria Math" w:cstheme="majorBidi"/>
                      <w:sz w:val="28"/>
                      <w:szCs w:val="28"/>
                    </w:rPr>
                    <m:t>,y</m:t>
                  </m:r>
                </m:e>
              </m:d>
              <m:r>
                <w:rPr>
                  <w:rFonts w:ascii="Cambria Math" w:hAnsi="Cambria Math" w:cstheme="majorBidi"/>
                  <w:sz w:val="28"/>
                  <w:szCs w:val="28"/>
                </w:rPr>
                <m:t>=</m:t>
              </m:r>
              <m:f>
                <m:fPr>
                  <m:ctrlPr>
                    <w:rPr>
                      <w:rFonts w:ascii="Cambria Math" w:hAnsi="Cambria Math" w:cstheme="majorBidi"/>
                      <w:i/>
                      <w:sz w:val="28"/>
                      <w:szCs w:val="28"/>
                    </w:rPr>
                  </m:ctrlPr>
                </m:fPr>
                <m:num>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r>
                        <w:rPr>
                          <w:rFonts w:ascii="Cambria Math" w:hAnsi="Cambria Math" w:cstheme="majorBidi"/>
                          <w:sz w:val="28"/>
                          <w:szCs w:val="28"/>
                        </w:rPr>
                        <m:t>-</m:t>
                      </m:r>
                      <m:acc>
                        <m:accPr>
                          <m:chr m:val="̅"/>
                          <m:ctrlPr>
                            <w:rPr>
                              <w:rFonts w:ascii="Cambria Math" w:hAnsi="Cambria Math" w:cstheme="majorBidi"/>
                              <w:i/>
                              <w:sz w:val="28"/>
                              <w:szCs w:val="28"/>
                            </w:rPr>
                          </m:ctrlPr>
                        </m:acc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acc>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e>
                  </m:nary>
                </m:num>
                <m:den>
                  <m:sSup>
                    <m:sSupPr>
                      <m:ctrlPr>
                        <w:rPr>
                          <w:rFonts w:ascii="Cambria Math" w:hAnsi="Cambria Math" w:cstheme="majorBidi"/>
                          <w:i/>
                          <w:sz w:val="28"/>
                          <w:szCs w:val="28"/>
                        </w:rPr>
                      </m:ctrlPr>
                    </m:sSupPr>
                    <m:e>
                      <m:d>
                        <m:dPr>
                          <m:begChr m:val="["/>
                          <m:endChr m:val="]"/>
                          <m:ctrlPr>
                            <w:rPr>
                              <w:rFonts w:ascii="Cambria Math" w:hAnsi="Cambria Math" w:cstheme="majorBidi"/>
                              <w:i/>
                              <w:sz w:val="28"/>
                              <w:szCs w:val="28"/>
                            </w:rPr>
                          </m:ctrlPr>
                        </m:dPr>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p>
                                <m:sSupPr>
                                  <m:ctrlPr>
                                    <w:rPr>
                                      <w:rFonts w:ascii="Cambria Math" w:hAnsi="Cambria Math" w:cstheme="majorBidi"/>
                                      <w:i/>
                                      <w:sz w:val="28"/>
                                      <w:szCs w:val="28"/>
                                    </w:rPr>
                                  </m:ctrlPr>
                                </m:sSupPr>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r>
                                    <w:rPr>
                                      <w:rFonts w:ascii="Cambria Math" w:hAnsi="Cambria Math" w:cstheme="majorBidi"/>
                                      <w:sz w:val="28"/>
                                      <w:szCs w:val="28"/>
                                    </w:rPr>
                                    <m:t>-</m:t>
                                  </m:r>
                                  <m:acc>
                                    <m:accPr>
                                      <m:chr m:val="̅"/>
                                      <m:ctrlPr>
                                        <w:rPr>
                                          <w:rFonts w:ascii="Cambria Math" w:hAnsi="Cambria Math" w:cstheme="majorBidi"/>
                                          <w:i/>
                                          <w:sz w:val="28"/>
                                          <w:szCs w:val="28"/>
                                        </w:rPr>
                                      </m:ctrlPr>
                                    </m:acc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acc>
                                  <m:r>
                                    <w:rPr>
                                      <w:rFonts w:ascii="Cambria Math" w:hAnsi="Cambria Math" w:cstheme="majorBidi"/>
                                      <w:sz w:val="28"/>
                                      <w:szCs w:val="28"/>
                                    </w:rPr>
                                    <m:t>)</m:t>
                                  </m:r>
                                </m:e>
                                <m:sup>
                                  <m:r>
                                    <w:rPr>
                                      <w:rFonts w:ascii="Cambria Math" w:hAnsi="Cambria Math" w:cstheme="majorBidi"/>
                                      <w:sz w:val="28"/>
                                      <w:szCs w:val="28"/>
                                    </w:rPr>
                                    <m:t>2</m:t>
                                  </m:r>
                                </m:sup>
                              </m:sSup>
                            </m:e>
                          </m:nary>
                        </m:e>
                      </m:d>
                    </m:e>
                    <m:sup>
                      <m:r>
                        <w:rPr>
                          <w:rFonts w:ascii="Cambria Math" w:hAnsi="Cambria Math" w:cstheme="majorBidi"/>
                          <w:sz w:val="28"/>
                          <w:szCs w:val="28"/>
                        </w:rPr>
                        <m:t>1/2</m:t>
                      </m:r>
                    </m:sup>
                  </m:sSup>
                  <m:sSup>
                    <m:sSupPr>
                      <m:ctrlPr>
                        <w:rPr>
                          <w:rFonts w:ascii="Cambria Math" w:hAnsi="Cambria Math" w:cstheme="majorBidi"/>
                          <w:i/>
                          <w:sz w:val="28"/>
                          <w:szCs w:val="28"/>
                        </w:rPr>
                      </m:ctrlPr>
                    </m:sSupPr>
                    <m:e>
                      <m:d>
                        <m:dPr>
                          <m:begChr m:val="["/>
                          <m:endChr m:val="]"/>
                          <m:ctrlPr>
                            <w:rPr>
                              <w:rFonts w:ascii="Cambria Math" w:hAnsi="Cambria Math" w:cstheme="majorBidi"/>
                              <w:i/>
                              <w:sz w:val="28"/>
                              <w:szCs w:val="28"/>
                            </w:rPr>
                          </m:ctrlPr>
                        </m:dPr>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p>
                                <m:sSupPr>
                                  <m:ctrlPr>
                                    <w:rPr>
                                      <w:rFonts w:ascii="Cambria Math" w:hAnsi="Cambria Math" w:cstheme="majorBidi"/>
                                      <w:i/>
                                      <w:sz w:val="28"/>
                                      <w:szCs w:val="28"/>
                                    </w:rPr>
                                  </m:ctrlPr>
                                </m:sSupPr>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e>
                                <m:sup>
                                  <m:r>
                                    <w:rPr>
                                      <w:rFonts w:ascii="Cambria Math" w:hAnsi="Cambria Math" w:cstheme="majorBidi"/>
                                      <w:sz w:val="28"/>
                                      <w:szCs w:val="28"/>
                                    </w:rPr>
                                    <m:t>2</m:t>
                                  </m:r>
                                </m:sup>
                              </m:sSup>
                            </m:e>
                          </m:nary>
                        </m:e>
                      </m:d>
                    </m:e>
                    <m:sup>
                      <m:r>
                        <w:rPr>
                          <w:rFonts w:ascii="Cambria Math" w:hAnsi="Cambria Math" w:cstheme="majorBidi"/>
                          <w:sz w:val="28"/>
                          <w:szCs w:val="28"/>
                        </w:rPr>
                        <m:t>1/2</m:t>
                      </m:r>
                    </m:sup>
                  </m:sSup>
                </m:den>
              </m:f>
            </m:oMath>
            <w:r w:rsidR="001D6C1E" w:rsidRPr="00B7624A">
              <w:rPr>
                <w:rFonts w:ascii="Cambria Math" w:hAnsi="Cambria Math" w:cstheme="majorBidi"/>
                <w:sz w:val="28"/>
                <w:szCs w:val="28"/>
              </w:rPr>
              <w:t xml:space="preserve"> </w:t>
            </w:r>
          </w:p>
        </w:tc>
        <w:tc>
          <w:tcPr>
            <w:tcW w:w="616" w:type="dxa"/>
          </w:tcPr>
          <w:p w14:paraId="24CE1A6E" w14:textId="77777777" w:rsidR="001D6C1E" w:rsidRPr="00BD639B" w:rsidRDefault="001D6C1E" w:rsidP="00C36DFA">
            <w:pPr>
              <w:jc w:val="right"/>
              <w:rPr>
                <w:rFonts w:asciiTheme="majorBidi" w:hAnsiTheme="majorBidi" w:cstheme="majorBidi"/>
                <w:sz w:val="24"/>
                <w:szCs w:val="24"/>
              </w:rPr>
            </w:pPr>
            <w:r>
              <w:rPr>
                <w:rFonts w:asciiTheme="majorBidi" w:hAnsiTheme="majorBidi" w:cstheme="majorBidi"/>
                <w:sz w:val="24"/>
                <w:szCs w:val="24"/>
              </w:rPr>
              <w:t>(14</w:t>
            </w:r>
            <w:r w:rsidRPr="00BD639B">
              <w:rPr>
                <w:rFonts w:asciiTheme="majorBidi" w:hAnsiTheme="majorBidi" w:cstheme="majorBidi"/>
                <w:sz w:val="24"/>
                <w:szCs w:val="24"/>
              </w:rPr>
              <w:t>)</w:t>
            </w:r>
          </w:p>
        </w:tc>
      </w:tr>
      <w:tr w:rsidR="00D67D2B" w:rsidRPr="00BD639B" w14:paraId="1891B40E" w14:textId="77777777" w:rsidTr="001D6C1E">
        <w:trPr>
          <w:trHeight w:val="179"/>
        </w:trPr>
        <w:tc>
          <w:tcPr>
            <w:tcW w:w="8472" w:type="dxa"/>
          </w:tcPr>
          <w:p w14:paraId="4392BF5D" w14:textId="77777777" w:rsidR="00D67D2B" w:rsidRDefault="004D61F0" w:rsidP="00C36DFA">
            <w:pPr>
              <w:ind w:left="142" w:right="-2541" w:firstLine="426"/>
              <w:jc w:val="both"/>
              <w:rPr>
                <w:rFonts w:ascii="Times New Roman" w:eastAsia="SimSun" w:hAnsi="Times New Roman" w:cs="Times New Roman"/>
              </w:rPr>
            </w:pPr>
            <w:r>
              <w:rPr>
                <w:rFonts w:ascii="Times New Roman" w:eastAsia="SimSun" w:hAnsi="Times New Roman" w:cs="Times New Roman"/>
              </w:rPr>
              <w:t>w</w:t>
            </w:r>
            <w:r w:rsidRPr="004D61F0">
              <w:rPr>
                <w:rFonts w:ascii="Times New Roman" w:eastAsia="SimSun" w:hAnsi="Times New Roman" w:cs="Times New Roman"/>
              </w:rPr>
              <w:t>here</w:t>
            </w:r>
          </w:p>
          <w:p w14:paraId="6FC41877" w14:textId="77777777" w:rsidR="004D61F0" w:rsidRPr="004D61F0" w:rsidRDefault="004B2962" w:rsidP="004D61F0">
            <w:pPr>
              <w:ind w:left="567" w:right="-2541" w:firstLine="426"/>
              <w:jc w:val="both"/>
              <w:rPr>
                <w:rFonts w:ascii="Times New Roman" w:eastAsia="SimSun" w:hAnsi="Times New Roman" w:cs="Times New Roman"/>
                <w:sz w:val="21"/>
                <w:szCs w:val="21"/>
              </w:rPr>
            </w:pPr>
            <m:oMath>
              <m:acc>
                <m:accPr>
                  <m:chr m:val="̅"/>
                  <m:ctrlPr>
                    <w:rPr>
                      <w:rFonts w:ascii="Cambria Math" w:hAnsi="Cambria Math" w:cstheme="majorBidi"/>
                      <w:i/>
                      <w:sz w:val="21"/>
                      <w:szCs w:val="21"/>
                    </w:rPr>
                  </m:ctrlPr>
                </m:accPr>
                <m:e>
                  <m:sSub>
                    <m:sSubPr>
                      <m:ctrlPr>
                        <w:rPr>
                          <w:rFonts w:ascii="Cambria Math" w:hAnsi="Cambria Math" w:cstheme="majorBidi"/>
                          <w:i/>
                          <w:sz w:val="21"/>
                          <w:szCs w:val="21"/>
                        </w:rPr>
                      </m:ctrlPr>
                    </m:sSubPr>
                    <m:e>
                      <m:r>
                        <w:rPr>
                          <w:rFonts w:ascii="Cambria Math" w:hAnsi="Cambria Math" w:cstheme="majorBidi"/>
                          <w:sz w:val="21"/>
                          <w:szCs w:val="21"/>
                        </w:rPr>
                        <m:t>x</m:t>
                      </m:r>
                    </m:e>
                    <m:sub>
                      <m:r>
                        <w:rPr>
                          <w:rFonts w:ascii="Cambria Math" w:hAnsi="Cambria Math" w:cstheme="majorBidi"/>
                          <w:sz w:val="21"/>
                          <w:szCs w:val="21"/>
                        </w:rPr>
                        <m:t>j</m:t>
                      </m:r>
                    </m:sub>
                  </m:sSub>
                </m:e>
              </m:acc>
              <m:r>
                <w:rPr>
                  <w:rFonts w:ascii="Cambria Math" w:hAnsi="Cambria Math" w:cstheme="majorBidi"/>
                  <w:sz w:val="21"/>
                  <w:szCs w:val="21"/>
                </w:rPr>
                <m:t>=</m:t>
              </m:r>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f>
                    <m:fPr>
                      <m:type m:val="skw"/>
                      <m:ctrlPr>
                        <w:rPr>
                          <w:rFonts w:ascii="Cambria Math" w:hAnsi="Cambria Math" w:cstheme="majorBidi"/>
                          <w:i/>
                          <w:sz w:val="21"/>
                          <w:szCs w:val="21"/>
                        </w:rPr>
                      </m:ctrlPr>
                    </m:fPr>
                    <m:num>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num>
                    <m:den>
                      <m:r>
                        <w:rPr>
                          <w:rFonts w:ascii="Cambria Math" w:hAnsi="Cambria Math" w:cstheme="majorBidi"/>
                          <w:sz w:val="21"/>
                          <w:szCs w:val="21"/>
                        </w:rPr>
                        <m:t>N</m:t>
                      </m:r>
                    </m:den>
                  </m:f>
                </m:e>
              </m:nary>
            </m:oMath>
            <w:r w:rsidR="004D61F0">
              <w:rPr>
                <w:rFonts w:ascii="Times New Roman" w:eastAsia="SimSun" w:hAnsi="Times New Roman" w:cs="Times New Roman"/>
                <w:sz w:val="21"/>
                <w:szCs w:val="21"/>
              </w:rPr>
              <w:t xml:space="preserve"> , </w:t>
            </w:r>
            <m:oMath>
              <m:acc>
                <m:accPr>
                  <m:chr m:val="̅"/>
                  <m:ctrlPr>
                    <w:rPr>
                      <w:rFonts w:ascii="Cambria Math" w:hAnsi="Cambria Math" w:cstheme="majorBidi"/>
                      <w:i/>
                      <w:sz w:val="21"/>
                      <w:szCs w:val="21"/>
                    </w:rPr>
                  </m:ctrlPr>
                </m:accPr>
                <m:e>
                  <m:r>
                    <w:rPr>
                      <w:rFonts w:ascii="Cambria Math" w:hAnsi="Cambria Math" w:cstheme="majorBidi"/>
                      <w:sz w:val="21"/>
                      <w:szCs w:val="21"/>
                    </w:rPr>
                    <m:t>y</m:t>
                  </m:r>
                </m:e>
              </m:acc>
              <m:r>
                <w:rPr>
                  <w:rFonts w:ascii="Cambria Math" w:hAnsi="Cambria Math" w:cstheme="majorBidi"/>
                  <w:sz w:val="21"/>
                  <w:szCs w:val="21"/>
                </w:rPr>
                <m:t>=</m:t>
              </m:r>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f>
                    <m:fPr>
                      <m:type m:val="skw"/>
                      <m:ctrlPr>
                        <w:rPr>
                          <w:rFonts w:ascii="Cambria Math" w:hAnsi="Cambria Math" w:cstheme="majorBidi"/>
                          <w:i/>
                          <w:sz w:val="21"/>
                          <w:szCs w:val="21"/>
                        </w:rPr>
                      </m:ctrlPr>
                    </m:fPr>
                    <m:num>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num>
                    <m:den>
                      <m:r>
                        <w:rPr>
                          <w:rFonts w:ascii="Cambria Math" w:hAnsi="Cambria Math" w:cstheme="majorBidi"/>
                          <w:sz w:val="21"/>
                          <w:szCs w:val="21"/>
                        </w:rPr>
                        <m:t>N</m:t>
                      </m:r>
                    </m:den>
                  </m:f>
                </m:e>
              </m:nary>
            </m:oMath>
          </w:p>
        </w:tc>
        <w:tc>
          <w:tcPr>
            <w:tcW w:w="616" w:type="dxa"/>
          </w:tcPr>
          <w:p w14:paraId="50EB8A96" w14:textId="77777777" w:rsidR="004D61F0" w:rsidRDefault="004D61F0" w:rsidP="00C36DFA">
            <w:pPr>
              <w:jc w:val="right"/>
              <w:rPr>
                <w:rFonts w:asciiTheme="majorBidi" w:hAnsiTheme="majorBidi" w:cstheme="majorBidi"/>
                <w:sz w:val="24"/>
                <w:szCs w:val="24"/>
              </w:rPr>
            </w:pPr>
          </w:p>
          <w:p w14:paraId="773071FB" w14:textId="77777777" w:rsidR="00D67D2B" w:rsidRDefault="004D61F0" w:rsidP="00C36DFA">
            <w:pPr>
              <w:jc w:val="right"/>
              <w:rPr>
                <w:rFonts w:asciiTheme="majorBidi" w:hAnsiTheme="majorBidi" w:cstheme="majorBidi"/>
                <w:sz w:val="24"/>
                <w:szCs w:val="24"/>
              </w:rPr>
            </w:pPr>
            <w:r>
              <w:rPr>
                <w:rFonts w:asciiTheme="majorBidi" w:hAnsiTheme="majorBidi" w:cstheme="majorBidi"/>
                <w:sz w:val="24"/>
                <w:szCs w:val="24"/>
              </w:rPr>
              <w:t>(15)</w:t>
            </w:r>
          </w:p>
        </w:tc>
      </w:tr>
    </w:tbl>
    <w:p w14:paraId="28B538F5" w14:textId="77777777" w:rsidR="0082665C" w:rsidRDefault="0082665C" w:rsidP="0082665C">
      <w:pPr>
        <w:pStyle w:val="ListParagraph"/>
        <w:spacing w:line="360" w:lineRule="auto"/>
        <w:ind w:left="1500"/>
        <w:rPr>
          <w:rFonts w:asciiTheme="majorBidi" w:hAnsiTheme="majorBidi" w:cstheme="majorBidi"/>
        </w:rPr>
      </w:pPr>
    </w:p>
    <w:p w14:paraId="4B56C780" w14:textId="77777777" w:rsidR="0082665C" w:rsidRDefault="001D6C1E" w:rsidP="00473164">
      <w:pPr>
        <w:pStyle w:val="ListParagraph"/>
        <w:numPr>
          <w:ilvl w:val="0"/>
          <w:numId w:val="11"/>
        </w:numPr>
        <w:spacing w:line="360" w:lineRule="auto"/>
        <w:ind w:left="567" w:hanging="283"/>
        <w:rPr>
          <w:rFonts w:asciiTheme="majorBidi" w:hAnsiTheme="majorBidi" w:cstheme="majorBidi"/>
        </w:rPr>
      </w:pPr>
      <w:r>
        <w:rPr>
          <w:rFonts w:asciiTheme="majorBidi" w:hAnsiTheme="majorBidi" w:cstheme="majorBidi"/>
        </w:rPr>
        <w:t xml:space="preserve">Regression analysis provides </w:t>
      </w:r>
      <w:r w:rsidR="008706C7">
        <w:rPr>
          <w:rFonts w:asciiTheme="majorBidi" w:hAnsiTheme="majorBidi" w:cstheme="majorBidi"/>
        </w:rPr>
        <w:t xml:space="preserve">a representation of the relationship between </w:t>
      </w:r>
      <w:r w:rsidR="008706C7" w:rsidRPr="008706C7">
        <w:rPr>
          <w:rFonts w:asciiTheme="majorBidi" w:hAnsiTheme="majorBidi" w:cstheme="majorBidi"/>
          <w:i/>
          <w:iCs/>
        </w:rPr>
        <w:t>y</w:t>
      </w:r>
      <w:r w:rsidR="008706C7">
        <w:rPr>
          <w:rFonts w:asciiTheme="majorBidi" w:hAnsiTheme="majorBidi" w:cstheme="majorBidi"/>
        </w:rPr>
        <w:t xml:space="preserve"> and </w:t>
      </w:r>
      <w:r w:rsidR="00A53484">
        <w:rPr>
          <w:rFonts w:asciiTheme="majorBidi" w:hAnsiTheme="majorBidi" w:cstheme="majorBidi"/>
        </w:rPr>
        <w:t xml:space="preserve">multiple </w:t>
      </w:r>
      <w:proofErr w:type="spellStart"/>
      <w:r w:rsidR="008706C7">
        <w:rPr>
          <w:rFonts w:asciiTheme="majorBidi" w:hAnsiTheme="majorBidi" w:cstheme="majorBidi"/>
        </w:rPr>
        <w:t>x</w:t>
      </w:r>
      <w:r w:rsidR="008706C7" w:rsidRPr="008706C7">
        <w:rPr>
          <w:rFonts w:asciiTheme="majorBidi" w:hAnsiTheme="majorBidi" w:cstheme="majorBidi"/>
          <w:i/>
          <w:iCs/>
        </w:rPr>
        <w:t>j</w:t>
      </w:r>
      <w:r w:rsidR="009E4C06">
        <w:rPr>
          <w:rFonts w:asciiTheme="majorBidi" w:hAnsiTheme="majorBidi" w:cstheme="majorBidi"/>
          <w:i/>
          <w:iCs/>
        </w:rPr>
        <w:t>’s</w:t>
      </w:r>
      <w:proofErr w:type="spellEnd"/>
      <w:r w:rsidR="00A53484">
        <w:rPr>
          <w:rFonts w:asciiTheme="majorBidi" w:hAnsiTheme="majorBidi" w:cstheme="majorBidi"/>
        </w:rPr>
        <w:t xml:space="preserve"> as equations 16-1</w:t>
      </w:r>
      <w:r w:rsidR="00640386">
        <w:rPr>
          <w:rFonts w:asciiTheme="majorBidi" w:hAnsiTheme="majorBidi" w:cstheme="majorBidi"/>
        </w:rPr>
        <w:t>7</w:t>
      </w:r>
      <w:r w:rsidR="00A53484">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FC0B9A" w:rsidRPr="00BD639B" w14:paraId="03291D98" w14:textId="77777777" w:rsidTr="00C36DFA">
        <w:trPr>
          <w:trHeight w:val="179"/>
        </w:trPr>
        <w:tc>
          <w:tcPr>
            <w:tcW w:w="8472" w:type="dxa"/>
          </w:tcPr>
          <w:p w14:paraId="5B3051B0" w14:textId="77777777" w:rsidR="00FC0B9A" w:rsidRPr="00B7624A" w:rsidRDefault="004B2962" w:rsidP="00FC0B9A">
            <w:pPr>
              <w:ind w:left="142" w:right="-2541" w:firstLine="426"/>
              <w:jc w:val="both"/>
              <w:rPr>
                <w:rFonts w:ascii="Cambria Math" w:hAnsi="Cambria Math" w:cstheme="majorBidi" w:hint="eastAsia"/>
                <w:sz w:val="28"/>
                <w:szCs w:val="28"/>
              </w:rPr>
            </w:pPr>
            <m:oMath>
              <m:acc>
                <m:accPr>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0</m:t>
                  </m:r>
                </m:sub>
              </m:sSub>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j</m:t>
                      </m:r>
                    </m:sub>
                  </m:sSub>
                </m:e>
              </m:nary>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oMath>
            <w:r w:rsidR="00FC0B9A" w:rsidRPr="00B7624A">
              <w:rPr>
                <w:rFonts w:ascii="Cambria Math" w:hAnsi="Cambria Math" w:cstheme="majorBidi"/>
                <w:sz w:val="28"/>
                <w:szCs w:val="28"/>
              </w:rPr>
              <w:t xml:space="preserve"> </w:t>
            </w:r>
          </w:p>
        </w:tc>
        <w:tc>
          <w:tcPr>
            <w:tcW w:w="616" w:type="dxa"/>
          </w:tcPr>
          <w:p w14:paraId="67BAC51F" w14:textId="77777777" w:rsidR="00FC0B9A" w:rsidRPr="00BD639B" w:rsidRDefault="00FC0B9A" w:rsidP="00C36DFA">
            <w:pPr>
              <w:jc w:val="right"/>
              <w:rPr>
                <w:rFonts w:asciiTheme="majorBidi" w:hAnsiTheme="majorBidi" w:cstheme="majorBidi"/>
                <w:sz w:val="24"/>
                <w:szCs w:val="24"/>
              </w:rPr>
            </w:pPr>
            <w:r>
              <w:rPr>
                <w:rFonts w:asciiTheme="majorBidi" w:hAnsiTheme="majorBidi" w:cstheme="majorBidi"/>
                <w:sz w:val="24"/>
                <w:szCs w:val="24"/>
              </w:rPr>
              <w:t>(16</w:t>
            </w:r>
            <w:r w:rsidRPr="00BD639B">
              <w:rPr>
                <w:rFonts w:asciiTheme="majorBidi" w:hAnsiTheme="majorBidi" w:cstheme="majorBidi"/>
                <w:sz w:val="24"/>
                <w:szCs w:val="24"/>
              </w:rPr>
              <w:t>)</w:t>
            </w:r>
          </w:p>
        </w:tc>
      </w:tr>
      <w:tr w:rsidR="00FC0B9A" w:rsidRPr="00BD639B" w14:paraId="4371A4BD" w14:textId="77777777" w:rsidTr="00C36DFA">
        <w:trPr>
          <w:trHeight w:val="179"/>
        </w:trPr>
        <w:tc>
          <w:tcPr>
            <w:tcW w:w="8472" w:type="dxa"/>
          </w:tcPr>
          <w:p w14:paraId="5B60EFD6" w14:textId="77777777" w:rsidR="002478AA" w:rsidRDefault="00FC0B9A" w:rsidP="002478AA">
            <w:pPr>
              <w:spacing w:line="360" w:lineRule="auto"/>
              <w:ind w:left="142" w:right="-2541" w:firstLine="426"/>
              <w:jc w:val="both"/>
              <w:rPr>
                <w:rFonts w:ascii="Times New Roman" w:eastAsia="SimSun" w:hAnsi="Times New Roman" w:cs="Times New Roman"/>
              </w:rPr>
            </w:pPr>
            <w:r>
              <w:rPr>
                <w:rFonts w:ascii="Times New Roman" w:eastAsia="SimSun" w:hAnsi="Times New Roman" w:cs="Times New Roman"/>
              </w:rPr>
              <w:t>w</w:t>
            </w:r>
            <w:r w:rsidRPr="004D61F0">
              <w:rPr>
                <w:rFonts w:ascii="Times New Roman" w:eastAsia="SimSun" w:hAnsi="Times New Roman" w:cs="Times New Roman"/>
              </w:rPr>
              <w:t>here</w:t>
            </w:r>
            <w:r>
              <w:rPr>
                <w:rFonts w:ascii="Times New Roman" w:eastAsia="SimSun" w:hAnsi="Times New Roman" w:cs="Times New Roman"/>
              </w:rPr>
              <w:t xml:space="preserve"> the regression coefficients are determined such that</w:t>
            </w:r>
            <w:r w:rsidR="002478AA">
              <w:rPr>
                <w:rFonts w:ascii="Times New Roman" w:eastAsia="SimSun" w:hAnsi="Times New Roman" w:cs="Times New Roman"/>
              </w:rPr>
              <w:t xml:space="preserve"> the following sum</w:t>
            </w:r>
          </w:p>
          <w:p w14:paraId="30DDD79C" w14:textId="77777777" w:rsidR="00FC0B9A" w:rsidRDefault="002478AA" w:rsidP="00FC0B9A">
            <w:pPr>
              <w:ind w:left="142" w:right="-2541" w:firstLine="426"/>
              <w:jc w:val="both"/>
              <w:rPr>
                <w:rFonts w:ascii="Times New Roman" w:eastAsia="SimSun" w:hAnsi="Times New Roman" w:cs="Times New Roman"/>
              </w:rPr>
            </w:pPr>
            <w:r>
              <w:rPr>
                <w:rFonts w:ascii="Times New Roman" w:eastAsia="SimSun" w:hAnsi="Times New Roman" w:cs="Times New Roman"/>
              </w:rPr>
              <w:t xml:space="preserve"> is minimized</w:t>
            </w:r>
          </w:p>
          <w:p w14:paraId="49A5579C" w14:textId="77777777" w:rsidR="00FC0B9A" w:rsidRDefault="004B2962" w:rsidP="002478AA">
            <w:pPr>
              <w:ind w:left="567" w:right="-2541" w:firstLine="426"/>
              <w:jc w:val="both"/>
              <w:rPr>
                <w:rFonts w:ascii="Times New Roman" w:eastAsia="SimSun" w:hAnsi="Times New Roman" w:cs="Times New Roman"/>
                <w:sz w:val="21"/>
                <w:szCs w:val="21"/>
              </w:rPr>
            </w:pPr>
            <m:oMath>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sSup>
                    <m:sSupPr>
                      <m:ctrlPr>
                        <w:rPr>
                          <w:rFonts w:ascii="Cambria Math" w:hAnsi="Cambria Math" w:cstheme="majorBidi"/>
                          <w:i/>
                          <w:sz w:val="21"/>
                          <w:szCs w:val="21"/>
                        </w:rPr>
                      </m:ctrlPr>
                    </m:sSupPr>
                    <m:e>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y</m:t>
                          </m:r>
                        </m:e>
                        <m:sub>
                          <m:r>
                            <w:rPr>
                              <w:rFonts w:ascii="Cambria Math" w:hAnsi="Cambria Math" w:cstheme="majorBidi"/>
                              <w:sz w:val="21"/>
                              <w:szCs w:val="21"/>
                            </w:rPr>
                            <m:t>i</m:t>
                          </m:r>
                        </m:sub>
                      </m:sSub>
                      <m:r>
                        <w:rPr>
                          <w:rFonts w:ascii="Cambria Math" w:hAnsi="Cambria Math" w:cstheme="majorBidi"/>
                          <w:sz w:val="21"/>
                          <w:szCs w:val="21"/>
                        </w:rPr>
                        <m:t>-</m:t>
                      </m:r>
                      <m:sSub>
                        <m:sSubPr>
                          <m:ctrlPr>
                            <w:rPr>
                              <w:rFonts w:ascii="Cambria Math" w:hAnsi="Cambria Math" w:cstheme="majorBidi"/>
                              <w:i/>
                              <w:sz w:val="21"/>
                              <w:szCs w:val="21"/>
                            </w:rPr>
                          </m:ctrlPr>
                        </m:sSubPr>
                        <m:e>
                          <m:acc>
                            <m:accPr>
                              <m:ctrlPr>
                                <w:rPr>
                                  <w:rFonts w:ascii="Cambria Math" w:hAnsi="Cambria Math" w:cstheme="majorBidi"/>
                                  <w:i/>
                                  <w:sz w:val="21"/>
                                  <w:szCs w:val="21"/>
                                </w:rPr>
                              </m:ctrlPr>
                            </m:accPr>
                            <m:e>
                              <m:r>
                                <w:rPr>
                                  <w:rFonts w:ascii="Cambria Math" w:hAnsi="Cambria Math" w:cstheme="majorBidi"/>
                                  <w:sz w:val="21"/>
                                  <w:szCs w:val="21"/>
                                </w:rPr>
                                <m:t>y</m:t>
                              </m:r>
                            </m:e>
                          </m:acc>
                        </m:e>
                        <m:sub>
                          <m:r>
                            <w:rPr>
                              <w:rFonts w:ascii="Cambria Math" w:hAnsi="Cambria Math" w:cstheme="majorBidi"/>
                              <w:sz w:val="21"/>
                              <w:szCs w:val="21"/>
                            </w:rPr>
                            <m:t>i</m:t>
                          </m:r>
                        </m:sub>
                      </m:sSub>
                      <m:r>
                        <w:rPr>
                          <w:rFonts w:ascii="Cambria Math" w:hAnsi="Cambria Math" w:cstheme="majorBidi"/>
                          <w:sz w:val="21"/>
                          <w:szCs w:val="21"/>
                        </w:rPr>
                        <m:t>)</m:t>
                      </m:r>
                    </m:e>
                    <m:sup>
                      <m:r>
                        <w:rPr>
                          <w:rFonts w:ascii="Cambria Math" w:hAnsi="Cambria Math" w:cstheme="majorBidi"/>
                          <w:sz w:val="21"/>
                          <w:szCs w:val="21"/>
                        </w:rPr>
                        <m:t>2</m:t>
                      </m:r>
                    </m:sup>
                  </m:sSup>
                </m:e>
              </m:nary>
              <m:r>
                <w:rPr>
                  <w:rFonts w:ascii="Cambria Math" w:hAnsi="Cambria Math" w:cstheme="majorBidi"/>
                  <w:sz w:val="21"/>
                  <w:szCs w:val="21"/>
                </w:rPr>
                <m:t>=</m:t>
              </m:r>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sSup>
                    <m:sSupPr>
                      <m:ctrlPr>
                        <w:rPr>
                          <w:rFonts w:ascii="Cambria Math" w:hAnsi="Cambria Math" w:cstheme="majorBidi"/>
                          <w:i/>
                          <w:sz w:val="21"/>
                          <w:szCs w:val="21"/>
                        </w:rPr>
                      </m:ctrlPr>
                    </m:sSupPr>
                    <m:e>
                      <m:d>
                        <m:dPr>
                          <m:begChr m:val="["/>
                          <m:endChr m:val="]"/>
                          <m:ctrlPr>
                            <w:rPr>
                              <w:rFonts w:ascii="Cambria Math" w:hAnsi="Cambria Math" w:cstheme="majorBidi"/>
                              <w:i/>
                              <w:sz w:val="21"/>
                              <w:szCs w:val="21"/>
                            </w:rPr>
                          </m:ctrlPr>
                        </m:dPr>
                        <m:e>
                          <m:sSub>
                            <m:sSubPr>
                              <m:ctrlPr>
                                <w:rPr>
                                  <w:rFonts w:ascii="Cambria Math" w:hAnsi="Cambria Math" w:cstheme="majorBidi"/>
                                  <w:i/>
                                  <w:sz w:val="21"/>
                                  <w:szCs w:val="21"/>
                                </w:rPr>
                              </m:ctrlPr>
                            </m:sSubPr>
                            <m:e>
                              <m:r>
                                <w:rPr>
                                  <w:rFonts w:ascii="Cambria Math" w:hAnsi="Cambria Math" w:cstheme="majorBidi"/>
                                  <w:sz w:val="21"/>
                                  <w:szCs w:val="21"/>
                                </w:rPr>
                                <m:t>y</m:t>
                              </m:r>
                            </m:e>
                            <m:sub>
                              <m:r>
                                <w:rPr>
                                  <w:rFonts w:ascii="Cambria Math" w:hAnsi="Cambria Math" w:cstheme="majorBidi"/>
                                  <w:sz w:val="21"/>
                                  <w:szCs w:val="21"/>
                                </w:rPr>
                                <m:t>i</m:t>
                              </m:r>
                            </m:sub>
                          </m:sSub>
                          <m:r>
                            <w:rPr>
                              <w:rFonts w:ascii="Cambria Math" w:hAnsi="Cambria Math" w:cstheme="majorBidi"/>
                              <w:sz w:val="21"/>
                              <w:szCs w:val="21"/>
                            </w:rPr>
                            <m:t>-</m:t>
                          </m:r>
                          <m:d>
                            <m:dPr>
                              <m:ctrlPr>
                                <w:rPr>
                                  <w:rFonts w:ascii="Cambria Math" w:hAnsi="Cambria Math" w:cstheme="majorBidi"/>
                                  <w:i/>
                                  <w:sz w:val="21"/>
                                  <w:szCs w:val="21"/>
                                </w:rPr>
                              </m:ctrlPr>
                            </m:dPr>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0</m:t>
                                  </m:r>
                                </m:sub>
                              </m:sSub>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j</m:t>
                                      </m:r>
                                    </m:sub>
                                  </m:sSub>
                                </m:e>
                              </m:nary>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e>
                          </m:d>
                        </m:e>
                      </m:d>
                    </m:e>
                    <m:sup>
                      <m:r>
                        <w:rPr>
                          <w:rFonts w:ascii="Cambria Math" w:hAnsi="Cambria Math" w:cstheme="majorBidi"/>
                          <w:sz w:val="21"/>
                          <w:szCs w:val="21"/>
                        </w:rPr>
                        <m:t>2</m:t>
                      </m:r>
                    </m:sup>
                  </m:sSup>
                </m:e>
              </m:nary>
            </m:oMath>
            <w:r w:rsidR="00FC0B9A">
              <w:rPr>
                <w:rFonts w:ascii="Times New Roman" w:eastAsia="SimSun" w:hAnsi="Times New Roman" w:cs="Times New Roman"/>
                <w:sz w:val="21"/>
                <w:szCs w:val="21"/>
              </w:rPr>
              <w:t xml:space="preserve"> </w:t>
            </w:r>
          </w:p>
          <w:p w14:paraId="671ED0A3" w14:textId="77777777" w:rsidR="00FC0B9A" w:rsidRPr="004D61F0" w:rsidRDefault="00FC0B9A" w:rsidP="002478AA">
            <w:pPr>
              <w:ind w:left="567" w:right="-2541" w:firstLine="426"/>
              <w:jc w:val="both"/>
              <w:rPr>
                <w:rFonts w:ascii="Times New Roman" w:eastAsia="SimSun" w:hAnsi="Times New Roman" w:cs="Times New Roman"/>
                <w:sz w:val="21"/>
                <w:szCs w:val="21"/>
              </w:rPr>
            </w:pPr>
            <w:r>
              <w:rPr>
                <w:rFonts w:ascii="Times New Roman" w:eastAsia="SimSun" w:hAnsi="Times New Roman" w:cs="Times New Roman"/>
                <w:sz w:val="21"/>
                <w:szCs w:val="21"/>
              </w:rPr>
              <w:t xml:space="preserve"> </w:t>
            </w:r>
          </w:p>
        </w:tc>
        <w:tc>
          <w:tcPr>
            <w:tcW w:w="616" w:type="dxa"/>
          </w:tcPr>
          <w:p w14:paraId="2436FCAB" w14:textId="77777777" w:rsidR="00FC0B9A" w:rsidRDefault="00FC0B9A" w:rsidP="00C36DFA">
            <w:pPr>
              <w:jc w:val="right"/>
              <w:rPr>
                <w:rFonts w:asciiTheme="majorBidi" w:hAnsiTheme="majorBidi" w:cstheme="majorBidi"/>
                <w:sz w:val="24"/>
                <w:szCs w:val="24"/>
              </w:rPr>
            </w:pPr>
          </w:p>
          <w:p w14:paraId="6C8804D5" w14:textId="77777777" w:rsidR="00FC0B9A" w:rsidRDefault="00FC0B9A" w:rsidP="00C36DFA">
            <w:pPr>
              <w:jc w:val="right"/>
              <w:rPr>
                <w:rFonts w:asciiTheme="majorBidi" w:hAnsiTheme="majorBidi" w:cstheme="majorBidi"/>
                <w:sz w:val="24"/>
                <w:szCs w:val="24"/>
              </w:rPr>
            </w:pPr>
          </w:p>
          <w:p w14:paraId="392E61FB" w14:textId="77777777" w:rsidR="00FC0B9A" w:rsidRDefault="00FC0B9A" w:rsidP="00C36DFA">
            <w:pPr>
              <w:jc w:val="right"/>
              <w:rPr>
                <w:rFonts w:asciiTheme="majorBidi" w:hAnsiTheme="majorBidi" w:cstheme="majorBidi"/>
                <w:sz w:val="24"/>
                <w:szCs w:val="24"/>
              </w:rPr>
            </w:pPr>
            <w:r>
              <w:rPr>
                <w:rFonts w:asciiTheme="majorBidi" w:hAnsiTheme="majorBidi" w:cstheme="majorBidi"/>
                <w:sz w:val="24"/>
                <w:szCs w:val="24"/>
              </w:rPr>
              <w:t>(17)</w:t>
            </w:r>
          </w:p>
        </w:tc>
      </w:tr>
    </w:tbl>
    <w:p w14:paraId="79C9B63B" w14:textId="77777777" w:rsidR="00B8727A" w:rsidRPr="002E1C5E" w:rsidRDefault="001E178C" w:rsidP="00416A0D">
      <w:pPr>
        <w:pStyle w:val="ListParagraph"/>
        <w:numPr>
          <w:ilvl w:val="0"/>
          <w:numId w:val="11"/>
        </w:numPr>
        <w:spacing w:line="360" w:lineRule="auto"/>
        <w:ind w:left="567" w:hanging="283"/>
        <w:rPr>
          <w:rFonts w:asciiTheme="majorBidi" w:hAnsiTheme="majorBidi" w:cstheme="majorBidi"/>
        </w:rPr>
      </w:pPr>
      <w:r w:rsidRPr="002E1C5E">
        <w:rPr>
          <w:rFonts w:asciiTheme="majorBidi" w:hAnsiTheme="majorBidi" w:cstheme="majorBidi"/>
        </w:rPr>
        <w:t>Variance-based analysis</w:t>
      </w:r>
      <w:r w:rsidR="00CC6590" w:rsidRPr="002E1C5E">
        <w:rPr>
          <w:rFonts w:asciiTheme="majorBidi" w:hAnsiTheme="majorBidi" w:cstheme="majorBidi"/>
        </w:rPr>
        <w:t xml:space="preserve"> deal when non-linear relationship</w:t>
      </w:r>
      <w:r w:rsidR="00F8144D" w:rsidRPr="002E1C5E">
        <w:rPr>
          <w:rFonts w:asciiTheme="majorBidi" w:hAnsiTheme="majorBidi" w:cstheme="majorBidi"/>
        </w:rPr>
        <w:t xml:space="preserve"> of parameter </w:t>
      </w:r>
      <w:r w:rsidR="00F8144D" w:rsidRPr="002E1C5E">
        <w:rPr>
          <w:rFonts w:asciiTheme="majorBidi" w:hAnsiTheme="majorBidi" w:cstheme="majorBidi"/>
          <w:i/>
          <w:iCs/>
        </w:rPr>
        <w:t>j</w:t>
      </w:r>
      <w:r w:rsidR="00F8144D" w:rsidRPr="002E1C5E">
        <w:rPr>
          <w:rFonts w:asciiTheme="majorBidi" w:hAnsiTheme="majorBidi" w:cstheme="majorBidi"/>
        </w:rPr>
        <w:t xml:space="preserve"> and model’s output </w:t>
      </w:r>
      <w:r w:rsidR="00F8144D" w:rsidRPr="002E1C5E">
        <w:rPr>
          <w:rFonts w:asciiTheme="majorBidi" w:hAnsiTheme="majorBidi" w:cstheme="majorBidi"/>
          <w:i/>
          <w:iCs/>
        </w:rPr>
        <w:t>y</w:t>
      </w:r>
      <w:r w:rsidR="00F8144D" w:rsidRPr="002E1C5E">
        <w:rPr>
          <w:rFonts w:asciiTheme="majorBidi" w:hAnsiTheme="majorBidi" w:cstheme="majorBidi"/>
        </w:rPr>
        <w:t>.</w:t>
      </w:r>
      <w:r w:rsidR="00FA2FA2" w:rsidRPr="002E1C5E">
        <w:rPr>
          <w:rFonts w:asciiTheme="majorBidi" w:hAnsiTheme="majorBidi" w:cstheme="majorBidi"/>
        </w:rPr>
        <w:t xml:space="preserve"> It partitions total output variance and identifies the amount of output’s variation according to the uncertainty in the parameters. </w:t>
      </w:r>
      <w:r w:rsidR="00F8144D" w:rsidRPr="002E1C5E">
        <w:rPr>
          <w:rFonts w:asciiTheme="majorBidi" w:hAnsiTheme="majorBidi" w:cstheme="majorBidi"/>
        </w:rPr>
        <w:t xml:space="preserve"> </w:t>
      </w:r>
      <w:r w:rsidR="00FA2FA2" w:rsidRPr="002E1C5E">
        <w:rPr>
          <w:rFonts w:asciiTheme="majorBidi" w:hAnsiTheme="majorBidi" w:cstheme="majorBidi"/>
        </w:rPr>
        <w:t>Two main approaches of Fourier amplitude sensitivity test (FAST) (</w:t>
      </w:r>
      <w:proofErr w:type="spellStart"/>
      <w:r w:rsidR="00FA2FA2" w:rsidRPr="002E1C5E">
        <w:rPr>
          <w:rFonts w:asciiTheme="majorBidi" w:hAnsiTheme="majorBidi" w:cstheme="majorBidi"/>
        </w:rPr>
        <w:t>Cukier</w:t>
      </w:r>
      <w:proofErr w:type="spellEnd"/>
      <w:r w:rsidR="00FA2FA2" w:rsidRPr="002E1C5E">
        <w:rPr>
          <w:rFonts w:asciiTheme="majorBidi" w:hAnsiTheme="majorBidi" w:cstheme="majorBidi"/>
        </w:rPr>
        <w:t xml:space="preserve">, 1978) and its extension </w:t>
      </w:r>
      <w:r w:rsidR="00F5378B" w:rsidRPr="002E1C5E">
        <w:rPr>
          <w:rFonts w:asciiTheme="majorBidi" w:hAnsiTheme="majorBidi" w:cstheme="majorBidi"/>
        </w:rPr>
        <w:t>(</w:t>
      </w:r>
      <w:proofErr w:type="spellStart"/>
      <w:r w:rsidR="00F5378B" w:rsidRPr="002E1C5E">
        <w:rPr>
          <w:rFonts w:asciiTheme="majorBidi" w:hAnsiTheme="majorBidi" w:cstheme="majorBidi"/>
        </w:rPr>
        <w:t>eFAST</w:t>
      </w:r>
      <w:proofErr w:type="spellEnd"/>
      <w:r w:rsidR="00F5378B" w:rsidRPr="002E1C5E">
        <w:rPr>
          <w:rFonts w:asciiTheme="majorBidi" w:hAnsiTheme="majorBidi" w:cstheme="majorBidi"/>
        </w:rPr>
        <w:t xml:space="preserve">) </w:t>
      </w:r>
      <w:r w:rsidR="00FA2FA2" w:rsidRPr="002E1C5E">
        <w:rPr>
          <w:rFonts w:asciiTheme="majorBidi" w:hAnsiTheme="majorBidi" w:cstheme="majorBidi"/>
        </w:rPr>
        <w:t>(</w:t>
      </w:r>
      <w:proofErr w:type="spellStart"/>
      <w:r w:rsidR="00FA2FA2" w:rsidRPr="002E1C5E">
        <w:rPr>
          <w:rFonts w:asciiTheme="majorBidi" w:hAnsiTheme="majorBidi" w:cstheme="majorBidi"/>
        </w:rPr>
        <w:t>Saltelli</w:t>
      </w:r>
      <w:proofErr w:type="spellEnd"/>
      <w:r w:rsidR="00FA2FA2" w:rsidRPr="002E1C5E">
        <w:rPr>
          <w:rFonts w:asciiTheme="majorBidi" w:hAnsiTheme="majorBidi" w:cstheme="majorBidi"/>
        </w:rPr>
        <w:t>, 1999), which explore the parameters on frequency space, are investigated.</w:t>
      </w:r>
      <w:r w:rsidR="00133B53" w:rsidRPr="002E1C5E">
        <w:rPr>
          <w:rFonts w:asciiTheme="majorBidi" w:hAnsiTheme="majorBidi" w:cstheme="majorBidi"/>
        </w:rPr>
        <w:t xml:space="preserve"> Analysis of variance (ANOVA) method is also considered to </w:t>
      </w:r>
      <w:r w:rsidR="00416A0D">
        <w:rPr>
          <w:rFonts w:asciiTheme="majorBidi" w:hAnsiTheme="majorBidi" w:cstheme="majorBidi"/>
        </w:rPr>
        <w:t xml:space="preserve">examine the influence of each pair parameter on </w:t>
      </w:r>
      <w:r w:rsidR="00416A0D" w:rsidRPr="002E1C5E">
        <w:rPr>
          <w:rFonts w:asciiTheme="majorBidi" w:hAnsiTheme="majorBidi" w:cstheme="majorBidi"/>
        </w:rPr>
        <w:t>the</w:t>
      </w:r>
      <w:r w:rsidR="00416A0D">
        <w:rPr>
          <w:rFonts w:asciiTheme="majorBidi" w:hAnsiTheme="majorBidi" w:cstheme="majorBidi"/>
        </w:rPr>
        <w:t xml:space="preserve"> model’s outputs.</w:t>
      </w:r>
    </w:p>
    <w:p w14:paraId="4A60F1E4" w14:textId="77777777" w:rsidR="00B411F0" w:rsidRPr="00676CFD" w:rsidRDefault="00F55394" w:rsidP="00B411F0">
      <w:pPr>
        <w:pStyle w:val="ListParagraph"/>
        <w:numPr>
          <w:ilvl w:val="0"/>
          <w:numId w:val="11"/>
        </w:numPr>
        <w:spacing w:line="360" w:lineRule="auto"/>
        <w:ind w:left="567" w:hanging="283"/>
        <w:rPr>
          <w:rFonts w:asciiTheme="majorBidi" w:hAnsiTheme="majorBidi" w:cstheme="majorBidi"/>
        </w:rPr>
      </w:pPr>
      <w:r w:rsidRPr="00C820E1">
        <w:rPr>
          <w:rFonts w:asciiTheme="majorBidi" w:hAnsiTheme="majorBidi" w:cstheme="majorBidi"/>
        </w:rPr>
        <w:t xml:space="preserve">Morris scanning </w:t>
      </w:r>
      <w:r w:rsidR="00965470">
        <w:rPr>
          <w:rFonts w:asciiTheme="majorBidi" w:hAnsiTheme="majorBidi" w:cstheme="majorBidi"/>
        </w:rPr>
        <w:t xml:space="preserve">design </w:t>
      </w:r>
      <w:r w:rsidRPr="00C820E1">
        <w:rPr>
          <w:rFonts w:asciiTheme="majorBidi" w:hAnsiTheme="majorBidi" w:cstheme="majorBidi"/>
        </w:rPr>
        <w:t>approach</w:t>
      </w:r>
      <w:r w:rsidR="00C820E1" w:rsidRPr="00C820E1">
        <w:rPr>
          <w:rFonts w:asciiTheme="majorBidi" w:hAnsiTheme="majorBidi" w:cstheme="majorBidi"/>
        </w:rPr>
        <w:t xml:space="preserve"> is used to rank the most influential parameter. It</w:t>
      </w:r>
      <w:r w:rsidRPr="00C820E1">
        <w:rPr>
          <w:rFonts w:asciiTheme="majorBidi" w:hAnsiTheme="majorBidi" w:cstheme="majorBidi"/>
        </w:rPr>
        <w:t xml:space="preserve"> is based on OAT in which the investigating parameter is varied by small amount around its nominal point </w:t>
      </w:r>
      <w:r w:rsidRPr="00C820E1">
        <w:rPr>
          <w:rFonts w:asciiTheme="majorBidi" w:hAnsiTheme="majorBidi" w:cstheme="majorBidi"/>
        </w:rPr>
        <w:lastRenderedPageBreak/>
        <w:t xml:space="preserve">to identify the model behaviour in that region. Morris approach then repeats on different nominal points to measure the different outcomes. </w:t>
      </w:r>
      <w:r w:rsidR="00965470">
        <w:rPr>
          <w:rFonts w:asciiTheme="majorBidi" w:hAnsiTheme="majorBidi" w:cstheme="majorBidi"/>
        </w:rPr>
        <w:t>The approach is</w:t>
      </w:r>
      <w:r w:rsidR="00EC7A82" w:rsidRPr="00C820E1">
        <w:rPr>
          <w:rFonts w:asciiTheme="majorBidi" w:hAnsiTheme="majorBidi" w:cstheme="majorBidi"/>
        </w:rPr>
        <w:t xml:space="preserve"> </w:t>
      </w:r>
      <w:r w:rsidRPr="00C820E1">
        <w:rPr>
          <w:rFonts w:asciiTheme="majorBidi" w:hAnsiTheme="majorBidi" w:cstheme="majorBidi"/>
        </w:rPr>
        <w:t>presented in Appendix A.</w:t>
      </w:r>
      <w:r w:rsidR="00B411F0">
        <w:rPr>
          <w:rFonts w:asciiTheme="majorBidi" w:hAnsiTheme="majorBidi" w:cstheme="majorBidi"/>
        </w:rPr>
        <w:t xml:space="preserve"> The most influential parameters is then applied in simulation to visualize how group cohesion changes according the parameters.</w:t>
      </w:r>
    </w:p>
    <w:p w14:paraId="042C866F" w14:textId="77777777" w:rsidR="00F55394" w:rsidRDefault="00F55394" w:rsidP="00863D44">
      <w:pPr>
        <w:pStyle w:val="ListParagraph"/>
        <w:spacing w:after="0" w:line="360" w:lineRule="auto"/>
        <w:ind w:left="0"/>
        <w:rPr>
          <w:rFonts w:asciiTheme="majorBidi" w:hAnsiTheme="majorBidi" w:cstheme="majorBidi"/>
        </w:rPr>
      </w:pPr>
    </w:p>
    <w:p w14:paraId="3B2DF231" w14:textId="77777777" w:rsidR="000B516B" w:rsidRPr="00AA1CD7" w:rsidRDefault="009A0D84" w:rsidP="004F271D">
      <w:pPr>
        <w:spacing w:line="360" w:lineRule="auto"/>
        <w:rPr>
          <w:rFonts w:asciiTheme="majorBidi" w:hAnsiTheme="majorBidi" w:cstheme="majorBidi"/>
        </w:rPr>
      </w:pPr>
      <w:r>
        <w:rPr>
          <w:rFonts w:asciiTheme="majorBidi" w:hAnsiTheme="majorBidi" w:cstheme="majorBidi"/>
        </w:rPr>
        <w:t xml:space="preserve">Another </w:t>
      </w:r>
      <w:r w:rsidR="00863D44">
        <w:rPr>
          <w:rFonts w:asciiTheme="majorBidi" w:hAnsiTheme="majorBidi" w:cstheme="majorBidi"/>
        </w:rPr>
        <w:t>variance-based approach</w:t>
      </w:r>
      <w:r>
        <w:rPr>
          <w:rFonts w:asciiTheme="majorBidi" w:hAnsiTheme="majorBidi" w:cstheme="majorBidi"/>
        </w:rPr>
        <w:t xml:space="preserve">, </w:t>
      </w:r>
      <w:proofErr w:type="spellStart"/>
      <w:r>
        <w:rPr>
          <w:rFonts w:asciiTheme="majorBidi" w:hAnsiTheme="majorBidi" w:cstheme="majorBidi"/>
        </w:rPr>
        <w:t>Sobol</w:t>
      </w:r>
      <w:proofErr w:type="spellEnd"/>
      <w:r>
        <w:rPr>
          <w:rFonts w:asciiTheme="majorBidi" w:hAnsiTheme="majorBidi" w:cstheme="majorBidi"/>
        </w:rPr>
        <w:t xml:space="preserve"> method, is also considered to </w:t>
      </w:r>
      <w:r w:rsidR="004F271D">
        <w:rPr>
          <w:rFonts w:asciiTheme="majorBidi" w:hAnsiTheme="majorBidi" w:cstheme="majorBidi"/>
        </w:rPr>
        <w:t>explore</w:t>
      </w:r>
      <w:r>
        <w:rPr>
          <w:rFonts w:asciiTheme="majorBidi" w:hAnsiTheme="majorBidi" w:cstheme="majorBidi"/>
        </w:rPr>
        <w:t xml:space="preserve"> the impact of parameters on the model’s </w:t>
      </w:r>
      <w:r w:rsidR="00056376">
        <w:rPr>
          <w:rFonts w:asciiTheme="majorBidi" w:hAnsiTheme="majorBidi" w:cstheme="majorBidi"/>
        </w:rPr>
        <w:t xml:space="preserve">outputs. </w:t>
      </w:r>
      <w:proofErr w:type="spellStart"/>
      <w:r>
        <w:rPr>
          <w:rFonts w:asciiTheme="majorBidi" w:hAnsiTheme="majorBidi" w:cstheme="majorBidi"/>
        </w:rPr>
        <w:t>Sobol</w:t>
      </w:r>
      <w:proofErr w:type="spellEnd"/>
      <w:r>
        <w:rPr>
          <w:rFonts w:asciiTheme="majorBidi" w:hAnsiTheme="majorBidi" w:cstheme="majorBidi"/>
        </w:rPr>
        <w:t xml:space="preserve"> method is</w:t>
      </w:r>
      <w:r w:rsidR="00863D44">
        <w:rPr>
          <w:rFonts w:asciiTheme="majorBidi" w:hAnsiTheme="majorBidi" w:cstheme="majorBidi"/>
        </w:rPr>
        <w:t xml:space="preserve"> based on the decomposition of the model’s output into terms of increasing dimensionality and then compute the </w:t>
      </w:r>
      <w:proofErr w:type="spellStart"/>
      <w:r w:rsidR="00863D44">
        <w:rPr>
          <w:rFonts w:asciiTheme="majorBidi" w:hAnsiTheme="majorBidi" w:cstheme="majorBidi"/>
        </w:rPr>
        <w:t>Sobol</w:t>
      </w:r>
      <w:proofErr w:type="spellEnd"/>
      <w:r w:rsidR="00863D44">
        <w:rPr>
          <w:rFonts w:asciiTheme="majorBidi" w:hAnsiTheme="majorBidi" w:cstheme="majorBidi"/>
        </w:rPr>
        <w:t xml:space="preserve"> indices (the contribution) of each parameter to the variance of model output. </w:t>
      </w:r>
      <w:r>
        <w:rPr>
          <w:rFonts w:asciiTheme="majorBidi" w:hAnsiTheme="majorBidi" w:cstheme="majorBidi"/>
        </w:rPr>
        <w:t>The method is presented in Appendix A as well.</w:t>
      </w:r>
    </w:p>
    <w:p w14:paraId="6CB11F89" w14:textId="77777777" w:rsidR="00776330" w:rsidRPr="00313793" w:rsidRDefault="00FF3328" w:rsidP="00473164">
      <w:pPr>
        <w:pStyle w:val="ListParagraph"/>
        <w:numPr>
          <w:ilvl w:val="0"/>
          <w:numId w:val="10"/>
        </w:numPr>
        <w:spacing w:line="360" w:lineRule="auto"/>
        <w:ind w:left="284" w:hanging="284"/>
        <w:rPr>
          <w:rFonts w:asciiTheme="majorBidi" w:hAnsiTheme="majorBidi" w:cstheme="majorBidi"/>
          <w:u w:val="single"/>
        </w:rPr>
      </w:pPr>
      <w:r w:rsidRPr="00313793">
        <w:rPr>
          <w:rFonts w:asciiTheme="majorBidi" w:hAnsiTheme="majorBidi" w:cstheme="majorBidi"/>
          <w:u w:val="single"/>
        </w:rPr>
        <w:t xml:space="preserve">How does group cohesion behaviour </w:t>
      </w:r>
      <w:r w:rsidR="001576AB" w:rsidRPr="00313793">
        <w:rPr>
          <w:rFonts w:asciiTheme="majorBidi" w:hAnsiTheme="majorBidi" w:cstheme="majorBidi"/>
          <w:u w:val="single"/>
        </w:rPr>
        <w:t xml:space="preserve">affect group member’s </w:t>
      </w:r>
      <w:r w:rsidR="00851802" w:rsidRPr="00313793">
        <w:rPr>
          <w:rFonts w:asciiTheme="majorBidi" w:hAnsiTheme="majorBidi" w:cstheme="majorBidi"/>
          <w:u w:val="single"/>
        </w:rPr>
        <w:t xml:space="preserve">velocity </w:t>
      </w:r>
      <w:r w:rsidR="00030708">
        <w:rPr>
          <w:rFonts w:asciiTheme="majorBidi" w:hAnsiTheme="majorBidi" w:cstheme="majorBidi"/>
          <w:u w:val="single"/>
        </w:rPr>
        <w:t xml:space="preserve">and direction </w:t>
      </w:r>
      <w:r w:rsidR="001576AB" w:rsidRPr="00313793">
        <w:rPr>
          <w:rFonts w:asciiTheme="majorBidi" w:hAnsiTheme="majorBidi" w:cstheme="majorBidi"/>
          <w:u w:val="single"/>
        </w:rPr>
        <w:t>over the time?</w:t>
      </w:r>
    </w:p>
    <w:p w14:paraId="6213AD86" w14:textId="77777777" w:rsidR="001E4FD6" w:rsidRDefault="001E4FD6" w:rsidP="00397A26">
      <w:pPr>
        <w:pStyle w:val="ListParagraph"/>
        <w:spacing w:line="360" w:lineRule="auto"/>
        <w:ind w:left="0"/>
        <w:rPr>
          <w:rFonts w:asciiTheme="majorBidi" w:hAnsiTheme="majorBidi" w:cstheme="majorBidi"/>
        </w:rPr>
      </w:pPr>
    </w:p>
    <w:p w14:paraId="27F4D71B" w14:textId="77777777" w:rsidR="006A116D" w:rsidRDefault="00374437" w:rsidP="00701725">
      <w:pPr>
        <w:pStyle w:val="ListParagraph"/>
        <w:spacing w:line="360" w:lineRule="auto"/>
        <w:ind w:left="0"/>
        <w:rPr>
          <w:rFonts w:asciiTheme="majorBidi" w:hAnsiTheme="majorBidi" w:cstheme="majorBidi"/>
        </w:rPr>
      </w:pPr>
      <w:r>
        <w:rPr>
          <w:rFonts w:asciiTheme="majorBidi" w:hAnsiTheme="majorBidi" w:cstheme="majorBidi"/>
        </w:rPr>
        <w:t xml:space="preserve">This question investigates </w:t>
      </w:r>
      <w:r w:rsidR="00701725">
        <w:rPr>
          <w:rFonts w:asciiTheme="majorBidi" w:hAnsiTheme="majorBidi" w:cstheme="majorBidi"/>
        </w:rPr>
        <w:t xml:space="preserve">the effect of group cohesion on group members according to </w:t>
      </w:r>
      <w:r w:rsidR="00972EBB">
        <w:rPr>
          <w:rFonts w:asciiTheme="majorBidi" w:hAnsiTheme="majorBidi" w:cstheme="majorBidi"/>
        </w:rPr>
        <w:t xml:space="preserve">their </w:t>
      </w:r>
      <w:r w:rsidR="00701725">
        <w:rPr>
          <w:rFonts w:asciiTheme="majorBidi" w:hAnsiTheme="majorBidi" w:cstheme="majorBidi"/>
        </w:rPr>
        <w:t>initial parameter settings</w:t>
      </w:r>
      <w:r>
        <w:rPr>
          <w:rFonts w:asciiTheme="majorBidi" w:hAnsiTheme="majorBidi" w:cstheme="majorBidi"/>
        </w:rPr>
        <w:t xml:space="preserve">. </w:t>
      </w:r>
      <w:r w:rsidR="00972EBB">
        <w:rPr>
          <w:rFonts w:asciiTheme="majorBidi" w:hAnsiTheme="majorBidi" w:cstheme="majorBidi"/>
        </w:rPr>
        <w:t xml:space="preserve">It aims to understand how group members need to limit their individuality in order to align their behaviour with their group mates. </w:t>
      </w:r>
      <w:r>
        <w:rPr>
          <w:rFonts w:asciiTheme="majorBidi" w:hAnsiTheme="majorBidi" w:cstheme="majorBidi"/>
        </w:rPr>
        <w:t xml:space="preserve">Two prototypes including </w:t>
      </w:r>
      <w:r w:rsidR="006A116D">
        <w:rPr>
          <w:rFonts w:asciiTheme="majorBidi" w:hAnsiTheme="majorBidi" w:cstheme="majorBidi"/>
        </w:rPr>
        <w:t>individuals</w:t>
      </w:r>
      <w:r>
        <w:rPr>
          <w:rFonts w:asciiTheme="majorBidi" w:hAnsiTheme="majorBidi" w:cstheme="majorBidi"/>
        </w:rPr>
        <w:t xml:space="preserve"> moving </w:t>
      </w:r>
      <w:r w:rsidR="006A116D">
        <w:rPr>
          <w:rFonts w:asciiTheme="majorBidi" w:hAnsiTheme="majorBidi" w:cstheme="majorBidi"/>
        </w:rPr>
        <w:t xml:space="preserve">in group compared with when those same individuals behave individually </w:t>
      </w:r>
      <w:r w:rsidR="00D270DE">
        <w:rPr>
          <w:rFonts w:asciiTheme="majorBidi" w:hAnsiTheme="majorBidi" w:cstheme="majorBidi"/>
        </w:rPr>
        <w:t xml:space="preserve">are compared </w:t>
      </w:r>
      <w:r w:rsidR="006A116D">
        <w:rPr>
          <w:rFonts w:asciiTheme="majorBidi" w:hAnsiTheme="majorBidi" w:cstheme="majorBidi"/>
        </w:rPr>
        <w:t>on aspects:</w:t>
      </w:r>
    </w:p>
    <w:p w14:paraId="76ECF016" w14:textId="77777777" w:rsidR="006A116D" w:rsidRDefault="00D270DE" w:rsidP="00C3581E">
      <w:pPr>
        <w:pStyle w:val="ListParagraph"/>
        <w:numPr>
          <w:ilvl w:val="0"/>
          <w:numId w:val="10"/>
        </w:numPr>
        <w:spacing w:line="360" w:lineRule="auto"/>
        <w:rPr>
          <w:rFonts w:asciiTheme="majorBidi" w:hAnsiTheme="majorBidi" w:cstheme="majorBidi"/>
        </w:rPr>
      </w:pPr>
      <w:proofErr w:type="gramStart"/>
      <w:r>
        <w:rPr>
          <w:rFonts w:asciiTheme="majorBidi" w:hAnsiTheme="majorBidi" w:cstheme="majorBidi"/>
        </w:rPr>
        <w:t>t</w:t>
      </w:r>
      <w:r w:rsidR="006A116D">
        <w:rPr>
          <w:rFonts w:asciiTheme="majorBidi" w:hAnsiTheme="majorBidi" w:cstheme="majorBidi"/>
        </w:rPr>
        <w:t>he</w:t>
      </w:r>
      <w:proofErr w:type="gramEnd"/>
      <w:r w:rsidR="006A116D">
        <w:rPr>
          <w:rFonts w:asciiTheme="majorBidi" w:hAnsiTheme="majorBidi" w:cstheme="majorBidi"/>
        </w:rPr>
        <w:t xml:space="preserve"> variance of average speed and direction of </w:t>
      </w:r>
      <w:r>
        <w:rPr>
          <w:rFonts w:asciiTheme="majorBidi" w:hAnsiTheme="majorBidi" w:cstheme="majorBidi"/>
        </w:rPr>
        <w:t>each prototype.</w:t>
      </w:r>
      <w:r w:rsidR="00A20D4A">
        <w:rPr>
          <w:rFonts w:asciiTheme="majorBidi" w:hAnsiTheme="majorBidi" w:cstheme="majorBidi"/>
        </w:rPr>
        <w:t xml:space="preserve"> This is to </w:t>
      </w:r>
      <w:r w:rsidR="00C3581E">
        <w:rPr>
          <w:rFonts w:asciiTheme="majorBidi" w:hAnsiTheme="majorBidi" w:cstheme="majorBidi"/>
        </w:rPr>
        <w:t>understand</w:t>
      </w:r>
      <w:r w:rsidR="00A20D4A">
        <w:rPr>
          <w:rFonts w:asciiTheme="majorBidi" w:hAnsiTheme="majorBidi" w:cstheme="majorBidi"/>
        </w:rPr>
        <w:t xml:space="preserve"> group-level conformity</w:t>
      </w:r>
    </w:p>
    <w:p w14:paraId="7AC36E8E" w14:textId="77777777" w:rsidR="006A116D" w:rsidRDefault="006A116D" w:rsidP="00C3581E">
      <w:pPr>
        <w:pStyle w:val="ListParagraph"/>
        <w:numPr>
          <w:ilvl w:val="0"/>
          <w:numId w:val="10"/>
        </w:numPr>
        <w:spacing w:line="360" w:lineRule="auto"/>
        <w:rPr>
          <w:rFonts w:asciiTheme="majorBidi" w:hAnsiTheme="majorBidi" w:cstheme="majorBidi"/>
        </w:rPr>
      </w:pPr>
      <w:proofErr w:type="gramStart"/>
      <w:r>
        <w:rPr>
          <w:rFonts w:asciiTheme="majorBidi" w:hAnsiTheme="majorBidi" w:cstheme="majorBidi"/>
        </w:rPr>
        <w:t>the</w:t>
      </w:r>
      <w:proofErr w:type="gramEnd"/>
      <w:r>
        <w:rPr>
          <w:rFonts w:asciiTheme="majorBidi" w:hAnsiTheme="majorBidi" w:cstheme="majorBidi"/>
        </w:rPr>
        <w:t xml:space="preserve"> variance </w:t>
      </w:r>
      <w:r w:rsidR="00D270DE">
        <w:rPr>
          <w:rFonts w:asciiTheme="majorBidi" w:hAnsiTheme="majorBidi" w:cstheme="majorBidi"/>
        </w:rPr>
        <w:t xml:space="preserve">of each </w:t>
      </w:r>
      <w:r>
        <w:rPr>
          <w:rFonts w:asciiTheme="majorBidi" w:hAnsiTheme="majorBidi" w:cstheme="majorBidi"/>
        </w:rPr>
        <w:t xml:space="preserve">individual’s speed and direction </w:t>
      </w:r>
      <w:r w:rsidR="00113EB3">
        <w:rPr>
          <w:rFonts w:asciiTheme="majorBidi" w:hAnsiTheme="majorBidi" w:cstheme="majorBidi"/>
        </w:rPr>
        <w:t>when tested on its own</w:t>
      </w:r>
      <w:r w:rsidR="00A20D4A">
        <w:rPr>
          <w:rFonts w:asciiTheme="majorBidi" w:hAnsiTheme="majorBidi" w:cstheme="majorBidi"/>
        </w:rPr>
        <w:t xml:space="preserve">. This is </w:t>
      </w:r>
      <w:r w:rsidR="00BD2188">
        <w:rPr>
          <w:rFonts w:asciiTheme="majorBidi" w:hAnsiTheme="majorBidi" w:cstheme="majorBidi"/>
        </w:rPr>
        <w:t xml:space="preserve">to </w:t>
      </w:r>
      <w:r w:rsidR="00C3581E">
        <w:rPr>
          <w:rFonts w:asciiTheme="majorBidi" w:hAnsiTheme="majorBidi" w:cstheme="majorBidi"/>
        </w:rPr>
        <w:t>understand</w:t>
      </w:r>
      <w:r w:rsidR="00A20D4A">
        <w:rPr>
          <w:rFonts w:asciiTheme="majorBidi" w:hAnsiTheme="majorBidi" w:cstheme="majorBidi"/>
        </w:rPr>
        <w:t xml:space="preserve"> individual-level conformity</w:t>
      </w:r>
    </w:p>
    <w:p w14:paraId="36753373" w14:textId="77777777" w:rsidR="00917D90" w:rsidRDefault="00374437" w:rsidP="00135FA4">
      <w:pPr>
        <w:pStyle w:val="ListParagraph"/>
        <w:spacing w:line="360" w:lineRule="auto"/>
        <w:ind w:left="0"/>
        <w:rPr>
          <w:rFonts w:asciiTheme="majorBidi" w:hAnsiTheme="majorBidi" w:cstheme="majorBidi"/>
        </w:rPr>
      </w:pPr>
      <w:r>
        <w:rPr>
          <w:rFonts w:asciiTheme="majorBidi" w:hAnsiTheme="majorBidi" w:cstheme="majorBidi"/>
        </w:rPr>
        <w:t xml:space="preserve">This work has been </w:t>
      </w:r>
      <w:r w:rsidR="00135FA4">
        <w:rPr>
          <w:rFonts w:asciiTheme="majorBidi" w:hAnsiTheme="majorBidi" w:cstheme="majorBidi"/>
        </w:rPr>
        <w:t>approached</w:t>
      </w:r>
      <w:r>
        <w:rPr>
          <w:rFonts w:asciiTheme="majorBidi" w:hAnsiTheme="majorBidi" w:cstheme="majorBidi"/>
        </w:rPr>
        <w:t xml:space="preserve"> in the research of schooling fishes (Herbert-Read, 2012) through linear mixed-effects model to assess the effect of context (parameters of other group members</w:t>
      </w:r>
      <w:r w:rsidR="00F90B8D">
        <w:rPr>
          <w:rFonts w:asciiTheme="majorBidi" w:hAnsiTheme="majorBidi" w:cstheme="majorBidi"/>
        </w:rPr>
        <w:t xml:space="preserve"> on the ranking of influential parameters</w:t>
      </w:r>
      <w:r>
        <w:rPr>
          <w:rFonts w:asciiTheme="majorBidi" w:hAnsiTheme="majorBidi" w:cstheme="majorBidi"/>
        </w:rPr>
        <w:t>).</w:t>
      </w:r>
      <w:r w:rsidR="00F90B8D">
        <w:rPr>
          <w:rFonts w:asciiTheme="majorBidi" w:hAnsiTheme="majorBidi" w:cstheme="majorBidi"/>
        </w:rPr>
        <w:t xml:space="preserve"> Other information such as panic level (the variance of actual speed over desired speed) </w:t>
      </w:r>
      <w:r w:rsidR="006A6C85">
        <w:rPr>
          <w:rFonts w:asciiTheme="majorBidi" w:hAnsiTheme="majorBidi" w:cstheme="majorBidi"/>
        </w:rPr>
        <w:t xml:space="preserve">of individuals </w:t>
      </w:r>
      <w:r w:rsidR="00F90B8D">
        <w:rPr>
          <w:rFonts w:asciiTheme="majorBidi" w:hAnsiTheme="majorBidi" w:cstheme="majorBidi"/>
        </w:rPr>
        <w:t>is also investigated.</w:t>
      </w:r>
    </w:p>
    <w:p w14:paraId="494391FA" w14:textId="77777777" w:rsidR="008E4402" w:rsidRDefault="008E4402" w:rsidP="00E56051">
      <w:pPr>
        <w:pStyle w:val="ListParagraph"/>
        <w:spacing w:line="360" w:lineRule="auto"/>
        <w:ind w:left="0"/>
        <w:rPr>
          <w:rFonts w:asciiTheme="majorBidi" w:hAnsiTheme="majorBidi" w:cstheme="majorBidi"/>
          <w:b/>
          <w:bCs/>
          <w:u w:val="single"/>
        </w:rPr>
      </w:pPr>
    </w:p>
    <w:p w14:paraId="4043FD6F" w14:textId="77777777" w:rsidR="000C39C6" w:rsidRDefault="00AC7F16" w:rsidP="00E56051">
      <w:pPr>
        <w:pStyle w:val="ListParagraph"/>
        <w:spacing w:line="360" w:lineRule="auto"/>
        <w:ind w:left="0"/>
        <w:rPr>
          <w:rFonts w:asciiTheme="majorBidi" w:hAnsiTheme="majorBidi" w:cstheme="majorBidi"/>
          <w:u w:val="single"/>
        </w:rPr>
      </w:pPr>
      <w:r w:rsidRPr="00AC7F16">
        <w:rPr>
          <w:rFonts w:asciiTheme="majorBidi" w:hAnsiTheme="majorBidi" w:cstheme="majorBidi"/>
          <w:b/>
          <w:bCs/>
          <w:u w:val="single"/>
        </w:rPr>
        <w:t>Question 2</w:t>
      </w:r>
      <w:r>
        <w:rPr>
          <w:rFonts w:asciiTheme="majorBidi" w:hAnsiTheme="majorBidi" w:cstheme="majorBidi"/>
          <w:u w:val="single"/>
        </w:rPr>
        <w:t xml:space="preserve">: </w:t>
      </w:r>
      <w:r w:rsidR="000C39C6" w:rsidRPr="00AC7F16">
        <w:rPr>
          <w:rFonts w:asciiTheme="majorBidi" w:hAnsiTheme="majorBidi" w:cstheme="majorBidi"/>
          <w:u w:val="single"/>
        </w:rPr>
        <w:t>How do</w:t>
      </w:r>
      <w:r w:rsidR="00E56051">
        <w:rPr>
          <w:rFonts w:asciiTheme="majorBidi" w:hAnsiTheme="majorBidi" w:cstheme="majorBidi"/>
          <w:u w:val="single"/>
        </w:rPr>
        <w:t>es</w:t>
      </w:r>
      <w:r w:rsidR="000C39C6" w:rsidRPr="00AC7F16">
        <w:rPr>
          <w:rFonts w:asciiTheme="majorBidi" w:hAnsiTheme="majorBidi" w:cstheme="majorBidi"/>
          <w:u w:val="single"/>
        </w:rPr>
        <w:t xml:space="preserve"> group </w:t>
      </w:r>
      <w:r w:rsidR="00E56051">
        <w:rPr>
          <w:rFonts w:asciiTheme="majorBidi" w:hAnsiTheme="majorBidi" w:cstheme="majorBidi"/>
          <w:u w:val="single"/>
        </w:rPr>
        <w:t>cohesion behaviour affect flow rates</w:t>
      </w:r>
      <w:r w:rsidR="000C39C6" w:rsidRPr="00AC7F16">
        <w:rPr>
          <w:rFonts w:asciiTheme="majorBidi" w:hAnsiTheme="majorBidi" w:cstheme="majorBidi"/>
          <w:u w:val="single"/>
        </w:rPr>
        <w:t>?</w:t>
      </w:r>
    </w:p>
    <w:p w14:paraId="0B5E6E75" w14:textId="77777777" w:rsidR="00F90B8D" w:rsidRDefault="00F90B8D" w:rsidP="00BE1772">
      <w:pPr>
        <w:pStyle w:val="ListParagraph"/>
        <w:spacing w:line="360" w:lineRule="auto"/>
        <w:ind w:left="0"/>
        <w:rPr>
          <w:rFonts w:asciiTheme="majorBidi" w:hAnsiTheme="majorBidi" w:cstheme="majorBidi"/>
        </w:rPr>
      </w:pPr>
      <w:r>
        <w:rPr>
          <w:rFonts w:asciiTheme="majorBidi" w:hAnsiTheme="majorBidi" w:cstheme="majorBidi"/>
        </w:rPr>
        <w:t xml:space="preserve">This question aims to investigate </w:t>
      </w:r>
      <w:r w:rsidR="00E51380">
        <w:rPr>
          <w:rFonts w:asciiTheme="majorBidi" w:hAnsiTheme="majorBidi" w:cstheme="majorBidi"/>
        </w:rPr>
        <w:t xml:space="preserve">the impact of group cohesion behaviour on flow rates in various simulation scenarios of corridors and evacuations comparing to individual behaviour. This work is based on parameter selections which produces different group cohesion behaviour in Question 1.1. This work is performed to understand the transferring information of group centre of mass can help individual group members avoid effectively obstacles. </w:t>
      </w:r>
    </w:p>
    <w:p w14:paraId="40C03DE5" w14:textId="77777777" w:rsidR="00E51380" w:rsidRDefault="00E51380" w:rsidP="00473164">
      <w:pPr>
        <w:pStyle w:val="ListParagraph"/>
        <w:numPr>
          <w:ilvl w:val="0"/>
          <w:numId w:val="10"/>
        </w:numPr>
        <w:spacing w:line="360" w:lineRule="auto"/>
        <w:rPr>
          <w:rFonts w:asciiTheme="majorBidi" w:hAnsiTheme="majorBidi" w:cstheme="majorBidi"/>
        </w:rPr>
      </w:pPr>
      <w:r>
        <w:rPr>
          <w:rFonts w:asciiTheme="majorBidi" w:hAnsiTheme="majorBidi" w:cstheme="majorBidi"/>
        </w:rPr>
        <w:t>Sce</w:t>
      </w:r>
      <w:r w:rsidR="006645F7">
        <w:rPr>
          <w:rFonts w:asciiTheme="majorBidi" w:hAnsiTheme="majorBidi" w:cstheme="majorBidi"/>
        </w:rPr>
        <w:t>nario 1: Move with group comparing</w:t>
      </w:r>
      <w:r>
        <w:rPr>
          <w:rFonts w:asciiTheme="majorBidi" w:hAnsiTheme="majorBidi" w:cstheme="majorBidi"/>
        </w:rPr>
        <w:t xml:space="preserve"> to move individually to avoid obstacles.</w:t>
      </w:r>
    </w:p>
    <w:p w14:paraId="2A13474B" w14:textId="77777777" w:rsidR="00E51380" w:rsidRPr="00F90B8D" w:rsidRDefault="00E51380" w:rsidP="00473164">
      <w:pPr>
        <w:pStyle w:val="ListParagraph"/>
        <w:numPr>
          <w:ilvl w:val="0"/>
          <w:numId w:val="10"/>
        </w:numPr>
        <w:spacing w:line="360" w:lineRule="auto"/>
        <w:rPr>
          <w:rFonts w:asciiTheme="majorBidi" w:hAnsiTheme="majorBidi" w:cstheme="majorBidi"/>
        </w:rPr>
      </w:pPr>
      <w:r>
        <w:rPr>
          <w:rFonts w:asciiTheme="majorBidi" w:hAnsiTheme="majorBidi" w:cstheme="majorBidi"/>
        </w:rPr>
        <w:t>Scenario 2: Group members interact with out-group individuals</w:t>
      </w:r>
      <w:r w:rsidR="001F5E09">
        <w:rPr>
          <w:rFonts w:asciiTheme="majorBidi" w:hAnsiTheme="majorBidi" w:cstheme="majorBidi"/>
        </w:rPr>
        <w:t xml:space="preserve"> in corridor and evacuation </w:t>
      </w:r>
      <w:r w:rsidR="00BE1772">
        <w:rPr>
          <w:rFonts w:asciiTheme="majorBidi" w:hAnsiTheme="majorBidi" w:cstheme="majorBidi"/>
        </w:rPr>
        <w:t>simulation environments</w:t>
      </w:r>
      <w:r>
        <w:rPr>
          <w:rFonts w:asciiTheme="majorBidi" w:hAnsiTheme="majorBidi" w:cstheme="majorBidi"/>
        </w:rPr>
        <w:t>.</w:t>
      </w:r>
    </w:p>
    <w:p w14:paraId="40A2DE90" w14:textId="77777777" w:rsidR="00F90B8D" w:rsidRDefault="00E51380" w:rsidP="00820407">
      <w:pPr>
        <w:spacing w:line="360" w:lineRule="auto"/>
        <w:rPr>
          <w:rFonts w:asciiTheme="majorBidi" w:hAnsiTheme="majorBidi" w:cstheme="majorBidi"/>
        </w:rPr>
      </w:pPr>
      <w:r w:rsidRPr="006645F7">
        <w:rPr>
          <w:rFonts w:asciiTheme="majorBidi" w:hAnsiTheme="majorBidi" w:cstheme="majorBidi"/>
        </w:rPr>
        <w:lastRenderedPageBreak/>
        <w:t>Trajectories of individual</w:t>
      </w:r>
      <w:r w:rsidR="006645F7" w:rsidRPr="006645F7">
        <w:rPr>
          <w:rFonts w:asciiTheme="majorBidi" w:hAnsiTheme="majorBidi" w:cstheme="majorBidi"/>
        </w:rPr>
        <w:t xml:space="preserve"> members are tracked to understand the difference in each scenario. The change of flow rates is also investigated when varying group member’s parameters </w:t>
      </w:r>
      <w:r w:rsidR="00BE1772">
        <w:rPr>
          <w:rFonts w:asciiTheme="majorBidi" w:hAnsiTheme="majorBidi" w:cstheme="majorBidi"/>
        </w:rPr>
        <w:t xml:space="preserve">based on parameter ranking </w:t>
      </w:r>
      <w:r w:rsidR="006645F7" w:rsidRPr="006645F7">
        <w:rPr>
          <w:rFonts w:asciiTheme="majorBidi" w:hAnsiTheme="majorBidi" w:cstheme="majorBidi"/>
        </w:rPr>
        <w:t>to determine areas in which flow rates change smoothly or disordered.</w:t>
      </w:r>
    </w:p>
    <w:p w14:paraId="43411DBE" w14:textId="77777777" w:rsidR="00E1683B" w:rsidRPr="00E1683B" w:rsidRDefault="00E1683B" w:rsidP="00E1683B">
      <w:pPr>
        <w:spacing w:line="360" w:lineRule="auto"/>
        <w:rPr>
          <w:rFonts w:asciiTheme="majorBidi" w:hAnsiTheme="majorBidi" w:cstheme="majorBidi"/>
        </w:rPr>
      </w:pPr>
      <w:r w:rsidRPr="008546B7">
        <w:rPr>
          <w:rFonts w:asciiTheme="majorBidi" w:hAnsiTheme="majorBidi" w:cstheme="majorBidi"/>
          <w:b/>
          <w:bCs/>
          <w:u w:val="single"/>
        </w:rPr>
        <w:t>Question 3</w:t>
      </w:r>
      <w:r w:rsidRPr="008546B7">
        <w:rPr>
          <w:rFonts w:asciiTheme="majorBidi" w:hAnsiTheme="majorBidi" w:cstheme="majorBidi"/>
          <w:u w:val="single"/>
        </w:rPr>
        <w:t>: What is the impact of group member’s</w:t>
      </w:r>
      <w:r w:rsidRPr="00E1683B">
        <w:rPr>
          <w:rFonts w:asciiTheme="majorBidi" w:hAnsiTheme="majorBidi" w:cstheme="majorBidi"/>
          <w:u w:val="single"/>
        </w:rPr>
        <w:t xml:space="preserve"> parameters on group cohesion behaviour and flow rate measurement when considering group member are heterogeneous in parameter distributions?</w:t>
      </w:r>
    </w:p>
    <w:p w14:paraId="341EDD4A" w14:textId="77777777" w:rsidR="00E1683B" w:rsidRDefault="00E1683B" w:rsidP="00832835">
      <w:pPr>
        <w:spacing w:line="360" w:lineRule="auto"/>
        <w:rPr>
          <w:rFonts w:asciiTheme="majorBidi" w:hAnsiTheme="majorBidi" w:cstheme="majorBidi"/>
        </w:rPr>
      </w:pPr>
      <w:r>
        <w:rPr>
          <w:rFonts w:asciiTheme="majorBidi" w:hAnsiTheme="majorBidi" w:cstheme="majorBidi"/>
        </w:rPr>
        <w:t>A recent calibration study (</w:t>
      </w:r>
      <w:proofErr w:type="spellStart"/>
      <w:r w:rsidRPr="00645A0C">
        <w:rPr>
          <w:rFonts w:asciiTheme="majorBidi" w:hAnsiTheme="majorBidi" w:cstheme="majorBidi"/>
        </w:rPr>
        <w:t>Daamen</w:t>
      </w:r>
      <w:proofErr w:type="spellEnd"/>
      <w:r w:rsidRPr="00645A0C">
        <w:rPr>
          <w:rFonts w:asciiTheme="majorBidi" w:hAnsiTheme="majorBidi" w:cstheme="majorBidi"/>
        </w:rPr>
        <w:t xml:space="preserve"> &amp; </w:t>
      </w:r>
      <w:proofErr w:type="spellStart"/>
      <w:r w:rsidRPr="008F4AC3">
        <w:rPr>
          <w:rFonts w:asciiTheme="majorBidi" w:hAnsiTheme="majorBidi" w:cstheme="majorBidi"/>
        </w:rPr>
        <w:t>Hoogendoorn</w:t>
      </w:r>
      <w:proofErr w:type="spellEnd"/>
      <w:r>
        <w:rPr>
          <w:rFonts w:asciiTheme="majorBidi" w:hAnsiTheme="majorBidi" w:cstheme="majorBidi"/>
        </w:rPr>
        <w:t>, 2012) found that different pedestrians in age (children &lt; 14 years old, adults, and elders for those who are higher th</w:t>
      </w:r>
      <w:bookmarkStart w:id="0" w:name="_GoBack"/>
      <w:bookmarkEnd w:id="0"/>
      <w:r>
        <w:rPr>
          <w:rFonts w:asciiTheme="majorBidi" w:hAnsiTheme="majorBidi" w:cstheme="majorBidi"/>
        </w:rPr>
        <w:t xml:space="preserve">an 65 years old) have different distributions in individual parameters to those of others in </w:t>
      </w:r>
      <w:commentRangeStart w:id="1"/>
      <w:r>
        <w:rPr>
          <w:rFonts w:asciiTheme="majorBidi" w:hAnsiTheme="majorBidi" w:cstheme="majorBidi"/>
        </w:rPr>
        <w:t>evacuation scenarios</w:t>
      </w:r>
      <w:commentRangeEnd w:id="1"/>
      <w:r w:rsidR="00A21C9B">
        <w:rPr>
          <w:rStyle w:val="CommentReference"/>
        </w:rPr>
        <w:commentReference w:id="1"/>
      </w:r>
      <w:r>
        <w:rPr>
          <w:rFonts w:asciiTheme="majorBidi" w:hAnsiTheme="majorBidi" w:cstheme="majorBidi"/>
        </w:rPr>
        <w:t xml:space="preserve">. Thus, the initial exploratory step in this </w:t>
      </w:r>
      <w:r w:rsidR="00832835">
        <w:rPr>
          <w:rFonts w:asciiTheme="majorBidi" w:hAnsiTheme="majorBidi" w:cstheme="majorBidi"/>
        </w:rPr>
        <w:t>question</w:t>
      </w:r>
      <w:r>
        <w:rPr>
          <w:rFonts w:asciiTheme="majorBidi" w:hAnsiTheme="majorBidi" w:cstheme="majorBidi"/>
        </w:rPr>
        <w:t xml:space="preserve"> is </w:t>
      </w:r>
      <w:r w:rsidRPr="006F0355">
        <w:rPr>
          <w:rFonts w:asciiTheme="majorBidi" w:hAnsiTheme="majorBidi" w:cstheme="majorBidi"/>
        </w:rPr>
        <w:t xml:space="preserve">to </w:t>
      </w:r>
      <w:r w:rsidR="004F7A6A" w:rsidRPr="006F0355">
        <w:rPr>
          <w:rFonts w:asciiTheme="majorBidi" w:hAnsiTheme="majorBidi" w:cstheme="majorBidi"/>
        </w:rPr>
        <w:t xml:space="preserve">find </w:t>
      </w:r>
      <w:r w:rsidR="006F0355" w:rsidRPr="006F0355">
        <w:rPr>
          <w:rFonts w:asciiTheme="majorBidi" w:hAnsiTheme="majorBidi" w:cstheme="majorBidi"/>
        </w:rPr>
        <w:t xml:space="preserve">the </w:t>
      </w:r>
      <w:r w:rsidR="001C1CD2" w:rsidRPr="006F0355">
        <w:rPr>
          <w:rFonts w:asciiTheme="majorBidi" w:hAnsiTheme="majorBidi" w:cstheme="majorBidi"/>
        </w:rPr>
        <w:t>difference b</w:t>
      </w:r>
      <w:r w:rsidR="001C1CD2">
        <w:rPr>
          <w:rFonts w:asciiTheme="majorBidi" w:hAnsiTheme="majorBidi" w:cstheme="majorBidi"/>
        </w:rPr>
        <w:t xml:space="preserve">etween setting different parameter distributions and </w:t>
      </w:r>
      <w:r w:rsidR="003C19C2">
        <w:rPr>
          <w:rFonts w:asciiTheme="majorBidi" w:hAnsiTheme="majorBidi" w:cstheme="majorBidi"/>
        </w:rPr>
        <w:t>setting an average distribution</w:t>
      </w:r>
      <w:r>
        <w:rPr>
          <w:rFonts w:asciiTheme="majorBidi" w:hAnsiTheme="majorBidi" w:cstheme="majorBidi"/>
        </w:rPr>
        <w:t xml:space="preserve"> </w:t>
      </w:r>
      <w:r w:rsidR="001C1CD2">
        <w:rPr>
          <w:rFonts w:asciiTheme="majorBidi" w:hAnsiTheme="majorBidi" w:cstheme="majorBidi"/>
        </w:rPr>
        <w:t>for group members</w:t>
      </w:r>
      <w:r w:rsidR="001510B9">
        <w:rPr>
          <w:rFonts w:asciiTheme="majorBidi" w:hAnsiTheme="majorBidi" w:cstheme="majorBidi"/>
        </w:rPr>
        <w:t>.</w:t>
      </w:r>
      <w:r w:rsidR="00E03227">
        <w:rPr>
          <w:rFonts w:asciiTheme="majorBidi" w:hAnsiTheme="majorBidi" w:cstheme="majorBidi"/>
        </w:rPr>
        <w:t xml:space="preserve"> This analysis is presented in Appendix B.</w:t>
      </w:r>
      <w:r w:rsidR="009B5A4F">
        <w:rPr>
          <w:rFonts w:asciiTheme="majorBidi" w:hAnsiTheme="majorBidi" w:cstheme="majorBidi"/>
        </w:rPr>
        <w:t xml:space="preserve"> The average distribution is considered among normal average distribution, normal distribution with constraints, uniform distribution, and uniform distribution with constraints.</w:t>
      </w:r>
      <w:r w:rsidR="005C2EF8">
        <w:rPr>
          <w:rFonts w:asciiTheme="majorBidi" w:hAnsiTheme="majorBidi" w:cstheme="majorBidi"/>
        </w:rPr>
        <w:t xml:space="preserve"> This work is to </w:t>
      </w:r>
      <w:r w:rsidR="00C71BBA">
        <w:rPr>
          <w:rFonts w:asciiTheme="majorBidi" w:hAnsiTheme="majorBidi" w:cstheme="majorBidi"/>
        </w:rPr>
        <w:t>help us understand</w:t>
      </w:r>
      <w:r w:rsidR="005C2EF8">
        <w:rPr>
          <w:rFonts w:asciiTheme="majorBidi" w:hAnsiTheme="majorBidi" w:cstheme="majorBidi"/>
        </w:rPr>
        <w:t xml:space="preserve"> which distribution type can produce more </w:t>
      </w:r>
      <w:commentRangeStart w:id="2"/>
      <w:r w:rsidR="005C2EF8">
        <w:rPr>
          <w:rFonts w:asciiTheme="majorBidi" w:hAnsiTheme="majorBidi" w:cstheme="majorBidi"/>
        </w:rPr>
        <w:t>realistic crowd behaviour.</w:t>
      </w:r>
      <w:commentRangeEnd w:id="2"/>
      <w:r w:rsidR="00815390">
        <w:rPr>
          <w:rStyle w:val="CommentReference"/>
        </w:rPr>
        <w:commentReference w:id="2"/>
      </w:r>
      <w:r w:rsidR="005C2EF8">
        <w:rPr>
          <w:rFonts w:asciiTheme="majorBidi" w:hAnsiTheme="majorBidi" w:cstheme="majorBidi"/>
        </w:rPr>
        <w:t xml:space="preserve"> </w:t>
      </w:r>
    </w:p>
    <w:p w14:paraId="1F1C1C81" w14:textId="77777777" w:rsidR="00505BA2" w:rsidRPr="00505BA2" w:rsidRDefault="009B5A4F" w:rsidP="00FE6396">
      <w:pPr>
        <w:spacing w:line="360" w:lineRule="auto"/>
        <w:rPr>
          <w:rFonts w:asciiTheme="majorBidi" w:hAnsiTheme="majorBidi" w:cstheme="majorBidi"/>
          <w:sz w:val="21"/>
          <w:szCs w:val="21"/>
        </w:rPr>
      </w:pPr>
      <w:r>
        <w:rPr>
          <w:rFonts w:asciiTheme="majorBidi" w:hAnsiTheme="majorBidi" w:cstheme="majorBidi"/>
        </w:rPr>
        <w:t>The next step will perform similarly as Questions 1 and 2</w:t>
      </w:r>
      <w:r w:rsidR="006F0760">
        <w:rPr>
          <w:rFonts w:asciiTheme="majorBidi" w:hAnsiTheme="majorBidi" w:cstheme="majorBidi"/>
        </w:rPr>
        <w:t xml:space="preserve"> on each group type (pure</w:t>
      </w:r>
      <w:r w:rsidR="00C71BBA">
        <w:rPr>
          <w:rFonts w:asciiTheme="majorBidi" w:hAnsiTheme="majorBidi" w:cstheme="majorBidi"/>
        </w:rPr>
        <w:t>ly</w:t>
      </w:r>
      <w:r w:rsidR="006F0760">
        <w:rPr>
          <w:rFonts w:asciiTheme="majorBidi" w:hAnsiTheme="majorBidi" w:cstheme="majorBidi"/>
        </w:rPr>
        <w:t xml:space="preserve"> unique </w:t>
      </w:r>
      <w:r w:rsidR="00AE3DDC">
        <w:rPr>
          <w:rFonts w:asciiTheme="majorBidi" w:hAnsiTheme="majorBidi" w:cstheme="majorBidi"/>
        </w:rPr>
        <w:t>group member</w:t>
      </w:r>
      <w:r w:rsidR="006F0760">
        <w:rPr>
          <w:rFonts w:asciiTheme="majorBidi" w:hAnsiTheme="majorBidi" w:cstheme="majorBidi"/>
        </w:rPr>
        <w:t xml:space="preserve"> </w:t>
      </w:r>
      <w:r w:rsidR="00A274C6">
        <w:rPr>
          <w:rFonts w:asciiTheme="majorBidi" w:hAnsiTheme="majorBidi" w:cstheme="majorBidi"/>
        </w:rPr>
        <w:t>type, different</w:t>
      </w:r>
      <w:r w:rsidR="006F0760">
        <w:rPr>
          <w:rFonts w:asciiTheme="majorBidi" w:hAnsiTheme="majorBidi" w:cstheme="majorBidi"/>
        </w:rPr>
        <w:t xml:space="preserve"> </w:t>
      </w:r>
      <w:r w:rsidR="00AE3DDC">
        <w:rPr>
          <w:rFonts w:asciiTheme="majorBidi" w:hAnsiTheme="majorBidi" w:cstheme="majorBidi"/>
        </w:rPr>
        <w:t>group member</w:t>
      </w:r>
      <w:r w:rsidR="006F0760">
        <w:rPr>
          <w:rFonts w:asciiTheme="majorBidi" w:hAnsiTheme="majorBidi" w:cstheme="majorBidi"/>
        </w:rPr>
        <w:t xml:space="preserve"> type</w:t>
      </w:r>
      <w:r w:rsidR="00C71BBA">
        <w:rPr>
          <w:rFonts w:asciiTheme="majorBidi" w:hAnsiTheme="majorBidi" w:cstheme="majorBidi"/>
        </w:rPr>
        <w:t>s</w:t>
      </w:r>
      <w:r w:rsidR="006F0760">
        <w:rPr>
          <w:rFonts w:asciiTheme="majorBidi" w:hAnsiTheme="majorBidi" w:cstheme="majorBidi"/>
        </w:rPr>
        <w:t>)</w:t>
      </w:r>
      <w:r w:rsidR="006734A9">
        <w:rPr>
          <w:rFonts w:asciiTheme="majorBidi" w:hAnsiTheme="majorBidi" w:cstheme="majorBidi"/>
        </w:rPr>
        <w:t xml:space="preserve">. </w:t>
      </w:r>
      <w:r w:rsidR="00830479">
        <w:rPr>
          <w:rFonts w:asciiTheme="majorBidi" w:hAnsiTheme="majorBidi" w:cstheme="majorBidi"/>
        </w:rPr>
        <w:t xml:space="preserve">OAT approach is applied to measure the effect of each parameter. </w:t>
      </w:r>
      <w:r w:rsidR="00505BA2">
        <w:rPr>
          <w:rFonts w:asciiTheme="majorBidi" w:hAnsiTheme="majorBidi" w:cstheme="majorBidi"/>
        </w:rPr>
        <w:t xml:space="preserve">At each considering parameter, the values of group members at that parameter are </w:t>
      </w:r>
      <w:r w:rsidR="005C2EF8">
        <w:rPr>
          <w:rFonts w:asciiTheme="majorBidi" w:hAnsiTheme="majorBidi" w:cstheme="majorBidi"/>
          <w:sz w:val="21"/>
          <w:szCs w:val="21"/>
        </w:rPr>
        <w:t xml:space="preserve">sampled repeatedly </w:t>
      </w:r>
      <w:r w:rsidR="00505BA2">
        <w:rPr>
          <w:rFonts w:asciiTheme="majorBidi" w:hAnsiTheme="majorBidi" w:cstheme="majorBidi"/>
          <w:sz w:val="21"/>
          <w:szCs w:val="21"/>
        </w:rPr>
        <w:t>from the parameter’s distribution</w:t>
      </w:r>
      <w:r w:rsidR="005C2EF8">
        <w:rPr>
          <w:rFonts w:asciiTheme="majorBidi" w:hAnsiTheme="majorBidi" w:cstheme="majorBidi"/>
          <w:sz w:val="21"/>
          <w:szCs w:val="21"/>
        </w:rPr>
        <w:t xml:space="preserve">. </w:t>
      </w:r>
      <w:r w:rsidR="00505BA2">
        <w:rPr>
          <w:rFonts w:asciiTheme="majorBidi" w:hAnsiTheme="majorBidi" w:cstheme="majorBidi"/>
          <w:sz w:val="21"/>
          <w:szCs w:val="21"/>
        </w:rPr>
        <w:t xml:space="preserve">These values are </w:t>
      </w:r>
      <w:r w:rsidR="00FE6396">
        <w:rPr>
          <w:rFonts w:asciiTheme="majorBidi" w:hAnsiTheme="majorBidi" w:cstheme="majorBidi"/>
          <w:sz w:val="21"/>
          <w:szCs w:val="21"/>
        </w:rPr>
        <w:t xml:space="preserve">kept </w:t>
      </w:r>
      <w:r w:rsidR="00505BA2">
        <w:rPr>
          <w:rFonts w:asciiTheme="majorBidi" w:hAnsiTheme="majorBidi" w:cstheme="majorBidi"/>
          <w:sz w:val="21"/>
          <w:szCs w:val="21"/>
        </w:rPr>
        <w:t>unchanged when investigating other parameters.</w:t>
      </w:r>
    </w:p>
    <w:p w14:paraId="147E3252" w14:textId="77777777" w:rsidR="00193668" w:rsidRPr="00193668" w:rsidRDefault="00CA090D" w:rsidP="00F84700">
      <w:pPr>
        <w:spacing w:before="240" w:line="360" w:lineRule="auto"/>
        <w:rPr>
          <w:rFonts w:asciiTheme="majorBidi" w:hAnsiTheme="majorBidi" w:cstheme="majorBidi"/>
          <w:b/>
          <w:bCs/>
        </w:rPr>
      </w:pPr>
      <w:r>
        <w:rPr>
          <w:rFonts w:asciiTheme="majorBidi" w:hAnsiTheme="majorBidi" w:cstheme="majorBidi"/>
          <w:b/>
          <w:bCs/>
        </w:rPr>
        <w:t>6</w:t>
      </w:r>
      <w:r w:rsidR="004B3453">
        <w:rPr>
          <w:rFonts w:asciiTheme="majorBidi" w:hAnsiTheme="majorBidi" w:cstheme="majorBidi"/>
          <w:b/>
          <w:bCs/>
        </w:rPr>
        <w:t>.</w:t>
      </w:r>
      <w:r w:rsidR="004B3453" w:rsidRPr="004C6CB9">
        <w:rPr>
          <w:rFonts w:asciiTheme="majorBidi" w:hAnsiTheme="majorBidi" w:cstheme="majorBidi"/>
          <w:b/>
          <w:bCs/>
        </w:rPr>
        <w:t xml:space="preserve"> Research project’s contribution</w:t>
      </w:r>
      <w:r w:rsidR="004B3453">
        <w:rPr>
          <w:rFonts w:asciiTheme="majorBidi" w:hAnsiTheme="majorBidi" w:cstheme="majorBidi"/>
          <w:b/>
          <w:bCs/>
        </w:rPr>
        <w:t xml:space="preserve"> </w:t>
      </w:r>
    </w:p>
    <w:p w14:paraId="485D22C5" w14:textId="77777777" w:rsidR="002F70CC" w:rsidRDefault="004B3453" w:rsidP="00216A0F">
      <w:pPr>
        <w:pStyle w:val="ListParagraph"/>
        <w:spacing w:line="360" w:lineRule="auto"/>
        <w:ind w:left="0"/>
        <w:rPr>
          <w:rFonts w:asciiTheme="majorBidi" w:hAnsiTheme="majorBidi" w:cstheme="majorBidi"/>
        </w:rPr>
      </w:pPr>
      <w:r>
        <w:rPr>
          <w:rFonts w:asciiTheme="majorBidi" w:hAnsiTheme="majorBidi" w:cstheme="majorBidi"/>
        </w:rPr>
        <w:t xml:space="preserve">This study will </w:t>
      </w:r>
      <w:r w:rsidR="005C3587">
        <w:rPr>
          <w:rFonts w:asciiTheme="majorBidi" w:hAnsiTheme="majorBidi" w:cstheme="majorBidi"/>
        </w:rPr>
        <w:t>enable modellers understand following</w:t>
      </w:r>
      <w:r>
        <w:rPr>
          <w:rFonts w:asciiTheme="majorBidi" w:hAnsiTheme="majorBidi" w:cstheme="majorBidi"/>
        </w:rPr>
        <w:t xml:space="preserve"> impacts </w:t>
      </w:r>
      <w:r w:rsidR="005C3587">
        <w:rPr>
          <w:rFonts w:asciiTheme="majorBidi" w:hAnsiTheme="majorBidi" w:cstheme="majorBidi"/>
        </w:rPr>
        <w:t xml:space="preserve">of </w:t>
      </w:r>
      <w:r>
        <w:rPr>
          <w:rFonts w:asciiTheme="majorBidi" w:hAnsiTheme="majorBidi" w:cstheme="majorBidi"/>
        </w:rPr>
        <w:t>member</w:t>
      </w:r>
      <w:r w:rsidR="005C3587">
        <w:rPr>
          <w:rFonts w:asciiTheme="majorBidi" w:hAnsiTheme="majorBidi" w:cstheme="majorBidi"/>
        </w:rPr>
        <w:t>’</w:t>
      </w:r>
      <w:r>
        <w:rPr>
          <w:rFonts w:asciiTheme="majorBidi" w:hAnsiTheme="majorBidi" w:cstheme="majorBidi"/>
        </w:rPr>
        <w:t>s</w:t>
      </w:r>
      <w:r w:rsidR="007F46A1">
        <w:rPr>
          <w:rFonts w:asciiTheme="majorBidi" w:hAnsiTheme="majorBidi" w:cstheme="majorBidi"/>
        </w:rPr>
        <w:t xml:space="preserve"> </w:t>
      </w:r>
      <w:r w:rsidR="005C3587">
        <w:rPr>
          <w:rFonts w:asciiTheme="majorBidi" w:hAnsiTheme="majorBidi" w:cstheme="majorBidi"/>
        </w:rPr>
        <w:t xml:space="preserve">parameter settings </w:t>
      </w:r>
      <w:r w:rsidR="007A69B7">
        <w:rPr>
          <w:rFonts w:asciiTheme="majorBidi" w:hAnsiTheme="majorBidi" w:cstheme="majorBidi"/>
        </w:rPr>
        <w:t>on group cohesion behaviour</w:t>
      </w:r>
      <w:r w:rsidR="005C3587">
        <w:rPr>
          <w:rFonts w:asciiTheme="majorBidi" w:hAnsiTheme="majorBidi" w:cstheme="majorBidi"/>
        </w:rPr>
        <w:t>. Although calibration studies also help us to understand and find out possible parameters of real-world pedestrians; they only contain a finite number of actual pedestrians</w:t>
      </w:r>
      <w:r w:rsidR="007F46A1">
        <w:rPr>
          <w:rFonts w:asciiTheme="majorBidi" w:hAnsiTheme="majorBidi" w:cstheme="majorBidi"/>
        </w:rPr>
        <w:t>:</w:t>
      </w:r>
    </w:p>
    <w:p w14:paraId="380BB523" w14:textId="77777777" w:rsidR="002F70CC" w:rsidRDefault="007F46A1" w:rsidP="005C3587">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w</w:t>
      </w:r>
      <w:r w:rsidR="002F70CC">
        <w:rPr>
          <w:rFonts w:asciiTheme="majorBidi" w:hAnsiTheme="majorBidi" w:cstheme="majorBidi"/>
        </w:rPr>
        <w:t>hich parameter contribute most to the variance of group cohesion behaviour</w:t>
      </w:r>
    </w:p>
    <w:p w14:paraId="3430C3D3" w14:textId="77777777" w:rsidR="002F70CC" w:rsidRDefault="007F46A1" w:rsidP="005C3587">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h</w:t>
      </w:r>
      <w:r w:rsidR="002F70CC">
        <w:rPr>
          <w:rFonts w:asciiTheme="majorBidi" w:hAnsiTheme="majorBidi" w:cstheme="majorBidi"/>
        </w:rPr>
        <w:t>ow group cohesion behaviour can varies possibly</w:t>
      </w:r>
    </w:p>
    <w:p w14:paraId="4DD553C3" w14:textId="77777777" w:rsidR="007A69B7" w:rsidRDefault="00473250" w:rsidP="005C3587">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 xml:space="preserve">how </w:t>
      </w:r>
      <w:r w:rsidR="007F46A1">
        <w:rPr>
          <w:rFonts w:asciiTheme="majorBidi" w:hAnsiTheme="majorBidi" w:cstheme="majorBidi"/>
        </w:rPr>
        <w:t>g</w:t>
      </w:r>
      <w:r w:rsidR="002F70CC">
        <w:rPr>
          <w:rFonts w:asciiTheme="majorBidi" w:hAnsiTheme="majorBidi" w:cstheme="majorBidi"/>
        </w:rPr>
        <w:t>roup cohesion affect individual group members</w:t>
      </w:r>
    </w:p>
    <w:p w14:paraId="0BFB3F14" w14:textId="77777777" w:rsidR="004B3453" w:rsidRDefault="007A69B7" w:rsidP="00473250">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the impact of group cohesion behaviour</w:t>
      </w:r>
      <w:r w:rsidR="004B3453">
        <w:rPr>
          <w:rFonts w:asciiTheme="majorBidi" w:hAnsiTheme="majorBidi" w:cstheme="majorBidi"/>
        </w:rPr>
        <w:t xml:space="preserve"> </w:t>
      </w:r>
      <w:r w:rsidR="005C3587">
        <w:rPr>
          <w:rFonts w:asciiTheme="majorBidi" w:hAnsiTheme="majorBidi" w:cstheme="majorBidi"/>
        </w:rPr>
        <w:t xml:space="preserve">on flow rate measurement which has not been explored by previous </w:t>
      </w:r>
      <w:r w:rsidR="00473250">
        <w:rPr>
          <w:rFonts w:asciiTheme="majorBidi" w:hAnsiTheme="majorBidi" w:cstheme="majorBidi"/>
        </w:rPr>
        <w:t>human crowd models</w:t>
      </w:r>
    </w:p>
    <w:p w14:paraId="40AF9092" w14:textId="77777777" w:rsidR="00A46B46" w:rsidRPr="005C3587" w:rsidRDefault="00E77E11" w:rsidP="003275C0">
      <w:pPr>
        <w:spacing w:line="360" w:lineRule="auto"/>
        <w:rPr>
          <w:rFonts w:asciiTheme="majorBidi" w:hAnsiTheme="majorBidi" w:cstheme="majorBidi"/>
        </w:rPr>
      </w:pPr>
      <w:r>
        <w:rPr>
          <w:rFonts w:asciiTheme="majorBidi" w:hAnsiTheme="majorBidi" w:cstheme="majorBidi"/>
        </w:rPr>
        <w:t>Understanding</w:t>
      </w:r>
      <w:r w:rsidR="00B72595">
        <w:rPr>
          <w:rFonts w:asciiTheme="majorBidi" w:hAnsiTheme="majorBidi" w:cstheme="majorBidi"/>
        </w:rPr>
        <w:t xml:space="preserve"> the role and interaction effect of parameters on the model’s outputs</w:t>
      </w:r>
      <w:r w:rsidR="00F51EB2">
        <w:rPr>
          <w:rFonts w:asciiTheme="majorBidi" w:hAnsiTheme="majorBidi" w:cstheme="majorBidi"/>
        </w:rPr>
        <w:t xml:space="preserve"> helps to improve</w:t>
      </w:r>
      <w:r w:rsidR="00B72595">
        <w:rPr>
          <w:rFonts w:asciiTheme="majorBidi" w:hAnsiTheme="majorBidi" w:cstheme="majorBidi"/>
        </w:rPr>
        <w:t xml:space="preserve"> </w:t>
      </w:r>
      <w:r>
        <w:rPr>
          <w:rFonts w:asciiTheme="majorBidi" w:hAnsiTheme="majorBidi" w:cstheme="majorBidi"/>
        </w:rPr>
        <w:t xml:space="preserve">the performance of </w:t>
      </w:r>
      <w:r w:rsidR="00A46B46" w:rsidRPr="005C3587">
        <w:rPr>
          <w:rFonts w:asciiTheme="majorBidi" w:hAnsiTheme="majorBidi" w:cstheme="majorBidi"/>
        </w:rPr>
        <w:t>real-time</w:t>
      </w:r>
      <w:r w:rsidR="007F46A1" w:rsidRPr="005C3587">
        <w:rPr>
          <w:rFonts w:asciiTheme="majorBidi" w:hAnsiTheme="majorBidi" w:cstheme="majorBidi"/>
        </w:rPr>
        <w:t xml:space="preserve"> </w:t>
      </w:r>
      <w:r w:rsidR="00B72595">
        <w:rPr>
          <w:rFonts w:asciiTheme="majorBidi" w:hAnsiTheme="majorBidi" w:cstheme="majorBidi"/>
        </w:rPr>
        <w:t>prediction system</w:t>
      </w:r>
      <w:r>
        <w:rPr>
          <w:rFonts w:asciiTheme="majorBidi" w:hAnsiTheme="majorBidi" w:cstheme="majorBidi"/>
        </w:rPr>
        <w:t>s</w:t>
      </w:r>
      <w:r w:rsidR="00B72595">
        <w:rPr>
          <w:rFonts w:asciiTheme="majorBidi" w:hAnsiTheme="majorBidi" w:cstheme="majorBidi"/>
        </w:rPr>
        <w:t xml:space="preserve"> based on these models </w:t>
      </w:r>
      <w:r w:rsidR="00F51EB2">
        <w:rPr>
          <w:rFonts w:asciiTheme="majorBidi" w:hAnsiTheme="majorBidi" w:cstheme="majorBidi"/>
        </w:rPr>
        <w:t>by</w:t>
      </w:r>
      <w:r w:rsidR="00B72595">
        <w:rPr>
          <w:rFonts w:asciiTheme="majorBidi" w:hAnsiTheme="majorBidi" w:cstheme="majorBidi"/>
        </w:rPr>
        <w:t xml:space="preserve">: </w:t>
      </w:r>
    </w:p>
    <w:p w14:paraId="2A4A149F" w14:textId="77777777" w:rsidR="005C1636" w:rsidRDefault="00E66249" w:rsidP="00B72595">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Refining</w:t>
      </w:r>
      <w:r w:rsidR="005C1636">
        <w:rPr>
          <w:rFonts w:asciiTheme="majorBidi" w:hAnsiTheme="majorBidi" w:cstheme="majorBidi"/>
        </w:rPr>
        <w:t xml:space="preserve"> and concentrating on the most influential parameters</w:t>
      </w:r>
      <w:r w:rsidR="00F51EB2">
        <w:rPr>
          <w:rFonts w:asciiTheme="majorBidi" w:hAnsiTheme="majorBidi" w:cstheme="majorBidi"/>
        </w:rPr>
        <w:t xml:space="preserve"> for real-time extraction system</w:t>
      </w:r>
      <w:r>
        <w:rPr>
          <w:rFonts w:asciiTheme="majorBidi" w:hAnsiTheme="majorBidi" w:cstheme="majorBidi"/>
        </w:rPr>
        <w:t>s</w:t>
      </w:r>
      <w:r w:rsidR="00F51EB2">
        <w:rPr>
          <w:rFonts w:asciiTheme="majorBidi" w:hAnsiTheme="majorBidi" w:cstheme="majorBidi"/>
        </w:rPr>
        <w:t xml:space="preserve"> in studies (</w:t>
      </w:r>
      <w:proofErr w:type="spellStart"/>
      <w:r w:rsidR="00F51EB2">
        <w:rPr>
          <w:rFonts w:asciiTheme="majorBidi" w:hAnsiTheme="majorBidi" w:cstheme="majorBidi"/>
        </w:rPr>
        <w:t>Mazzon</w:t>
      </w:r>
      <w:proofErr w:type="spellEnd"/>
      <w:r w:rsidR="00F51EB2">
        <w:rPr>
          <w:rFonts w:asciiTheme="majorBidi" w:hAnsiTheme="majorBidi" w:cstheme="majorBidi"/>
        </w:rPr>
        <w:t>, 2013) (Moore, 2011)</w:t>
      </w:r>
      <w:r>
        <w:rPr>
          <w:rFonts w:asciiTheme="majorBidi" w:hAnsiTheme="majorBidi" w:cstheme="majorBidi"/>
        </w:rPr>
        <w:t>.</w:t>
      </w:r>
    </w:p>
    <w:p w14:paraId="7705DA98" w14:textId="77777777" w:rsidR="00B72595" w:rsidRPr="0014675B" w:rsidRDefault="00E66249" w:rsidP="005402EF">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lastRenderedPageBreak/>
        <w:t>Predicting</w:t>
      </w:r>
      <w:r w:rsidR="003275C0">
        <w:rPr>
          <w:rFonts w:asciiTheme="majorBidi" w:hAnsiTheme="majorBidi" w:cstheme="majorBidi"/>
        </w:rPr>
        <w:t xml:space="preserve"> </w:t>
      </w:r>
      <w:r w:rsidR="00B72595" w:rsidRPr="0014675B">
        <w:rPr>
          <w:rFonts w:asciiTheme="majorBidi" w:hAnsiTheme="majorBidi" w:cstheme="majorBidi"/>
        </w:rPr>
        <w:t xml:space="preserve">empty </w:t>
      </w:r>
      <w:r w:rsidR="003275C0">
        <w:rPr>
          <w:rFonts w:asciiTheme="majorBidi" w:hAnsiTheme="majorBidi" w:cstheme="majorBidi"/>
        </w:rPr>
        <w:t xml:space="preserve">and occupied space </w:t>
      </w:r>
      <w:r w:rsidR="00B72595" w:rsidRPr="0014675B">
        <w:rPr>
          <w:rFonts w:asciiTheme="majorBidi" w:hAnsiTheme="majorBidi" w:cstheme="majorBidi"/>
        </w:rPr>
        <w:t xml:space="preserve">for evacuation </w:t>
      </w:r>
      <w:r w:rsidR="003275C0">
        <w:rPr>
          <w:rFonts w:asciiTheme="majorBidi" w:hAnsiTheme="majorBidi" w:cstheme="majorBidi"/>
        </w:rPr>
        <w:t xml:space="preserve">plan </w:t>
      </w:r>
      <w:r w:rsidR="00B72595" w:rsidRPr="0014675B">
        <w:rPr>
          <w:rFonts w:asciiTheme="majorBidi" w:hAnsiTheme="majorBidi" w:cstheme="majorBidi"/>
        </w:rPr>
        <w:t xml:space="preserve">and </w:t>
      </w:r>
      <w:r w:rsidR="003275C0">
        <w:rPr>
          <w:rFonts w:asciiTheme="majorBidi" w:hAnsiTheme="majorBidi" w:cstheme="majorBidi"/>
        </w:rPr>
        <w:t>crowd’s possible behaviour</w:t>
      </w:r>
      <w:r w:rsidR="00B72595" w:rsidRPr="0014675B">
        <w:rPr>
          <w:rFonts w:asciiTheme="majorBidi" w:hAnsiTheme="majorBidi" w:cstheme="majorBidi"/>
        </w:rPr>
        <w:t xml:space="preserve"> from known parameter</w:t>
      </w:r>
      <w:r w:rsidR="005402EF">
        <w:rPr>
          <w:rFonts w:asciiTheme="majorBidi" w:hAnsiTheme="majorBidi" w:cstheme="majorBidi"/>
        </w:rPr>
        <w:t xml:space="preserve"> distribution</w:t>
      </w:r>
      <w:r w:rsidR="00B72595" w:rsidRPr="0014675B">
        <w:rPr>
          <w:rFonts w:asciiTheme="majorBidi" w:hAnsiTheme="majorBidi" w:cstheme="majorBidi"/>
        </w:rPr>
        <w:t>s of pedestrian types in crowd before deteriorative situations can occur.</w:t>
      </w:r>
    </w:p>
    <w:p w14:paraId="369FFA52" w14:textId="77777777" w:rsidR="00B72595" w:rsidRDefault="00B72595" w:rsidP="00B72595">
      <w:pPr>
        <w:pStyle w:val="ListParagraph"/>
        <w:spacing w:line="360" w:lineRule="auto"/>
        <w:ind w:left="1440"/>
        <w:rPr>
          <w:rFonts w:asciiTheme="majorBidi" w:hAnsiTheme="majorBidi" w:cstheme="majorBidi"/>
        </w:rPr>
      </w:pPr>
    </w:p>
    <w:p w14:paraId="3252F46E" w14:textId="77777777" w:rsidR="00111E23" w:rsidRDefault="00111E23" w:rsidP="00473164">
      <w:pPr>
        <w:pStyle w:val="ListParagraph"/>
        <w:numPr>
          <w:ilvl w:val="0"/>
          <w:numId w:val="8"/>
        </w:numPr>
        <w:spacing w:line="360" w:lineRule="auto"/>
        <w:ind w:left="284" w:hanging="284"/>
        <w:rPr>
          <w:rFonts w:asciiTheme="majorBidi" w:hAnsiTheme="majorBidi" w:cstheme="majorBidi"/>
          <w:b/>
          <w:bCs/>
        </w:rPr>
      </w:pPr>
      <w:r w:rsidRPr="00DB17C2">
        <w:rPr>
          <w:rFonts w:asciiTheme="majorBidi" w:hAnsiTheme="majorBidi" w:cstheme="majorBidi"/>
          <w:b/>
          <w:bCs/>
        </w:rPr>
        <w:t>Research progress</w:t>
      </w:r>
    </w:p>
    <w:p w14:paraId="3377F53B" w14:textId="77777777" w:rsidR="00007775" w:rsidRDefault="00007775" w:rsidP="003C1909">
      <w:pPr>
        <w:pStyle w:val="ListParagraph"/>
        <w:spacing w:line="360" w:lineRule="auto"/>
        <w:ind w:left="0"/>
        <w:rPr>
          <w:rFonts w:asciiTheme="majorBidi" w:hAnsiTheme="majorBidi" w:cstheme="majorBidi"/>
        </w:rPr>
      </w:pPr>
    </w:p>
    <w:p w14:paraId="1C07A709" w14:textId="77777777" w:rsidR="00AC7F16" w:rsidRDefault="003C1909" w:rsidP="003C1909">
      <w:pPr>
        <w:pStyle w:val="ListParagraph"/>
        <w:spacing w:line="360" w:lineRule="auto"/>
        <w:ind w:left="0"/>
        <w:rPr>
          <w:rFonts w:asciiTheme="majorBidi" w:hAnsiTheme="majorBidi" w:cstheme="majorBidi"/>
        </w:rPr>
      </w:pPr>
      <w:r>
        <w:rPr>
          <w:rFonts w:asciiTheme="majorBidi" w:hAnsiTheme="majorBidi" w:cstheme="majorBidi"/>
        </w:rPr>
        <w:t>This section presents current working progress on the implementation of social-group force model and preliminary analysis of group member’s parameters in sections 7.1 and 7.2.</w:t>
      </w:r>
      <w:r w:rsidRPr="003C1909">
        <w:rPr>
          <w:rFonts w:asciiTheme="majorBidi" w:hAnsiTheme="majorBidi" w:cstheme="majorBidi"/>
        </w:rPr>
        <w:t xml:space="preserve"> </w:t>
      </w:r>
      <w:r>
        <w:rPr>
          <w:rFonts w:asciiTheme="majorBidi" w:hAnsiTheme="majorBidi" w:cstheme="majorBidi"/>
        </w:rPr>
        <w:t>The research timeline in the last section 7.3 is to represent continuous phases to resolve the next questions in the rest period of this PhD study.</w:t>
      </w:r>
    </w:p>
    <w:p w14:paraId="6C9FCC7F" w14:textId="77777777" w:rsidR="000B6DBA" w:rsidRDefault="00217BD5" w:rsidP="00435927">
      <w:pPr>
        <w:pStyle w:val="ListParagraph"/>
        <w:spacing w:line="360" w:lineRule="auto"/>
        <w:ind w:left="0"/>
        <w:rPr>
          <w:rFonts w:asciiTheme="majorBidi" w:hAnsiTheme="majorBidi" w:cstheme="majorBidi"/>
        </w:rPr>
      </w:pPr>
      <w:r>
        <w:rPr>
          <w:rFonts w:asciiTheme="majorBidi" w:hAnsiTheme="majorBidi" w:cstheme="majorBidi"/>
        </w:rPr>
        <w:t xml:space="preserve">  </w:t>
      </w:r>
    </w:p>
    <w:p w14:paraId="4975283C" w14:textId="77777777" w:rsidR="003C1909" w:rsidRDefault="00AC7F16" w:rsidP="003C1909">
      <w:pPr>
        <w:pStyle w:val="ListParagraph"/>
        <w:spacing w:line="360" w:lineRule="auto"/>
        <w:ind w:left="0"/>
        <w:rPr>
          <w:rFonts w:asciiTheme="majorBidi" w:hAnsiTheme="majorBidi" w:cstheme="majorBidi"/>
          <w:b/>
          <w:bCs/>
        </w:rPr>
      </w:pPr>
      <w:r w:rsidRPr="00AC7F16">
        <w:rPr>
          <w:rFonts w:asciiTheme="majorBidi" w:hAnsiTheme="majorBidi" w:cstheme="majorBidi"/>
          <w:b/>
          <w:bCs/>
        </w:rPr>
        <w:t>7.1</w:t>
      </w:r>
      <w:r>
        <w:rPr>
          <w:rFonts w:asciiTheme="majorBidi" w:hAnsiTheme="majorBidi" w:cstheme="majorBidi"/>
          <w:b/>
          <w:bCs/>
        </w:rPr>
        <w:t>.</w:t>
      </w:r>
      <w:r w:rsidRPr="00AC7F16">
        <w:rPr>
          <w:rFonts w:asciiTheme="majorBidi" w:hAnsiTheme="majorBidi" w:cstheme="majorBidi"/>
          <w:b/>
          <w:bCs/>
        </w:rPr>
        <w:t xml:space="preserve"> </w:t>
      </w:r>
      <w:r w:rsidR="003C1909">
        <w:rPr>
          <w:rFonts w:asciiTheme="majorBidi" w:hAnsiTheme="majorBidi" w:cstheme="majorBidi"/>
          <w:b/>
          <w:bCs/>
        </w:rPr>
        <w:t>The implementation of social group force model</w:t>
      </w:r>
    </w:p>
    <w:p w14:paraId="2E9568A1" w14:textId="77777777" w:rsidR="000B6DBA" w:rsidRDefault="000B6DBA" w:rsidP="00007775">
      <w:pPr>
        <w:pStyle w:val="ListParagraph"/>
        <w:spacing w:line="360" w:lineRule="auto"/>
        <w:ind w:left="0"/>
        <w:rPr>
          <w:rFonts w:asciiTheme="majorBidi" w:hAnsiTheme="majorBidi" w:cstheme="majorBidi"/>
          <w:b/>
          <w:bCs/>
        </w:rPr>
      </w:pPr>
    </w:p>
    <w:p w14:paraId="34DBB25E" w14:textId="77777777" w:rsidR="00751880" w:rsidRDefault="00751880" w:rsidP="009A7AE8">
      <w:pPr>
        <w:spacing w:line="360" w:lineRule="auto"/>
        <w:rPr>
          <w:rFonts w:asciiTheme="majorBidi" w:hAnsiTheme="majorBidi" w:cstheme="majorBidi"/>
        </w:rPr>
      </w:pPr>
    </w:p>
    <w:p w14:paraId="6B569DBB" w14:textId="77777777" w:rsidR="00AC7F16" w:rsidRDefault="00AC7F16" w:rsidP="003C1909">
      <w:pPr>
        <w:pStyle w:val="ListParagraph"/>
        <w:spacing w:line="360" w:lineRule="auto"/>
        <w:ind w:left="0"/>
        <w:rPr>
          <w:rFonts w:asciiTheme="majorBidi" w:hAnsiTheme="majorBidi" w:cstheme="majorBidi"/>
          <w:b/>
          <w:bCs/>
        </w:rPr>
      </w:pPr>
      <w:r>
        <w:rPr>
          <w:rFonts w:asciiTheme="majorBidi" w:hAnsiTheme="majorBidi" w:cstheme="majorBidi"/>
          <w:b/>
          <w:bCs/>
        </w:rPr>
        <w:t xml:space="preserve">7.2. </w:t>
      </w:r>
      <w:r w:rsidR="003C1909">
        <w:rPr>
          <w:rFonts w:asciiTheme="majorBidi" w:hAnsiTheme="majorBidi" w:cstheme="majorBidi"/>
          <w:b/>
          <w:bCs/>
        </w:rPr>
        <w:t>The role of group member’s parameters on model’s outputs</w:t>
      </w:r>
    </w:p>
    <w:p w14:paraId="74EE0A1D" w14:textId="77777777" w:rsidR="003C1909" w:rsidRDefault="003C1909" w:rsidP="003C1909">
      <w:pPr>
        <w:pStyle w:val="ListParagraph"/>
        <w:spacing w:line="360" w:lineRule="auto"/>
        <w:ind w:left="0"/>
        <w:rPr>
          <w:rFonts w:asciiTheme="majorBidi" w:hAnsiTheme="majorBidi" w:cstheme="majorBidi"/>
          <w:b/>
          <w:bCs/>
        </w:rPr>
      </w:pPr>
    </w:p>
    <w:p w14:paraId="6B06EC0D" w14:textId="77777777" w:rsidR="00AC7F16" w:rsidRDefault="00AC7F16" w:rsidP="00AC7F16">
      <w:pPr>
        <w:pStyle w:val="ListParagraph"/>
        <w:spacing w:line="360" w:lineRule="auto"/>
        <w:ind w:left="0"/>
        <w:rPr>
          <w:rFonts w:asciiTheme="majorBidi" w:hAnsiTheme="majorBidi" w:cstheme="majorBidi"/>
          <w:b/>
          <w:bCs/>
        </w:rPr>
      </w:pPr>
      <w:r>
        <w:rPr>
          <w:rFonts w:asciiTheme="majorBidi" w:hAnsiTheme="majorBidi" w:cstheme="majorBidi"/>
          <w:b/>
          <w:bCs/>
        </w:rPr>
        <w:t>7.3. Research Timeline</w:t>
      </w:r>
    </w:p>
    <w:p w14:paraId="039A8FC2" w14:textId="5D59D811" w:rsidR="00457863" w:rsidRPr="00457863" w:rsidRDefault="00457863" w:rsidP="00594192">
      <w:pPr>
        <w:pStyle w:val="ListParagraph"/>
        <w:spacing w:line="360" w:lineRule="auto"/>
        <w:ind w:left="0"/>
        <w:rPr>
          <w:rFonts w:asciiTheme="majorBidi" w:hAnsiTheme="majorBidi" w:cstheme="majorBidi"/>
        </w:rPr>
      </w:pPr>
      <w:r>
        <w:rPr>
          <w:rFonts w:asciiTheme="majorBidi" w:hAnsiTheme="majorBidi" w:cstheme="majorBidi"/>
          <w:b/>
          <w:bCs/>
        </w:rPr>
        <w:tab/>
      </w:r>
      <w:r w:rsidR="00DF0E85">
        <w:rPr>
          <w:rFonts w:asciiTheme="majorBidi" w:hAnsiTheme="majorBidi" w:cstheme="majorBidi"/>
        </w:rPr>
        <w:t xml:space="preserve"> </w:t>
      </w:r>
      <w:del w:id="3" w:author="Viet Vo" w:date="2015-09-14T18:51:00Z">
        <w:r w:rsidR="008B739D" w:rsidDel="0015404B">
          <w:rPr>
            <w:rFonts w:asciiTheme="majorBidi" w:hAnsiTheme="majorBidi" w:cstheme="majorBidi"/>
            <w:noProof/>
          </w:rPr>
          <w:drawing>
            <wp:inline distT="0" distB="0" distL="0" distR="0" wp14:anchorId="1370C68E" wp14:editId="54617E7C">
              <wp:extent cx="5730240" cy="4114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4114800"/>
                      </a:xfrm>
                      <a:prstGeom prst="rect">
                        <a:avLst/>
                      </a:prstGeom>
                      <a:noFill/>
                      <a:ln>
                        <a:noFill/>
                      </a:ln>
                    </pic:spPr>
                  </pic:pic>
                </a:graphicData>
              </a:graphic>
            </wp:inline>
          </w:drawing>
        </w:r>
      </w:del>
      <w:ins w:id="4" w:author="Viet Vo" w:date="2015-09-14T18:51:00Z">
        <w:r w:rsidR="0015404B">
          <w:rPr>
            <w:rFonts w:asciiTheme="majorBidi" w:hAnsiTheme="majorBidi" w:cstheme="majorBidi"/>
            <w:noProof/>
          </w:rPr>
          <w:drawing>
            <wp:inline distT="0" distB="0" distL="0" distR="0" wp14:anchorId="09F8485E" wp14:editId="48F44076">
              <wp:extent cx="5730240" cy="34366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436620"/>
                      </a:xfrm>
                      <a:prstGeom prst="rect">
                        <a:avLst/>
                      </a:prstGeom>
                      <a:noFill/>
                      <a:ln>
                        <a:noFill/>
                      </a:ln>
                    </pic:spPr>
                  </pic:pic>
                </a:graphicData>
              </a:graphic>
            </wp:inline>
          </w:drawing>
        </w:r>
      </w:ins>
    </w:p>
    <w:p w14:paraId="5B89C1A5" w14:textId="77777777" w:rsidR="00A55DAE" w:rsidRPr="00CA090D" w:rsidRDefault="007214EA" w:rsidP="00473164">
      <w:pPr>
        <w:pStyle w:val="ListParagraph"/>
        <w:numPr>
          <w:ilvl w:val="0"/>
          <w:numId w:val="8"/>
        </w:numPr>
        <w:ind w:left="284" w:hanging="284"/>
        <w:rPr>
          <w:rFonts w:asciiTheme="majorBidi" w:hAnsiTheme="majorBidi" w:cstheme="majorBidi"/>
          <w:b/>
          <w:bCs/>
        </w:rPr>
      </w:pPr>
      <w:r w:rsidRPr="00CA090D">
        <w:rPr>
          <w:rFonts w:asciiTheme="majorBidi" w:hAnsiTheme="majorBidi" w:cstheme="majorBidi"/>
          <w:b/>
          <w:bCs/>
        </w:rPr>
        <w:t>C</w:t>
      </w:r>
      <w:r w:rsidR="00A55DAE" w:rsidRPr="00CA090D">
        <w:rPr>
          <w:rFonts w:asciiTheme="majorBidi" w:hAnsiTheme="majorBidi" w:cstheme="majorBidi"/>
          <w:b/>
          <w:bCs/>
        </w:rPr>
        <w:t>ou</w:t>
      </w:r>
      <w:r w:rsidR="006D30DB" w:rsidRPr="00CA090D">
        <w:rPr>
          <w:rFonts w:asciiTheme="majorBidi" w:hAnsiTheme="majorBidi" w:cstheme="majorBidi"/>
          <w:b/>
          <w:bCs/>
        </w:rPr>
        <w:t>r</w:t>
      </w:r>
      <w:r w:rsidR="00A55DAE" w:rsidRPr="00CA090D">
        <w:rPr>
          <w:rFonts w:asciiTheme="majorBidi" w:hAnsiTheme="majorBidi" w:cstheme="majorBidi"/>
          <w:b/>
          <w:bCs/>
        </w:rPr>
        <w:t>sework and professional development</w:t>
      </w:r>
    </w:p>
    <w:p w14:paraId="4ED6AB4F" w14:textId="77777777" w:rsidR="00174404" w:rsidRDefault="00174404" w:rsidP="00174404">
      <w:pPr>
        <w:pStyle w:val="ListParagraph"/>
        <w:rPr>
          <w:rFonts w:asciiTheme="majorBidi" w:hAnsiTheme="majorBidi" w:cstheme="majorBidi"/>
          <w:b/>
          <w:bCs/>
        </w:rPr>
      </w:pPr>
    </w:p>
    <w:p w14:paraId="1C76E3C5" w14:textId="77777777" w:rsidR="00174404" w:rsidRDefault="00D666FD" w:rsidP="00286F2E">
      <w:pPr>
        <w:pStyle w:val="ListParagraph"/>
        <w:ind w:left="0"/>
        <w:rPr>
          <w:rFonts w:asciiTheme="majorBidi" w:hAnsiTheme="majorBidi" w:cstheme="majorBidi"/>
        </w:rPr>
      </w:pPr>
      <w:r w:rsidRPr="00D666FD">
        <w:rPr>
          <w:rFonts w:asciiTheme="majorBidi" w:hAnsiTheme="majorBidi" w:cstheme="majorBidi"/>
        </w:rPr>
        <w:lastRenderedPageBreak/>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 xml:space="preserve">from </w:t>
      </w:r>
      <w:r w:rsidR="00837AF3">
        <w:rPr>
          <w:rFonts w:asciiTheme="majorBidi" w:hAnsiTheme="majorBidi" w:cstheme="majorBidi"/>
        </w:rPr>
        <w:t xml:space="preserve">21 </w:t>
      </w:r>
      <w:r>
        <w:rPr>
          <w:rFonts w:asciiTheme="majorBidi" w:hAnsiTheme="majorBidi" w:cstheme="majorBidi"/>
        </w:rPr>
        <w:t>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as in Table 3</w:t>
      </w:r>
      <w:r>
        <w:rPr>
          <w:rFonts w:asciiTheme="majorBidi" w:hAnsiTheme="majorBidi" w:cstheme="majorBidi"/>
        </w:rPr>
        <w:t>.</w:t>
      </w:r>
    </w:p>
    <w:p w14:paraId="180CCFE4" w14:textId="77777777" w:rsidR="009336C2" w:rsidRDefault="009336C2" w:rsidP="009336C2">
      <w:pPr>
        <w:pStyle w:val="ListParagraph"/>
        <w:rPr>
          <w:rFonts w:asciiTheme="majorBidi" w:hAnsiTheme="majorBidi" w:cstheme="majorBidi"/>
        </w:rPr>
      </w:pPr>
    </w:p>
    <w:p w14:paraId="3E9010B4" w14:textId="77777777" w:rsidR="009336C2" w:rsidRDefault="009336C2" w:rsidP="008371DE">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8371DE">
        <w:rPr>
          <w:rFonts w:asciiTheme="majorBidi" w:hAnsiTheme="majorBidi" w:cstheme="majorBidi"/>
          <w:b/>
          <w:bCs/>
        </w:rPr>
        <w:t>3</w:t>
      </w:r>
      <w:r>
        <w:rPr>
          <w:rFonts w:asciiTheme="majorBidi" w:hAnsiTheme="majorBidi" w:cstheme="majorBidi"/>
        </w:rPr>
        <w:t>- List of professional development undertaken</w:t>
      </w:r>
    </w:p>
    <w:p w14:paraId="37DDB00B" w14:textId="77777777"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14:paraId="16A2166E" w14:textId="77777777" w:rsidTr="00A70AAC">
        <w:tc>
          <w:tcPr>
            <w:tcW w:w="4295" w:type="dxa"/>
          </w:tcPr>
          <w:p w14:paraId="4EB769FD" w14:textId="77777777"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14:paraId="6D6A0080" w14:textId="77777777"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14:paraId="2BE1AD50" w14:textId="77777777" w:rsidTr="00A70AAC">
        <w:tc>
          <w:tcPr>
            <w:tcW w:w="4295" w:type="dxa"/>
          </w:tcPr>
          <w:p w14:paraId="63432B0A" w14:textId="77777777"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14:paraId="22D6F780" w14:textId="77777777"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14:paraId="5D42E8AF" w14:textId="77777777" w:rsidTr="00A70AAC">
        <w:tc>
          <w:tcPr>
            <w:tcW w:w="4295" w:type="dxa"/>
          </w:tcPr>
          <w:p w14:paraId="0BC2984D" w14:textId="77777777"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14:paraId="43598B54" w14:textId="77777777"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14:paraId="59F41E54" w14:textId="77777777" w:rsidTr="00A70AAC">
        <w:tc>
          <w:tcPr>
            <w:tcW w:w="4295" w:type="dxa"/>
          </w:tcPr>
          <w:p w14:paraId="6AE5733D" w14:textId="77777777"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14:paraId="7F82DA0D" w14:textId="77777777"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14:paraId="2C2CF447" w14:textId="77777777" w:rsidTr="00A70AAC">
        <w:tc>
          <w:tcPr>
            <w:tcW w:w="4295" w:type="dxa"/>
          </w:tcPr>
          <w:p w14:paraId="053C753B" w14:textId="77777777"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14:paraId="7B69FD72" w14:textId="77777777" w:rsidR="003232FF" w:rsidRDefault="008B739D" w:rsidP="00174404">
            <w:pPr>
              <w:pStyle w:val="ListParagraph"/>
              <w:ind w:left="0"/>
              <w:rPr>
                <w:rFonts w:asciiTheme="majorBidi" w:hAnsiTheme="majorBidi" w:cstheme="majorBidi"/>
              </w:rPr>
            </w:pPr>
            <w:r>
              <w:rPr>
                <w:rFonts w:asciiTheme="majorBidi" w:hAnsiTheme="majorBidi" w:cstheme="majorBidi"/>
              </w:rPr>
              <w:t>Completed</w:t>
            </w:r>
          </w:p>
        </w:tc>
      </w:tr>
      <w:tr w:rsidR="009261B1" w14:paraId="4556D298" w14:textId="77777777" w:rsidTr="00A70AAC">
        <w:tc>
          <w:tcPr>
            <w:tcW w:w="4295" w:type="dxa"/>
          </w:tcPr>
          <w:p w14:paraId="53A416FE" w14:textId="77777777"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14:paraId="5912E7E3" w14:textId="77777777"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14:paraId="2A64F345" w14:textId="77777777" w:rsidTr="00A70AAC">
        <w:tc>
          <w:tcPr>
            <w:tcW w:w="4295" w:type="dxa"/>
          </w:tcPr>
          <w:p w14:paraId="2ED9F6F9" w14:textId="77777777"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14:paraId="7AE47B8E" w14:textId="77777777"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14:paraId="506F242A" w14:textId="77777777" w:rsidTr="00A70AAC">
        <w:tc>
          <w:tcPr>
            <w:tcW w:w="4295" w:type="dxa"/>
          </w:tcPr>
          <w:p w14:paraId="7DD55B21" w14:textId="77777777" w:rsidR="00816B9C" w:rsidRDefault="00816B9C" w:rsidP="00082DC4">
            <w:pPr>
              <w:pStyle w:val="ListParagraph"/>
              <w:ind w:left="0"/>
              <w:rPr>
                <w:rFonts w:asciiTheme="majorBidi" w:hAnsiTheme="majorBidi" w:cstheme="majorBidi"/>
              </w:rPr>
            </w:pPr>
            <w:r>
              <w:rPr>
                <w:rFonts w:asciiTheme="majorBidi" w:hAnsiTheme="majorBidi" w:cstheme="majorBidi"/>
              </w:rPr>
              <w:t>Participation at Monash Bootcamp Commercialisation workshop</w:t>
            </w:r>
            <w:r w:rsidR="00082DC4">
              <w:rPr>
                <w:rFonts w:asciiTheme="majorBidi" w:hAnsiTheme="majorBidi" w:cstheme="majorBidi"/>
              </w:rPr>
              <w:t xml:space="preserve"> in the year 2015</w:t>
            </w:r>
          </w:p>
        </w:tc>
        <w:tc>
          <w:tcPr>
            <w:tcW w:w="4227" w:type="dxa"/>
          </w:tcPr>
          <w:p w14:paraId="7D16029C" w14:textId="77777777"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14:paraId="52CB4516" w14:textId="77777777" w:rsidR="00CF6623" w:rsidRDefault="00CF6623" w:rsidP="00335827">
      <w:pPr>
        <w:rPr>
          <w:rFonts w:asciiTheme="majorBidi" w:hAnsiTheme="majorBidi" w:cstheme="majorBidi"/>
          <w:b/>
          <w:bCs/>
        </w:rPr>
      </w:pPr>
    </w:p>
    <w:p w14:paraId="5B26310F" w14:textId="77777777" w:rsidR="00133B53" w:rsidRDefault="00133B53" w:rsidP="00A70AAC">
      <w:pPr>
        <w:rPr>
          <w:rFonts w:asciiTheme="majorBidi" w:hAnsiTheme="majorBidi" w:cstheme="majorBidi"/>
          <w:b/>
          <w:bCs/>
        </w:rPr>
      </w:pPr>
    </w:p>
    <w:p w14:paraId="63350502" w14:textId="77777777" w:rsidR="007A6567" w:rsidRDefault="007A6567" w:rsidP="00A70AAC">
      <w:pPr>
        <w:rPr>
          <w:rFonts w:asciiTheme="majorBidi" w:hAnsiTheme="majorBidi" w:cstheme="majorBidi"/>
          <w:b/>
          <w:bCs/>
        </w:rPr>
      </w:pPr>
    </w:p>
    <w:p w14:paraId="040E0189" w14:textId="77777777" w:rsidR="007A6567" w:rsidRDefault="007A6567" w:rsidP="00A70AAC">
      <w:pPr>
        <w:rPr>
          <w:rFonts w:asciiTheme="majorBidi" w:hAnsiTheme="majorBidi" w:cstheme="majorBidi"/>
          <w:b/>
          <w:bCs/>
        </w:rPr>
      </w:pPr>
    </w:p>
    <w:p w14:paraId="285D9626" w14:textId="77777777" w:rsidR="00E50604" w:rsidRDefault="00E50604" w:rsidP="00A70AAC">
      <w:pPr>
        <w:rPr>
          <w:rFonts w:asciiTheme="majorBidi" w:hAnsiTheme="majorBidi" w:cstheme="majorBidi"/>
          <w:b/>
          <w:bCs/>
        </w:rPr>
      </w:pPr>
    </w:p>
    <w:p w14:paraId="2955FE2E" w14:textId="77777777" w:rsidR="00E50604" w:rsidRDefault="00E50604" w:rsidP="00A70AAC">
      <w:pPr>
        <w:rPr>
          <w:rFonts w:asciiTheme="majorBidi" w:hAnsiTheme="majorBidi" w:cstheme="majorBidi"/>
          <w:b/>
          <w:bCs/>
        </w:rPr>
      </w:pPr>
    </w:p>
    <w:p w14:paraId="63050466" w14:textId="77777777" w:rsidR="00E50604" w:rsidRDefault="00E50604" w:rsidP="00A70AAC">
      <w:pPr>
        <w:rPr>
          <w:rFonts w:asciiTheme="majorBidi" w:hAnsiTheme="majorBidi" w:cstheme="majorBidi"/>
          <w:b/>
          <w:bCs/>
        </w:rPr>
      </w:pPr>
    </w:p>
    <w:p w14:paraId="5286A727" w14:textId="77777777" w:rsidR="00E50604" w:rsidRDefault="00E50604" w:rsidP="00A70AAC">
      <w:pPr>
        <w:rPr>
          <w:rFonts w:asciiTheme="majorBidi" w:hAnsiTheme="majorBidi" w:cstheme="majorBidi"/>
          <w:b/>
          <w:bCs/>
        </w:rPr>
      </w:pPr>
    </w:p>
    <w:p w14:paraId="12C764CD" w14:textId="77777777" w:rsidR="00E50604" w:rsidRDefault="00E50604" w:rsidP="00A70AAC">
      <w:pPr>
        <w:rPr>
          <w:rFonts w:asciiTheme="majorBidi" w:hAnsiTheme="majorBidi" w:cstheme="majorBidi"/>
          <w:b/>
          <w:bCs/>
        </w:rPr>
      </w:pPr>
    </w:p>
    <w:p w14:paraId="0672D9F4" w14:textId="77777777" w:rsidR="00E50604" w:rsidRDefault="00E50604" w:rsidP="00A70AAC">
      <w:pPr>
        <w:rPr>
          <w:rFonts w:asciiTheme="majorBidi" w:hAnsiTheme="majorBidi" w:cstheme="majorBidi"/>
          <w:b/>
          <w:bCs/>
        </w:rPr>
      </w:pPr>
    </w:p>
    <w:p w14:paraId="7F201212" w14:textId="77777777" w:rsidR="00E50604" w:rsidRDefault="00E50604" w:rsidP="00A70AAC">
      <w:pPr>
        <w:rPr>
          <w:rFonts w:asciiTheme="majorBidi" w:hAnsiTheme="majorBidi" w:cstheme="majorBidi"/>
          <w:b/>
          <w:bCs/>
        </w:rPr>
      </w:pPr>
    </w:p>
    <w:p w14:paraId="0C6231BB" w14:textId="77777777" w:rsidR="00E50604" w:rsidRDefault="00E50604" w:rsidP="00A70AAC">
      <w:pPr>
        <w:rPr>
          <w:rFonts w:asciiTheme="majorBidi" w:hAnsiTheme="majorBidi" w:cstheme="majorBidi"/>
          <w:b/>
          <w:bCs/>
        </w:rPr>
      </w:pPr>
    </w:p>
    <w:p w14:paraId="2E1A89B5" w14:textId="77777777" w:rsidR="00E50604" w:rsidRDefault="00E50604" w:rsidP="00A70AAC">
      <w:pPr>
        <w:rPr>
          <w:rFonts w:asciiTheme="majorBidi" w:hAnsiTheme="majorBidi" w:cstheme="majorBidi"/>
          <w:b/>
          <w:bCs/>
        </w:rPr>
      </w:pPr>
    </w:p>
    <w:p w14:paraId="4B21B620" w14:textId="77777777" w:rsidR="00E50604" w:rsidRDefault="00E50604" w:rsidP="00A70AAC">
      <w:pPr>
        <w:rPr>
          <w:rFonts w:asciiTheme="majorBidi" w:hAnsiTheme="majorBidi" w:cstheme="majorBidi"/>
          <w:b/>
          <w:bCs/>
        </w:rPr>
      </w:pPr>
    </w:p>
    <w:p w14:paraId="6754CD81" w14:textId="77777777" w:rsidR="00E50604" w:rsidRDefault="00E50604" w:rsidP="00A70AAC">
      <w:pPr>
        <w:rPr>
          <w:rFonts w:asciiTheme="majorBidi" w:hAnsiTheme="majorBidi" w:cstheme="majorBidi"/>
          <w:b/>
          <w:bCs/>
        </w:rPr>
      </w:pPr>
    </w:p>
    <w:p w14:paraId="3B5CAC93" w14:textId="77777777" w:rsidR="00E50604" w:rsidRDefault="00E50604" w:rsidP="00A70AAC">
      <w:pPr>
        <w:rPr>
          <w:rFonts w:asciiTheme="majorBidi" w:hAnsiTheme="majorBidi" w:cstheme="majorBidi"/>
          <w:b/>
          <w:bCs/>
        </w:rPr>
      </w:pPr>
    </w:p>
    <w:p w14:paraId="6D554DA7" w14:textId="77777777" w:rsidR="00E50604" w:rsidRDefault="00E50604" w:rsidP="00A70AAC">
      <w:pPr>
        <w:rPr>
          <w:rFonts w:asciiTheme="majorBidi" w:hAnsiTheme="majorBidi" w:cstheme="majorBidi"/>
          <w:b/>
          <w:bCs/>
        </w:rPr>
      </w:pPr>
    </w:p>
    <w:p w14:paraId="7C910017" w14:textId="77777777" w:rsidR="00E50604" w:rsidRDefault="00E50604" w:rsidP="00A70AAC">
      <w:pPr>
        <w:rPr>
          <w:rFonts w:asciiTheme="majorBidi" w:hAnsiTheme="majorBidi" w:cstheme="majorBidi"/>
          <w:b/>
          <w:bCs/>
        </w:rPr>
      </w:pPr>
    </w:p>
    <w:p w14:paraId="61BD7F72" w14:textId="77777777" w:rsidR="00E50604" w:rsidRDefault="00E50604" w:rsidP="00A70AAC">
      <w:pPr>
        <w:rPr>
          <w:rFonts w:asciiTheme="majorBidi" w:hAnsiTheme="majorBidi" w:cstheme="majorBidi"/>
          <w:b/>
          <w:bCs/>
        </w:rPr>
      </w:pPr>
    </w:p>
    <w:p w14:paraId="3DCF1374" w14:textId="77777777" w:rsidR="007C2C60" w:rsidRDefault="0099199E" w:rsidP="006B0357">
      <w:pPr>
        <w:rPr>
          <w:rFonts w:asciiTheme="majorBidi" w:hAnsiTheme="majorBidi" w:cstheme="majorBidi"/>
          <w:b/>
          <w:bCs/>
        </w:rPr>
      </w:pPr>
      <w:r>
        <w:rPr>
          <w:rFonts w:asciiTheme="majorBidi" w:hAnsiTheme="majorBidi" w:cstheme="majorBidi"/>
          <w:b/>
          <w:bCs/>
        </w:rPr>
        <w:t>A</w:t>
      </w:r>
      <w:r w:rsidR="007C2C60">
        <w:rPr>
          <w:rFonts w:asciiTheme="majorBidi" w:hAnsiTheme="majorBidi" w:cstheme="majorBidi"/>
          <w:b/>
          <w:bCs/>
        </w:rPr>
        <w:t>ppendix A – Sensitivity Analysis Methods</w:t>
      </w:r>
    </w:p>
    <w:p w14:paraId="4C2A1737" w14:textId="77777777" w:rsidR="00133B53" w:rsidRDefault="00133B53" w:rsidP="00133B53">
      <w:pPr>
        <w:pStyle w:val="ListParagraph"/>
        <w:spacing w:line="360" w:lineRule="auto"/>
        <w:ind w:left="0"/>
        <w:rPr>
          <w:rFonts w:asciiTheme="majorBidi" w:hAnsiTheme="majorBidi" w:cstheme="majorBidi"/>
        </w:rPr>
      </w:pPr>
      <w:r>
        <w:rPr>
          <w:rFonts w:asciiTheme="majorBidi" w:hAnsiTheme="majorBidi" w:cstheme="majorBidi"/>
        </w:rPr>
        <w:lastRenderedPageBreak/>
        <w:t>S</w:t>
      </w:r>
      <w:r w:rsidRPr="00676CFD">
        <w:rPr>
          <w:rFonts w:asciiTheme="majorBidi" w:hAnsiTheme="majorBidi" w:cstheme="majorBidi"/>
        </w:rPr>
        <w:t xml:space="preserve">ensitivity analysis </w:t>
      </w:r>
      <w:r>
        <w:rPr>
          <w:rFonts w:asciiTheme="majorBidi" w:hAnsiTheme="majorBidi" w:cstheme="majorBidi"/>
        </w:rPr>
        <w:t>(SA)</w:t>
      </w:r>
      <w:r w:rsidRPr="00676CFD">
        <w:rPr>
          <w:rFonts w:asciiTheme="majorBidi" w:hAnsiTheme="majorBidi" w:cstheme="majorBidi"/>
        </w:rPr>
        <w:t xml:space="preserve"> describe</w:t>
      </w:r>
      <w:r>
        <w:rPr>
          <w:rFonts w:asciiTheme="majorBidi" w:hAnsiTheme="majorBidi" w:cstheme="majorBidi"/>
        </w:rPr>
        <w:t>s</w:t>
      </w:r>
      <w:r w:rsidRPr="00676CFD">
        <w:rPr>
          <w:rFonts w:asciiTheme="majorBidi" w:hAnsiTheme="majorBidi" w:cstheme="majorBidi"/>
        </w:rPr>
        <w:t xml:space="preserve"> how sensitive the model’s output are to the variation of individual input parameters. It helps to determine which parameter </w:t>
      </w:r>
      <w:r>
        <w:rPr>
          <w:rFonts w:asciiTheme="majorBidi" w:hAnsiTheme="majorBidi" w:cstheme="majorBidi"/>
        </w:rPr>
        <w:t>lead</w:t>
      </w:r>
      <w:r w:rsidRPr="00676CFD">
        <w:rPr>
          <w:rFonts w:asciiTheme="majorBidi" w:hAnsiTheme="majorBidi" w:cstheme="majorBidi"/>
        </w:rPr>
        <w:t xml:space="preserve"> the majority of the variation in the output. Sensitivity analysis has been used </w:t>
      </w:r>
      <w:r>
        <w:rPr>
          <w:rFonts w:asciiTheme="majorBidi" w:hAnsiTheme="majorBidi" w:cstheme="majorBidi"/>
        </w:rPr>
        <w:t xml:space="preserve">widely </w:t>
      </w:r>
      <w:r w:rsidRPr="00676CFD">
        <w:rPr>
          <w:rFonts w:asciiTheme="majorBidi" w:hAnsiTheme="majorBidi" w:cstheme="majorBidi"/>
        </w:rPr>
        <w:t>in research fields</w:t>
      </w:r>
      <w:r>
        <w:rPr>
          <w:rFonts w:asciiTheme="majorBidi" w:hAnsiTheme="majorBidi" w:cstheme="majorBidi"/>
        </w:rPr>
        <w:t xml:space="preserve"> of biological systems to enhance the understanding of complex computational models, seeking inputs which have substantial effect on particular outputs, constructing an emulator/reduced model</w:t>
      </w:r>
      <w:r w:rsidRPr="00676CFD">
        <w:rPr>
          <w:rFonts w:asciiTheme="majorBidi" w:hAnsiTheme="majorBidi" w:cstheme="majorBidi"/>
        </w:rPr>
        <w:t>.</w:t>
      </w:r>
      <w:r>
        <w:rPr>
          <w:rFonts w:asciiTheme="majorBidi" w:hAnsiTheme="majorBidi" w:cstheme="majorBidi"/>
        </w:rPr>
        <w:t xml:space="preserve"> </w:t>
      </w:r>
    </w:p>
    <w:p w14:paraId="05C97D2A" w14:textId="77777777" w:rsidR="002D145D" w:rsidRDefault="002D145D" w:rsidP="002D145D">
      <w:pPr>
        <w:pStyle w:val="ListParagraph"/>
        <w:spacing w:line="360" w:lineRule="auto"/>
        <w:ind w:left="0"/>
        <w:rPr>
          <w:rFonts w:asciiTheme="majorBidi" w:hAnsiTheme="majorBidi" w:cstheme="majorBidi"/>
        </w:rPr>
      </w:pPr>
      <w:r>
        <w:rPr>
          <w:rFonts w:asciiTheme="majorBidi" w:hAnsiTheme="majorBidi" w:cstheme="majorBidi"/>
        </w:rPr>
        <w:t>Ranking</w:t>
      </w:r>
      <w:r w:rsidR="00133B53">
        <w:rPr>
          <w:rFonts w:asciiTheme="majorBidi" w:hAnsiTheme="majorBidi" w:cstheme="majorBidi"/>
        </w:rPr>
        <w:t xml:space="preserve"> the most sensitive parameters and their interaction effect with other parameters are </w:t>
      </w:r>
      <w:r>
        <w:rPr>
          <w:rFonts w:asciiTheme="majorBidi" w:hAnsiTheme="majorBidi" w:cstheme="majorBidi"/>
        </w:rPr>
        <w:t xml:space="preserve">often </w:t>
      </w:r>
      <w:r w:rsidR="00133B53">
        <w:rPr>
          <w:rFonts w:asciiTheme="majorBidi" w:hAnsiTheme="majorBidi" w:cstheme="majorBidi"/>
        </w:rPr>
        <w:t xml:space="preserve">performed by Morris </w:t>
      </w:r>
      <w:r>
        <w:rPr>
          <w:rFonts w:asciiTheme="majorBidi" w:hAnsiTheme="majorBidi" w:cstheme="majorBidi"/>
        </w:rPr>
        <w:t xml:space="preserve">and </w:t>
      </w:r>
      <w:proofErr w:type="spellStart"/>
      <w:r>
        <w:rPr>
          <w:rFonts w:asciiTheme="majorBidi" w:hAnsiTheme="majorBidi" w:cstheme="majorBidi"/>
        </w:rPr>
        <w:t>Sobol</w:t>
      </w:r>
      <w:proofErr w:type="spellEnd"/>
      <w:r>
        <w:rPr>
          <w:rFonts w:asciiTheme="majorBidi" w:hAnsiTheme="majorBidi" w:cstheme="majorBidi"/>
        </w:rPr>
        <w:t xml:space="preserve"> </w:t>
      </w:r>
      <w:r w:rsidR="00133B53">
        <w:rPr>
          <w:rFonts w:asciiTheme="majorBidi" w:hAnsiTheme="majorBidi" w:cstheme="majorBidi"/>
        </w:rPr>
        <w:t>approaches</w:t>
      </w:r>
      <w:r>
        <w:rPr>
          <w:rFonts w:asciiTheme="majorBidi" w:hAnsiTheme="majorBidi" w:cstheme="majorBidi"/>
        </w:rPr>
        <w:t>.</w:t>
      </w:r>
    </w:p>
    <w:p w14:paraId="1DD3621E" w14:textId="77777777" w:rsidR="002D145D" w:rsidRDefault="002D145D" w:rsidP="002D145D">
      <w:pPr>
        <w:pStyle w:val="ListParagraph"/>
        <w:spacing w:line="360" w:lineRule="auto"/>
        <w:ind w:left="0"/>
        <w:rPr>
          <w:rFonts w:asciiTheme="majorBidi" w:hAnsiTheme="majorBidi" w:cstheme="majorBidi"/>
        </w:rPr>
      </w:pPr>
    </w:p>
    <w:p w14:paraId="5167D2AB" w14:textId="77777777" w:rsidR="002D145D" w:rsidRDefault="002D145D" w:rsidP="002D145D">
      <w:pPr>
        <w:pStyle w:val="ListParagraph"/>
        <w:numPr>
          <w:ilvl w:val="0"/>
          <w:numId w:val="10"/>
        </w:numPr>
        <w:spacing w:line="360" w:lineRule="auto"/>
        <w:rPr>
          <w:rFonts w:asciiTheme="majorBidi" w:hAnsiTheme="majorBidi" w:cstheme="majorBidi"/>
        </w:rPr>
      </w:pPr>
      <w:r>
        <w:rPr>
          <w:rFonts w:asciiTheme="majorBidi" w:hAnsiTheme="majorBidi" w:cstheme="majorBidi"/>
        </w:rPr>
        <w:t xml:space="preserve">Morris scanning approach: consider </w:t>
      </w:r>
      <w:proofErr w:type="gramStart"/>
      <w:r w:rsidRPr="00F91396">
        <w:rPr>
          <w:rFonts w:asciiTheme="majorBidi" w:hAnsiTheme="majorBidi" w:cstheme="majorBidi"/>
          <w:i/>
          <w:iCs/>
        </w:rPr>
        <w:t>y(</w:t>
      </w:r>
      <w:proofErr w:type="gramEnd"/>
      <w:r w:rsidRPr="00F91396">
        <w:rPr>
          <w:rFonts w:asciiTheme="majorBidi" w:hAnsiTheme="majorBidi" w:cstheme="majorBidi"/>
          <w:i/>
          <w:iCs/>
        </w:rPr>
        <w:t>P)</w:t>
      </w:r>
      <w:r>
        <w:rPr>
          <w:rFonts w:asciiTheme="majorBidi" w:hAnsiTheme="majorBidi" w:cstheme="majorBidi"/>
        </w:rPr>
        <w:t xml:space="preserve"> is an output of the model at parameter point </w:t>
      </w:r>
      <w:r w:rsidRPr="007F46A1">
        <w:rPr>
          <w:rFonts w:asciiTheme="majorBidi" w:hAnsiTheme="majorBidi" w:cstheme="majorBidi"/>
          <w:b/>
          <w:bCs/>
          <w:i/>
          <w:iCs/>
        </w:rPr>
        <w:t>P</w:t>
      </w:r>
      <w:r>
        <w:rPr>
          <w:rFonts w:asciiTheme="majorBidi" w:hAnsiTheme="majorBidi" w:cstheme="majorBidi"/>
        </w:rPr>
        <w:t xml:space="preserve"> where P is vector of parameter values at (</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1</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2</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3</w:t>
      </w:r>
      <w:r>
        <w:rPr>
          <w:rFonts w:asciiTheme="majorBidi" w:hAnsiTheme="majorBidi" w:cstheme="majorBidi"/>
        </w:rPr>
        <w:t xml:space="preserve">,…, </w:t>
      </w:r>
      <w:proofErr w:type="spellStart"/>
      <w:r>
        <w:rPr>
          <w:rFonts w:asciiTheme="majorBidi" w:hAnsiTheme="majorBidi" w:cstheme="majorBidi"/>
          <w:i/>
          <w:iCs/>
        </w:rPr>
        <w:t>p</w:t>
      </w:r>
      <w:r>
        <w:rPr>
          <w:rFonts w:asciiTheme="majorBidi" w:hAnsiTheme="majorBidi" w:cstheme="majorBidi"/>
          <w:i/>
          <w:iCs/>
          <w:vertAlign w:val="subscript"/>
        </w:rPr>
        <w:t>k</w:t>
      </w:r>
      <w:proofErr w:type="spellEnd"/>
      <w:r>
        <w:rPr>
          <w:rFonts w:asciiTheme="majorBidi" w:hAnsiTheme="majorBidi" w:cstheme="majorBidi"/>
        </w:rPr>
        <w:t xml:space="preserve">). The Morris method defines the elementary effect of </w:t>
      </w:r>
      <w:proofErr w:type="spellStart"/>
      <w:r>
        <w:rPr>
          <w:rFonts w:asciiTheme="majorBidi" w:hAnsiTheme="majorBidi" w:cstheme="majorBidi"/>
        </w:rPr>
        <w:t>i</w:t>
      </w:r>
      <w:r w:rsidRPr="007F46A1">
        <w:rPr>
          <w:rFonts w:asciiTheme="majorBidi" w:hAnsiTheme="majorBidi" w:cstheme="majorBidi"/>
          <w:vertAlign w:val="superscript"/>
        </w:rPr>
        <w:t>th</w:t>
      </w:r>
      <w:proofErr w:type="spellEnd"/>
      <w:r>
        <w:rPr>
          <w:rFonts w:asciiTheme="majorBidi" w:hAnsiTheme="majorBidi" w:cstheme="majorBidi"/>
        </w:rPr>
        <w:t xml:space="preserve"> parameter at P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D145D" w:rsidRPr="00BD639B" w14:paraId="42137412" w14:textId="77777777" w:rsidTr="006A116D">
        <w:trPr>
          <w:trHeight w:val="179"/>
        </w:trPr>
        <w:tc>
          <w:tcPr>
            <w:tcW w:w="8472" w:type="dxa"/>
          </w:tcPr>
          <w:p w14:paraId="1709C5B0" w14:textId="77777777" w:rsidR="002D145D" w:rsidRPr="00F91396" w:rsidRDefault="002D145D" w:rsidP="006A116D">
            <w:pPr>
              <w:ind w:left="142" w:right="-2541" w:firstLine="426"/>
              <w:jc w:val="both"/>
              <w:rPr>
                <w:rFonts w:ascii="Cambria Math" w:hAnsi="Cambria Math" w:cstheme="majorBidi" w:hint="eastAsia"/>
                <w:sz w:val="28"/>
                <w:szCs w:val="28"/>
              </w:rPr>
            </w:pPr>
            <w:r>
              <w:rPr>
                <w:rFonts w:asciiTheme="majorBidi" w:hAnsiTheme="majorBidi" w:cstheme="majorBidi"/>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d</m:t>
                  </m:r>
                </m:e>
                <m:sub>
                  <m:r>
                    <w:rPr>
                      <w:rFonts w:ascii="Cambria Math" w:hAnsi="Cambria Math" w:cstheme="majorBidi"/>
                      <w:sz w:val="28"/>
                      <w:szCs w:val="28"/>
                    </w:rPr>
                    <m:t>i</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d>
                    <m:dPr>
                      <m:begChr m:val="["/>
                      <m:endChr m:val="]"/>
                      <m:ctrlPr>
                        <w:rPr>
                          <w:rFonts w:ascii="Cambria Math" w:hAnsi="Cambria Math" w:cstheme="majorBidi"/>
                          <w:i/>
                          <w:sz w:val="28"/>
                          <w:szCs w:val="28"/>
                        </w:rPr>
                      </m:ctrlPr>
                    </m:dPr>
                    <m:e>
                      <m:r>
                        <w:rPr>
                          <w:rFonts w:ascii="Cambria Math" w:hAnsi="Cambria Math" w:cstheme="majorBidi"/>
                          <w:sz w:val="28"/>
                          <w:szCs w:val="28"/>
                        </w:rPr>
                        <m:t>y</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 p</m:t>
                              </m:r>
                            </m:e>
                            <m:sub>
                              <m:r>
                                <w:rPr>
                                  <w:rFonts w:ascii="Cambria Math" w:hAnsi="Cambria Math" w:cstheme="majorBidi"/>
                                  <w:sz w:val="28"/>
                                  <w:szCs w:val="28"/>
                                </w:rPr>
                                <m:t>i-1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r>
                            <w:rPr>
                              <w:rFonts w:ascii="Cambria Math" w:hAnsi="Cambria Math" w:cstheme="majorBidi"/>
                              <w:sz w:val="28"/>
                              <w:szCs w:val="28"/>
                            </w:rPr>
                            <m:t xml:space="preserve">+ </m:t>
                          </m:r>
                          <m:r>
                            <m:rPr>
                              <m:sty m:val="p"/>
                            </m:rPr>
                            <w:rPr>
                              <w:rFonts w:ascii="Cambria Math" w:hAnsi="Cambria Math" w:cstheme="majorBidi"/>
                              <w:sz w:val="28"/>
                              <w:szCs w:val="28"/>
                            </w:rPr>
                            <m:t>Δ</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k</m:t>
                              </m:r>
                            </m:sub>
                          </m:sSub>
                        </m:e>
                      </m:d>
                      <m:r>
                        <w:rPr>
                          <w:rFonts w:ascii="Cambria Math" w:hAnsi="Cambria Math" w:cstheme="majorBidi"/>
                          <w:sz w:val="28"/>
                          <w:szCs w:val="28"/>
                        </w:rPr>
                        <m:t>-y(P)</m:t>
                      </m:r>
                    </m:e>
                  </m:d>
                </m:num>
                <m:den>
                  <m:r>
                    <m:rPr>
                      <m:sty m:val="p"/>
                    </m:rPr>
                    <w:rPr>
                      <w:rFonts w:ascii="Cambria Math" w:hAnsi="Cambria Math" w:cstheme="majorBidi"/>
                      <w:sz w:val="28"/>
                      <w:szCs w:val="28"/>
                    </w:rPr>
                    <m:t>Δ</m:t>
                  </m:r>
                </m:den>
              </m:f>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σ</m:t>
                      </m:r>
                    </m:e>
                    <m:sub>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sub>
                  </m:sSub>
                </m:num>
                <m:den>
                  <m:sSub>
                    <m:sSubPr>
                      <m:ctrlPr>
                        <w:rPr>
                          <w:rFonts w:ascii="Cambria Math" w:hAnsi="Cambria Math" w:cstheme="majorBidi"/>
                          <w:i/>
                          <w:sz w:val="28"/>
                          <w:szCs w:val="28"/>
                        </w:rPr>
                      </m:ctrlPr>
                    </m:sSubPr>
                    <m:e>
                      <m:r>
                        <w:rPr>
                          <w:rFonts w:ascii="Cambria Math" w:hAnsi="Cambria Math" w:cstheme="majorBidi"/>
                          <w:sz w:val="28"/>
                          <w:szCs w:val="28"/>
                        </w:rPr>
                        <m:t>σ</m:t>
                      </m:r>
                    </m:e>
                    <m:sub>
                      <m:r>
                        <w:rPr>
                          <w:rFonts w:ascii="Cambria Math" w:hAnsi="Cambria Math" w:cstheme="majorBidi"/>
                          <w:sz w:val="28"/>
                          <w:szCs w:val="28"/>
                        </w:rPr>
                        <m:t>y</m:t>
                      </m:r>
                    </m:sub>
                  </m:sSub>
                </m:den>
              </m:f>
            </m:oMath>
            <w:r w:rsidRPr="00F91396">
              <w:rPr>
                <w:rFonts w:ascii="Cambria Math" w:hAnsi="Cambria Math" w:cstheme="majorBidi"/>
                <w:sz w:val="28"/>
                <w:szCs w:val="28"/>
              </w:rPr>
              <w:t xml:space="preserve"> </w:t>
            </w:r>
          </w:p>
          <w:p w14:paraId="6CF1A310" w14:textId="77777777" w:rsidR="002D145D" w:rsidRPr="00DF7188" w:rsidRDefault="002D145D" w:rsidP="006A116D">
            <w:pPr>
              <w:ind w:left="142" w:right="-2541" w:firstLine="2268"/>
              <w:jc w:val="both"/>
              <w:rPr>
                <w:rFonts w:ascii="Cambria Math" w:hAnsi="Cambria Math" w:cstheme="majorBidi" w:hint="eastAsia"/>
              </w:rPr>
            </w:pPr>
          </w:p>
        </w:tc>
        <w:tc>
          <w:tcPr>
            <w:tcW w:w="616" w:type="dxa"/>
          </w:tcPr>
          <w:p w14:paraId="0D098A83" w14:textId="77777777" w:rsidR="002D145D" w:rsidRPr="00BD639B" w:rsidRDefault="002D145D" w:rsidP="006A116D">
            <w:pPr>
              <w:jc w:val="right"/>
              <w:rPr>
                <w:rFonts w:asciiTheme="majorBidi" w:hAnsiTheme="majorBidi" w:cstheme="majorBidi"/>
                <w:sz w:val="24"/>
                <w:szCs w:val="24"/>
              </w:rPr>
            </w:pPr>
            <w:r>
              <w:rPr>
                <w:rFonts w:asciiTheme="majorBidi" w:hAnsiTheme="majorBidi" w:cstheme="majorBidi"/>
                <w:sz w:val="24"/>
                <w:szCs w:val="24"/>
              </w:rPr>
              <w:t>(19</w:t>
            </w:r>
            <w:r w:rsidRPr="00BD639B">
              <w:rPr>
                <w:rFonts w:asciiTheme="majorBidi" w:hAnsiTheme="majorBidi" w:cstheme="majorBidi"/>
                <w:sz w:val="24"/>
                <w:szCs w:val="24"/>
              </w:rPr>
              <w:t>)</w:t>
            </w:r>
          </w:p>
        </w:tc>
      </w:tr>
    </w:tbl>
    <w:p w14:paraId="7F589E04" w14:textId="77777777" w:rsidR="002D145D" w:rsidRPr="00F91396" w:rsidRDefault="002D145D" w:rsidP="002D145D">
      <w:pPr>
        <w:pStyle w:val="ListParagraph"/>
        <w:spacing w:line="360" w:lineRule="auto"/>
        <w:ind w:left="780"/>
        <w:rPr>
          <w:rFonts w:asciiTheme="majorBidi" w:hAnsiTheme="majorBidi" w:cstheme="majorBidi"/>
        </w:rPr>
      </w:pPr>
      <w:proofErr w:type="gramStart"/>
      <w:r w:rsidRPr="00F91396">
        <w:rPr>
          <w:rFonts w:asciiTheme="majorBidi" w:hAnsiTheme="majorBidi" w:cstheme="majorBidi"/>
        </w:rPr>
        <w:t>where</w:t>
      </w:r>
      <w:proofErr w:type="gramEnd"/>
      <w:r w:rsidRPr="00F91396">
        <w:rPr>
          <w:rFonts w:asciiTheme="majorBidi" w:hAnsiTheme="majorBidi" w:cstheme="majorBidi"/>
        </w:rPr>
        <w:t xml:space="preserve"> </w:t>
      </w:r>
      <m:oMath>
        <m:r>
          <m:rPr>
            <m:sty m:val="p"/>
          </m:rPr>
          <w:rPr>
            <w:rFonts w:ascii="Cambria Math" w:hAnsi="Cambria Math" w:cstheme="majorBidi"/>
          </w:rPr>
          <m:t>Δ</m:t>
        </m:r>
      </m:oMath>
      <w:r w:rsidRPr="00F91396">
        <w:rPr>
          <w:rFonts w:asciiTheme="majorBidi" w:hAnsiTheme="majorBidi" w:cstheme="majorBidi"/>
        </w:rPr>
        <w:t xml:space="preserve"> is selected</w:t>
      </w:r>
      <w:r>
        <w:rPr>
          <w:rFonts w:asciiTheme="majorBidi" w:hAnsiTheme="majorBidi" w:cstheme="majorBidi"/>
        </w:rPr>
        <w:t xml:space="preserve"> such that P + </w:t>
      </w:r>
      <m:oMath>
        <m:r>
          <m:rPr>
            <m:sty m:val="p"/>
          </m:rPr>
          <w:rPr>
            <w:rFonts w:ascii="Cambria Math" w:hAnsi="Cambria Math" w:cstheme="majorBidi"/>
          </w:rPr>
          <m:t>Δ</m:t>
        </m:r>
      </m:oMath>
      <w:r>
        <w:rPr>
          <w:rFonts w:asciiTheme="majorBidi" w:hAnsiTheme="majorBidi" w:cstheme="majorBidi"/>
        </w:rPr>
        <w:t xml:space="preserve"> is still in the set of allowable values for parameter </w:t>
      </w:r>
      <w:r w:rsidRPr="00F91396">
        <w:rPr>
          <w:rFonts w:asciiTheme="majorBidi" w:hAnsiTheme="majorBidi" w:cstheme="majorBidi"/>
          <w:i/>
          <w:iCs/>
        </w:rPr>
        <w:t>k</w:t>
      </w:r>
    </w:p>
    <w:p w14:paraId="05B30A99" w14:textId="77777777" w:rsidR="002D145D" w:rsidRDefault="002D145D" w:rsidP="002D145D">
      <w:pPr>
        <w:pStyle w:val="ListParagraph"/>
        <w:spacing w:line="360" w:lineRule="auto"/>
        <w:ind w:left="0"/>
        <w:rPr>
          <w:rFonts w:asciiTheme="majorBidi" w:hAnsiTheme="majorBidi" w:cstheme="majorBidi"/>
        </w:rPr>
      </w:pPr>
    </w:p>
    <w:p w14:paraId="40AA4EE6" w14:textId="77777777" w:rsidR="00133B53" w:rsidRDefault="00133B53" w:rsidP="00133B53">
      <w:pPr>
        <w:pStyle w:val="ListParagraph"/>
        <w:numPr>
          <w:ilvl w:val="0"/>
          <w:numId w:val="10"/>
        </w:numPr>
        <w:spacing w:line="360" w:lineRule="auto"/>
        <w:rPr>
          <w:rFonts w:asciiTheme="majorBidi" w:hAnsiTheme="majorBidi" w:cstheme="majorBidi"/>
        </w:rPr>
      </w:pPr>
      <w:proofErr w:type="spellStart"/>
      <w:r>
        <w:rPr>
          <w:rFonts w:asciiTheme="majorBidi" w:hAnsiTheme="majorBidi" w:cstheme="majorBidi"/>
        </w:rPr>
        <w:t>Sobol</w:t>
      </w:r>
      <w:proofErr w:type="spellEnd"/>
      <w:r>
        <w:rPr>
          <w:rFonts w:asciiTheme="majorBidi" w:hAnsiTheme="majorBidi" w:cstheme="majorBidi"/>
        </w:rPr>
        <w:t xml:space="preserve"> approach: Given a model of the form </w:t>
      </w:r>
      <w:r w:rsidRPr="008E4402">
        <w:rPr>
          <w:rFonts w:asciiTheme="majorBidi" w:hAnsiTheme="majorBidi" w:cstheme="majorBidi"/>
          <w:i/>
          <w:iCs/>
        </w:rPr>
        <w:t>y(t)=f(</w:t>
      </w:r>
      <w:proofErr w:type="spellStart"/>
      <w:r w:rsidRPr="008E4402">
        <w:rPr>
          <w:rFonts w:asciiTheme="majorBidi" w:hAnsiTheme="majorBidi" w:cstheme="majorBidi"/>
          <w:i/>
          <w:iCs/>
        </w:rPr>
        <w:t>u,</w:t>
      </w:r>
      <w:r w:rsidRPr="008E4402">
        <w:rPr>
          <w:rFonts w:asciiTheme="majorBidi" w:hAnsiTheme="majorBidi" w:cstheme="majorBidi"/>
          <w:b/>
          <w:bCs/>
          <w:i/>
          <w:iCs/>
        </w:rPr>
        <w:t>P</w:t>
      </w:r>
      <w:r w:rsidRPr="008E4402">
        <w:rPr>
          <w:rFonts w:asciiTheme="majorBidi" w:hAnsiTheme="majorBidi" w:cstheme="majorBidi"/>
          <w:i/>
          <w:iCs/>
        </w:rPr>
        <w:t>,t</w:t>
      </w:r>
      <w:proofErr w:type="spellEnd"/>
      <w:r w:rsidRPr="008E4402">
        <w:rPr>
          <w:rFonts w:asciiTheme="majorBidi" w:hAnsiTheme="majorBidi" w:cstheme="majorBidi"/>
          <w:i/>
          <w:iCs/>
        </w:rPr>
        <w:t>)</w:t>
      </w:r>
      <w:r>
        <w:rPr>
          <w:rFonts w:asciiTheme="majorBidi" w:hAnsiTheme="majorBidi" w:cstheme="majorBidi"/>
          <w:i/>
          <w:iCs/>
        </w:rPr>
        <w:t xml:space="preserve"> </w:t>
      </w:r>
      <w:r>
        <w:rPr>
          <w:rFonts w:asciiTheme="majorBidi" w:hAnsiTheme="majorBidi" w:cstheme="majorBidi"/>
        </w:rPr>
        <w:t xml:space="preserve">where model’s output </w:t>
      </w:r>
      <w:r w:rsidRPr="008E4402">
        <w:rPr>
          <w:rFonts w:asciiTheme="majorBidi" w:hAnsiTheme="majorBidi" w:cstheme="majorBidi"/>
          <w:i/>
          <w:iCs/>
        </w:rPr>
        <w:t>y(t)</w:t>
      </w:r>
      <w:r>
        <w:rPr>
          <w:rFonts w:asciiTheme="majorBidi" w:hAnsiTheme="majorBidi" w:cstheme="majorBidi"/>
        </w:rPr>
        <w:t xml:space="preserve"> is a set of curves describing the variation in the model output over time, </w:t>
      </w:r>
      <w:r w:rsidRPr="008E4402">
        <w:rPr>
          <w:rFonts w:asciiTheme="majorBidi" w:hAnsiTheme="majorBidi" w:cstheme="majorBidi"/>
          <w:i/>
          <w:iCs/>
        </w:rPr>
        <w:t>u</w:t>
      </w:r>
      <w:r>
        <w:rPr>
          <w:rFonts w:asciiTheme="majorBidi" w:hAnsiTheme="majorBidi" w:cstheme="majorBidi"/>
        </w:rPr>
        <w:t xml:space="preserve"> is external model input, and a set of </w:t>
      </w:r>
      <w:r w:rsidRPr="008E4402">
        <w:rPr>
          <w:rFonts w:asciiTheme="majorBidi" w:hAnsiTheme="majorBidi" w:cstheme="majorBidi"/>
          <w:i/>
          <w:iCs/>
        </w:rPr>
        <w:t>k</w:t>
      </w:r>
      <w:r>
        <w:rPr>
          <w:rFonts w:asciiTheme="majorBidi" w:hAnsiTheme="majorBidi" w:cstheme="majorBidi"/>
        </w:rPr>
        <w:t xml:space="preserve"> parameters represents model’s considerable parameters (P=(</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1</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2</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3</w:t>
      </w:r>
      <w:r>
        <w:rPr>
          <w:rFonts w:asciiTheme="majorBidi" w:hAnsiTheme="majorBidi" w:cstheme="majorBidi"/>
        </w:rPr>
        <w:t xml:space="preserve">,…, </w:t>
      </w:r>
      <w:proofErr w:type="spellStart"/>
      <w:r>
        <w:rPr>
          <w:rFonts w:asciiTheme="majorBidi" w:hAnsiTheme="majorBidi" w:cstheme="majorBidi"/>
          <w:i/>
          <w:iCs/>
        </w:rPr>
        <w:t>p</w:t>
      </w:r>
      <w:r>
        <w:rPr>
          <w:rFonts w:asciiTheme="majorBidi" w:hAnsiTheme="majorBidi" w:cstheme="majorBidi"/>
          <w:i/>
          <w:iCs/>
          <w:vertAlign w:val="subscript"/>
        </w:rPr>
        <w:t>k</w:t>
      </w:r>
      <w:proofErr w:type="spellEnd"/>
      <w:r>
        <w:rPr>
          <w:rFonts w:asciiTheme="majorBidi" w:hAnsiTheme="majorBidi" w:cstheme="majorBidi"/>
        </w:rPr>
        <w:t xml:space="preserve">)). The function </w:t>
      </w:r>
      <w:r w:rsidRPr="00DF7188">
        <w:rPr>
          <w:rFonts w:asciiTheme="majorBidi" w:hAnsiTheme="majorBidi" w:cstheme="majorBidi"/>
          <w:i/>
          <w:iCs/>
        </w:rPr>
        <w:t>f</w:t>
      </w:r>
      <w:r>
        <w:rPr>
          <w:rFonts w:asciiTheme="majorBidi" w:hAnsiTheme="majorBidi" w:cstheme="majorBidi"/>
        </w:rPr>
        <w:t xml:space="preserve"> can be represented as:</w:t>
      </w:r>
    </w:p>
    <w:p w14:paraId="60A193B0" w14:textId="77777777" w:rsidR="00133B53" w:rsidRDefault="00133B53" w:rsidP="00133B53">
      <w:pPr>
        <w:pStyle w:val="ListParagraph"/>
        <w:spacing w:line="360" w:lineRule="auto"/>
        <w:ind w:left="78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133B53" w:rsidRPr="00BD639B" w14:paraId="14895D1E" w14:textId="77777777" w:rsidTr="006A116D">
        <w:trPr>
          <w:trHeight w:val="179"/>
        </w:trPr>
        <w:tc>
          <w:tcPr>
            <w:tcW w:w="8472" w:type="dxa"/>
          </w:tcPr>
          <w:p w14:paraId="31ABA161" w14:textId="77777777" w:rsidR="00133B53" w:rsidRPr="00F91396" w:rsidRDefault="00133B53" w:rsidP="006A116D">
            <w:pPr>
              <w:ind w:left="142" w:right="-2541" w:firstLine="426"/>
              <w:jc w:val="both"/>
              <w:rPr>
                <w:rFonts w:ascii="Cambria Math" w:hAnsi="Cambria Math" w:cstheme="majorBidi" w:hint="eastAsia"/>
                <w:sz w:val="28"/>
                <w:szCs w:val="28"/>
              </w:rPr>
            </w:pPr>
            <m:oMath>
              <m:r>
                <w:rPr>
                  <w:rFonts w:ascii="Cambria Math" w:hAnsi="Cambria Math" w:cstheme="majorBidi"/>
                  <w:sz w:val="28"/>
                  <w:szCs w:val="28"/>
                </w:rPr>
                <m:t>f(</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2</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k</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0</m:t>
                  </m:r>
                </m:sub>
              </m:sSub>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i</m:t>
                      </m:r>
                    </m:sub>
                  </m:sSub>
                  <m:r>
                    <w:rPr>
                      <w:rFonts w:ascii="Cambria Math" w:hAnsi="Cambria Math" w:cstheme="majorBidi"/>
                      <w:sz w:val="28"/>
                      <w:szCs w:val="28"/>
                    </w:rPr>
                    <m:t>(</m:t>
                  </m:r>
                </m:e>
              </m:nary>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r>
                <w:rPr>
                  <w:rFonts w:ascii="Cambria Math" w:hAnsi="Cambria Math" w:cstheme="majorBidi"/>
                  <w:sz w:val="28"/>
                  <w:szCs w:val="28"/>
                </w:rPr>
                <m:t xml:space="preserve">)+ </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1≤i≤j≤k</m:t>
                  </m:r>
                </m:sub>
                <m:sup/>
                <m:e>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ij</m:t>
                      </m:r>
                    </m:sub>
                  </m:sSub>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j</m:t>
                          </m:r>
                        </m:sub>
                      </m:sSub>
                    </m:e>
                  </m:d>
                </m:e>
              </m:nary>
            </m:oMath>
            <w:r w:rsidRPr="00F91396">
              <w:rPr>
                <w:rFonts w:ascii="Cambria Math" w:hAnsi="Cambria Math" w:cstheme="majorBidi"/>
                <w:sz w:val="28"/>
                <w:szCs w:val="28"/>
              </w:rPr>
              <w:t xml:space="preserve"> </w:t>
            </w:r>
          </w:p>
          <w:p w14:paraId="205AC2EF" w14:textId="77777777" w:rsidR="00133B53" w:rsidRDefault="00133B53" w:rsidP="006A116D">
            <w:pPr>
              <w:ind w:left="142" w:right="-2541" w:firstLine="2268"/>
              <w:jc w:val="both"/>
              <w:rPr>
                <w:rFonts w:ascii="Cambria Math" w:hAnsi="Cambria Math" w:cstheme="majorBidi" w:hint="eastAsia"/>
              </w:rPr>
            </w:pPr>
            <w:r w:rsidRPr="00F91396">
              <w:rPr>
                <w:rFonts w:ascii="Cambria Math" w:hAnsi="Cambria Math" w:cstheme="majorBidi"/>
                <w:sz w:val="28"/>
                <w:szCs w:val="28"/>
              </w:rPr>
              <w:t xml:space="preserve"> + …. + </w:t>
            </w:r>
            <m:oMath>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1,2,…,k</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k</m:t>
                  </m:r>
                </m:sub>
              </m:sSub>
              <m:r>
                <w:rPr>
                  <w:rFonts w:ascii="Cambria Math" w:hAnsi="Cambria Math" w:cstheme="majorBidi"/>
                  <w:sz w:val="28"/>
                  <w:szCs w:val="28"/>
                </w:rPr>
                <m:t>)</m:t>
              </m:r>
            </m:oMath>
            <w:r w:rsidRPr="00F91396">
              <w:rPr>
                <w:rFonts w:ascii="Cambria Math" w:hAnsi="Cambria Math" w:cstheme="majorBidi"/>
                <w:sz w:val="28"/>
                <w:szCs w:val="28"/>
              </w:rPr>
              <w:t xml:space="preserve"> </w:t>
            </w:r>
          </w:p>
          <w:p w14:paraId="54F5033F" w14:textId="77777777" w:rsidR="00133B53" w:rsidRPr="00DF7188" w:rsidRDefault="00133B53" w:rsidP="006A116D">
            <w:pPr>
              <w:ind w:left="142" w:right="-2541" w:firstLine="2268"/>
              <w:jc w:val="both"/>
              <w:rPr>
                <w:rFonts w:ascii="Cambria Math" w:hAnsi="Cambria Math" w:cstheme="majorBidi" w:hint="eastAsia"/>
              </w:rPr>
            </w:pPr>
          </w:p>
        </w:tc>
        <w:tc>
          <w:tcPr>
            <w:tcW w:w="616" w:type="dxa"/>
          </w:tcPr>
          <w:p w14:paraId="568A591C" w14:textId="77777777" w:rsidR="00133B53" w:rsidRPr="00BD639B" w:rsidRDefault="00133B53" w:rsidP="006A116D">
            <w:pPr>
              <w:jc w:val="right"/>
              <w:rPr>
                <w:rFonts w:asciiTheme="majorBidi" w:hAnsiTheme="majorBidi" w:cstheme="majorBidi"/>
                <w:sz w:val="24"/>
                <w:szCs w:val="24"/>
              </w:rPr>
            </w:pPr>
            <w:r>
              <w:rPr>
                <w:rFonts w:asciiTheme="majorBidi" w:hAnsiTheme="majorBidi" w:cstheme="majorBidi"/>
                <w:sz w:val="24"/>
                <w:szCs w:val="24"/>
              </w:rPr>
              <w:t>(18</w:t>
            </w:r>
            <w:r w:rsidRPr="00BD639B">
              <w:rPr>
                <w:rFonts w:asciiTheme="majorBidi" w:hAnsiTheme="majorBidi" w:cstheme="majorBidi"/>
                <w:sz w:val="24"/>
                <w:szCs w:val="24"/>
              </w:rPr>
              <w:t>)</w:t>
            </w:r>
          </w:p>
        </w:tc>
      </w:tr>
    </w:tbl>
    <w:p w14:paraId="74C6087C" w14:textId="77777777" w:rsidR="007C2C60" w:rsidRDefault="007C2C60" w:rsidP="00A70AAC">
      <w:pPr>
        <w:rPr>
          <w:rFonts w:asciiTheme="majorBidi" w:hAnsiTheme="majorBidi" w:cstheme="majorBidi"/>
          <w:b/>
          <w:bCs/>
        </w:rPr>
      </w:pPr>
    </w:p>
    <w:p w14:paraId="6C406CEA" w14:textId="77777777" w:rsidR="00133B53" w:rsidRDefault="00133B53" w:rsidP="00A70AAC">
      <w:pPr>
        <w:rPr>
          <w:rFonts w:asciiTheme="majorBidi" w:hAnsiTheme="majorBidi" w:cstheme="majorBidi"/>
          <w:b/>
          <w:bCs/>
        </w:rPr>
      </w:pPr>
    </w:p>
    <w:p w14:paraId="7E9F2E30" w14:textId="77777777" w:rsidR="00133B53" w:rsidRDefault="00133B53" w:rsidP="00A70AAC">
      <w:pPr>
        <w:rPr>
          <w:rFonts w:asciiTheme="majorBidi" w:hAnsiTheme="majorBidi" w:cstheme="majorBidi"/>
          <w:b/>
          <w:bCs/>
        </w:rPr>
      </w:pPr>
    </w:p>
    <w:p w14:paraId="3BBBD7E8" w14:textId="77777777" w:rsidR="00133B53" w:rsidRDefault="00133B53" w:rsidP="00A70AAC">
      <w:pPr>
        <w:rPr>
          <w:rFonts w:asciiTheme="majorBidi" w:hAnsiTheme="majorBidi" w:cstheme="majorBidi"/>
          <w:b/>
          <w:bCs/>
        </w:rPr>
      </w:pPr>
    </w:p>
    <w:p w14:paraId="3056AB7C" w14:textId="77777777" w:rsidR="00133B53" w:rsidRDefault="00133B53" w:rsidP="00A70AAC">
      <w:pPr>
        <w:rPr>
          <w:rFonts w:asciiTheme="majorBidi" w:hAnsiTheme="majorBidi" w:cstheme="majorBidi"/>
          <w:b/>
          <w:bCs/>
        </w:rPr>
      </w:pPr>
    </w:p>
    <w:p w14:paraId="07FD837A" w14:textId="77777777" w:rsidR="00133B53" w:rsidRDefault="00133B53" w:rsidP="00A70AAC">
      <w:pPr>
        <w:rPr>
          <w:rFonts w:asciiTheme="majorBidi" w:hAnsiTheme="majorBidi" w:cstheme="majorBidi"/>
          <w:b/>
          <w:bCs/>
        </w:rPr>
      </w:pPr>
    </w:p>
    <w:p w14:paraId="23A9811D" w14:textId="77777777" w:rsidR="00133B53" w:rsidRDefault="00133B53" w:rsidP="00A70AAC">
      <w:pPr>
        <w:rPr>
          <w:rFonts w:asciiTheme="majorBidi" w:hAnsiTheme="majorBidi" w:cstheme="majorBidi"/>
          <w:b/>
          <w:bCs/>
        </w:rPr>
      </w:pPr>
    </w:p>
    <w:p w14:paraId="38CB0C4E" w14:textId="77777777" w:rsidR="002D145D" w:rsidRDefault="002D145D" w:rsidP="00A70AAC">
      <w:pPr>
        <w:rPr>
          <w:rFonts w:asciiTheme="majorBidi" w:hAnsiTheme="majorBidi" w:cstheme="majorBidi"/>
          <w:b/>
          <w:bCs/>
        </w:rPr>
      </w:pPr>
    </w:p>
    <w:p w14:paraId="60A3CCD9" w14:textId="77777777" w:rsidR="00007775" w:rsidRDefault="00007775" w:rsidP="00A70AAC">
      <w:pPr>
        <w:rPr>
          <w:rFonts w:asciiTheme="majorBidi" w:hAnsiTheme="majorBidi" w:cstheme="majorBidi"/>
          <w:b/>
          <w:bCs/>
        </w:rPr>
      </w:pPr>
    </w:p>
    <w:p w14:paraId="06F689BC" w14:textId="77777777" w:rsidR="00133B53" w:rsidRDefault="00133B53" w:rsidP="00007775">
      <w:pPr>
        <w:rPr>
          <w:rFonts w:asciiTheme="majorBidi" w:hAnsiTheme="majorBidi" w:cstheme="majorBidi"/>
          <w:b/>
          <w:bCs/>
        </w:rPr>
      </w:pPr>
      <w:r>
        <w:rPr>
          <w:rFonts w:asciiTheme="majorBidi" w:hAnsiTheme="majorBidi" w:cstheme="majorBidi"/>
          <w:b/>
          <w:bCs/>
        </w:rPr>
        <w:t xml:space="preserve">Appendix B – </w:t>
      </w:r>
      <w:r w:rsidR="00007775" w:rsidRPr="00AC7F16">
        <w:rPr>
          <w:rFonts w:asciiTheme="majorBidi" w:hAnsiTheme="majorBidi" w:cstheme="majorBidi"/>
          <w:b/>
          <w:bCs/>
        </w:rPr>
        <w:t>The impact of setting different parameter distributions for pedestrian types</w:t>
      </w:r>
    </w:p>
    <w:p w14:paraId="3B0EB02A" w14:textId="77777777" w:rsidR="00133B53" w:rsidRDefault="00007775" w:rsidP="00007775">
      <w:pPr>
        <w:spacing w:line="360" w:lineRule="auto"/>
        <w:rPr>
          <w:rFonts w:asciiTheme="majorBidi" w:hAnsiTheme="majorBidi" w:cstheme="majorBidi"/>
          <w:b/>
          <w:bCs/>
        </w:rPr>
      </w:pPr>
      <w:r>
        <w:rPr>
          <w:rFonts w:asciiTheme="majorBidi" w:hAnsiTheme="majorBidi" w:cstheme="majorBidi"/>
        </w:rPr>
        <w:lastRenderedPageBreak/>
        <w:t>This appendix presents current working progress to examine the difference in flow rates when setting different parameter distributions and averaging out the same parameter distribution for pedestrian types. This appendix only considers pedestrians moving individually to reach a target point without group force. The second section includes current simulation design for the second question</w:t>
      </w:r>
    </w:p>
    <w:p w14:paraId="3D88FDF2" w14:textId="77777777" w:rsidR="00007775" w:rsidRPr="00261C9A"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261C9A">
        <w:rPr>
          <w:rFonts w:asciiTheme="majorBidi" w:hAnsiTheme="majorBidi" w:cstheme="majorBidi"/>
          <w:b/>
          <w:bCs/>
        </w:rPr>
        <w:t>1</w:t>
      </w:r>
      <w:r w:rsidR="00A01845">
        <w:rPr>
          <w:rFonts w:asciiTheme="majorBidi" w:hAnsiTheme="majorBidi" w:cstheme="majorBidi"/>
          <w:b/>
          <w:bCs/>
        </w:rPr>
        <w:t>.</w:t>
      </w:r>
      <w:r w:rsidR="00007775" w:rsidRPr="00261C9A">
        <w:rPr>
          <w:rFonts w:asciiTheme="majorBidi" w:hAnsiTheme="majorBidi" w:cstheme="majorBidi"/>
          <w:b/>
          <w:bCs/>
        </w:rPr>
        <w:t xml:space="preserve"> Parameter distribution initialization for pedestrian types</w:t>
      </w:r>
    </w:p>
    <w:p w14:paraId="4B82F9B7" w14:textId="77777777" w:rsidR="00007775" w:rsidRDefault="00007775" w:rsidP="00007775">
      <w:pPr>
        <w:pStyle w:val="ListParagraph"/>
        <w:spacing w:line="360" w:lineRule="auto"/>
        <w:ind w:left="0"/>
        <w:rPr>
          <w:rFonts w:asciiTheme="majorBidi" w:eastAsia="SimSun" w:hAnsiTheme="majorBidi" w:cstheme="majorBidi"/>
        </w:rPr>
      </w:pPr>
      <w:r>
        <w:rPr>
          <w:rFonts w:asciiTheme="majorBidi" w:hAnsiTheme="majorBidi" w:cstheme="majorBidi"/>
        </w:rPr>
        <w:t>According to the calibration study (</w:t>
      </w:r>
      <w:proofErr w:type="spellStart"/>
      <w:r w:rsidRPr="0045789F">
        <w:rPr>
          <w:rFonts w:asciiTheme="majorBidi" w:hAnsiTheme="majorBidi" w:cstheme="majorBidi"/>
        </w:rPr>
        <w:t>Daamen</w:t>
      </w:r>
      <w:proofErr w:type="spellEnd"/>
      <w:r>
        <w:rPr>
          <w:rFonts w:asciiTheme="majorBidi" w:hAnsiTheme="majorBidi" w:cstheme="majorBidi"/>
        </w:rPr>
        <w:t xml:space="preserve"> &amp; </w:t>
      </w:r>
      <w:proofErr w:type="spellStart"/>
      <w:r>
        <w:rPr>
          <w:rFonts w:asciiTheme="majorBidi" w:hAnsiTheme="majorBidi" w:cstheme="majorBidi"/>
        </w:rPr>
        <w:t>Hoorgedoorn</w:t>
      </w:r>
      <w:proofErr w:type="spellEnd"/>
      <w:r>
        <w:rPr>
          <w:rFonts w:asciiTheme="majorBidi" w:hAnsiTheme="majorBidi" w:cstheme="majorBidi"/>
        </w:rPr>
        <w:t xml:space="preserve">, 2012), parameters including desired </w:t>
      </w:r>
      <w:proofErr w:type="gramStart"/>
      <w:r>
        <w:rPr>
          <w:rFonts w:asciiTheme="majorBidi" w:hAnsiTheme="majorBidi" w:cstheme="majorBidi"/>
        </w:rPr>
        <w:t xml:space="preserve">acceleration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 xml:space="preserve">, acceleration time </w:t>
      </w:r>
      <m:oMath>
        <m:r>
          <w:rPr>
            <w:rFonts w:ascii="Cambria Math" w:hAnsi="Cambria Math" w:cstheme="majorBidi"/>
            <w:sz w:val="24"/>
            <w:szCs w:val="24"/>
          </w:rPr>
          <m:t>τ</m:t>
        </m:r>
      </m:oMath>
      <w:r>
        <w:rPr>
          <w:rFonts w:asciiTheme="majorBidi" w:hAnsiTheme="majorBidi" w:cstheme="majorBidi"/>
        </w:rPr>
        <w:t xml:space="preserve">, interaction strength </w:t>
      </w:r>
      <m:oMath>
        <m:r>
          <w:rPr>
            <w:rFonts w:ascii="Cambria Math" w:hAnsi="Cambria Math" w:cstheme="majorBidi"/>
            <w:sz w:val="24"/>
            <w:szCs w:val="24"/>
          </w:rPr>
          <m:t>A</m:t>
        </m:r>
      </m:oMath>
      <w:r>
        <w:rPr>
          <w:rFonts w:asciiTheme="majorBidi" w:hAnsiTheme="majorBidi" w:cstheme="majorBidi"/>
        </w:rPr>
        <w:t xml:space="preserve">, and interaction range </w:t>
      </w:r>
      <m:oMath>
        <m:r>
          <w:rPr>
            <w:rFonts w:ascii="Cambria Math" w:hAnsi="Cambria Math" w:cstheme="majorBidi"/>
            <w:sz w:val="24"/>
            <w:szCs w:val="24"/>
          </w:rPr>
          <m:t>B</m:t>
        </m:r>
      </m:oMath>
      <w:r>
        <w:rPr>
          <w:rFonts w:asciiTheme="majorBidi" w:hAnsiTheme="majorBidi" w:cstheme="majorBidi"/>
        </w:rPr>
        <w:t xml:space="preserve">  in Table 2 are different between pedestrian types of </w:t>
      </w:r>
      <w:r w:rsidRPr="00802A85">
        <w:rPr>
          <w:rFonts w:asciiTheme="majorBidi" w:hAnsiTheme="majorBidi" w:cstheme="majorBidi"/>
        </w:rPr>
        <w:t>children</w:t>
      </w:r>
      <w:r>
        <w:rPr>
          <w:rFonts w:asciiTheme="majorBidi" w:hAnsiTheme="majorBidi" w:cstheme="majorBidi"/>
        </w:rPr>
        <w:t xml:space="preserve"> (to age 14), adults, and elders (age 65 and older) in emergency situation</w:t>
      </w:r>
      <w:r w:rsidRPr="00802A85">
        <w:rPr>
          <w:rFonts w:asciiTheme="majorBidi" w:eastAsia="SimSun" w:hAnsiTheme="majorBidi" w:cstheme="majorBidi"/>
        </w:rPr>
        <w:t xml:space="preserve">. Elderly people are more aggressively to walk with their desired speed than children do. For the interaction strength parameter, </w:t>
      </w:r>
      <w:r>
        <w:rPr>
          <w:rFonts w:asciiTheme="majorBidi" w:eastAsia="SimSun" w:hAnsiTheme="majorBidi" w:cstheme="majorBidi"/>
        </w:rPr>
        <w:t>the strength of children is strongest comparing to those values between adults and elderly in a population with a large heterogeneity</w:t>
      </w:r>
      <w:r w:rsidRPr="00802A85">
        <w:rPr>
          <w:rFonts w:asciiTheme="majorBidi" w:eastAsia="SimSun" w:hAnsiTheme="majorBidi" w:cstheme="majorBidi"/>
        </w:rPr>
        <w:t xml:space="preserve">. In the last parameter, children have the lowest value; it implies that the interaction force affecting children can be easier changed by distance than it does on </w:t>
      </w:r>
      <w:r>
        <w:rPr>
          <w:rFonts w:asciiTheme="majorBidi" w:eastAsia="SimSun" w:hAnsiTheme="majorBidi" w:cstheme="majorBidi"/>
        </w:rPr>
        <w:t>elders and adults. However, the study also mentioned that the standard deviation of each pedestrian type’s parameters was not stable. It was due to the fact that the study was calibrated in various simulated scenarios which involves different percentages of these pedestrian types. Thus, in this study we apply both two approaches including: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007775" w:rsidRPr="0017181A" w14:paraId="4F91E1DA" w14:textId="77777777" w:rsidTr="006A116D">
        <w:trPr>
          <w:trHeight w:val="499"/>
        </w:trPr>
        <w:tc>
          <w:tcPr>
            <w:tcW w:w="8161" w:type="dxa"/>
          </w:tcPr>
          <w:p w14:paraId="7AB2C249" w14:textId="77777777" w:rsidR="00007775" w:rsidRDefault="00007775" w:rsidP="006A116D">
            <w:pPr>
              <w:ind w:right="-2541" w:firstLine="34"/>
              <w:jc w:val="both"/>
              <w:rPr>
                <w:rFonts w:asciiTheme="majorBidi" w:eastAsia="SimSun" w:hAnsiTheme="majorBidi" w:cstheme="majorBidi"/>
              </w:rPr>
            </w:pPr>
            <w:r w:rsidRPr="00FE079E">
              <w:rPr>
                <w:rFonts w:asciiTheme="majorBidi" w:eastAsia="SimSun" w:hAnsiTheme="majorBidi" w:cstheme="majorBidi"/>
                <w:i/>
                <w:iCs/>
              </w:rPr>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num>
                    <m:den>
                      <m:r>
                        <w:rPr>
                          <w:rFonts w:ascii="Cambria Math" w:hAnsi="Cambria Math" w:cstheme="majorBidi"/>
                        </w:rPr>
                        <m:t>3</m:t>
                      </m:r>
                    </m:den>
                  </m:f>
                </m:e>
              </m:d>
            </m:oMath>
          </w:p>
          <w:p w14:paraId="36D45E6F" w14:textId="77777777" w:rsidR="00007775" w:rsidRPr="0017181A" w:rsidRDefault="00007775" w:rsidP="006A116D">
            <w:pPr>
              <w:ind w:right="-2541"/>
              <w:jc w:val="both"/>
              <w:rPr>
                <w:rFonts w:ascii="Cambria Math" w:hAnsi="Cambria Math" w:cstheme="majorBidi" w:hint="eastAsia"/>
              </w:rPr>
            </w:pPr>
          </w:p>
        </w:tc>
        <w:tc>
          <w:tcPr>
            <w:tcW w:w="785" w:type="dxa"/>
          </w:tcPr>
          <w:p w14:paraId="0C37A22B" w14:textId="77777777" w:rsidR="00007775" w:rsidRPr="0017181A" w:rsidRDefault="00007775" w:rsidP="006A116D">
            <w:pPr>
              <w:jc w:val="right"/>
              <w:rPr>
                <w:rFonts w:ascii="Cambria Math" w:hAnsi="Cambria Math" w:cstheme="majorBidi" w:hint="eastAsia"/>
              </w:rPr>
            </w:pPr>
            <w:r>
              <w:rPr>
                <w:rFonts w:ascii="Cambria Math" w:hAnsi="Cambria Math" w:cstheme="majorBidi"/>
              </w:rPr>
              <w:t>(16</w:t>
            </w:r>
            <w:r w:rsidRPr="0017181A">
              <w:rPr>
                <w:rFonts w:ascii="Cambria Math" w:hAnsi="Cambria Math" w:cstheme="majorBidi"/>
              </w:rPr>
              <w:t>)</w:t>
            </w:r>
          </w:p>
          <w:p w14:paraId="4D54F6EE" w14:textId="77777777" w:rsidR="00007775" w:rsidRPr="0017181A" w:rsidRDefault="00007775" w:rsidP="006A116D">
            <w:pPr>
              <w:jc w:val="right"/>
              <w:rPr>
                <w:rFonts w:ascii="Cambria Math" w:hAnsi="Cambria Math" w:cstheme="majorBidi" w:hint="eastAsia"/>
              </w:rPr>
            </w:pPr>
          </w:p>
        </w:tc>
      </w:tr>
      <w:tr w:rsidR="00007775" w:rsidRPr="0017181A" w14:paraId="48D5FE59" w14:textId="77777777" w:rsidTr="006A116D">
        <w:trPr>
          <w:trHeight w:val="499"/>
        </w:trPr>
        <w:tc>
          <w:tcPr>
            <w:tcW w:w="8161" w:type="dxa"/>
          </w:tcPr>
          <w:p w14:paraId="2A92366C" w14:textId="77777777" w:rsidR="00007775" w:rsidRPr="0017181A" w:rsidRDefault="00007775" w:rsidP="006A116D">
            <w:pPr>
              <w:ind w:right="-2541" w:firstLine="34"/>
              <w:jc w:val="both"/>
              <w:rPr>
                <w:rFonts w:ascii="Cambria Math" w:eastAsia="SimSun" w:hAnsi="Cambria Math" w:cstheme="majorBidi" w:hint="eastAsia"/>
              </w:rPr>
            </w:pP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oMath>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oMath>
            <w:r>
              <w:rPr>
                <w:rFonts w:asciiTheme="majorBidi" w:eastAsia="SimSun" w:hAnsiTheme="majorBidi" w:cstheme="majorBidi"/>
              </w:rPr>
              <w:t xml:space="preserve"> ,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oMath>
          </w:p>
        </w:tc>
        <w:tc>
          <w:tcPr>
            <w:tcW w:w="785" w:type="dxa"/>
          </w:tcPr>
          <w:p w14:paraId="463E98FD" w14:textId="77777777" w:rsidR="00007775" w:rsidRPr="0017181A" w:rsidRDefault="00007775" w:rsidP="006A116D">
            <w:pPr>
              <w:ind w:left="-108" w:hanging="108"/>
              <w:jc w:val="right"/>
              <w:rPr>
                <w:rFonts w:ascii="Cambria Math" w:hAnsi="Cambria Math" w:cstheme="majorBidi" w:hint="eastAsia"/>
              </w:rPr>
            </w:pPr>
            <w:r>
              <w:rPr>
                <w:rFonts w:ascii="Cambria Math" w:hAnsi="Cambria Math" w:cstheme="majorBidi"/>
              </w:rPr>
              <w:t>(17</w:t>
            </w:r>
            <w:r w:rsidRPr="0017181A">
              <w:rPr>
                <w:rFonts w:ascii="Cambria Math" w:hAnsi="Cambria Math" w:cstheme="majorBidi"/>
              </w:rPr>
              <w:t>)</w:t>
            </w:r>
          </w:p>
          <w:p w14:paraId="6A7FEDE3" w14:textId="77777777" w:rsidR="00007775" w:rsidRPr="0017181A" w:rsidRDefault="00007775" w:rsidP="006A116D">
            <w:pPr>
              <w:ind w:left="-108" w:hanging="108"/>
              <w:jc w:val="right"/>
              <w:rPr>
                <w:rFonts w:ascii="Cambria Math" w:hAnsi="Cambria Math" w:cstheme="majorBidi" w:hint="eastAsia"/>
              </w:rPr>
            </w:pPr>
          </w:p>
        </w:tc>
      </w:tr>
      <w:tr w:rsidR="00007775" w:rsidRPr="0017181A" w14:paraId="7D52AC0F" w14:textId="77777777" w:rsidTr="006A116D">
        <w:trPr>
          <w:trHeight w:val="499"/>
        </w:trPr>
        <w:tc>
          <w:tcPr>
            <w:tcW w:w="8161" w:type="dxa"/>
          </w:tcPr>
          <w:p w14:paraId="548B70DA" w14:textId="77777777" w:rsidR="00007775" w:rsidRDefault="00007775" w:rsidP="006A116D">
            <w:pPr>
              <w:spacing w:line="276" w:lineRule="auto"/>
              <w:ind w:right="-2541"/>
              <w:jc w:val="both"/>
              <w:rPr>
                <w:rFonts w:asciiTheme="majorBidi" w:eastAsia="SimSun" w:hAnsiTheme="majorBidi" w:cstheme="majorBidi"/>
              </w:rPr>
            </w:pPr>
            <w:r>
              <w:rPr>
                <w:rFonts w:asciiTheme="majorBidi" w:eastAsia="SimSun" w:hAnsiTheme="majorBidi" w:cstheme="majorBidi"/>
              </w:rPr>
              <w:t xml:space="preserve">where c is control parameter in  </w:t>
            </w:r>
            <w:r w:rsidRPr="00F64A99">
              <w:rPr>
                <w:rFonts w:asciiTheme="majorBidi" w:eastAsia="SimSun" w:hAnsiTheme="majorBidi" w:cstheme="majorBidi"/>
                <w:i/>
                <w:iCs/>
              </w:rPr>
              <w:t>S</w:t>
            </w:r>
            <w:r>
              <w:rPr>
                <w:rFonts w:asciiTheme="majorBidi" w:eastAsia="SimSun" w:hAnsiTheme="majorBidi" w:cstheme="majorBidi"/>
              </w:rPr>
              <w:t xml:space="preserve"> =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w:t>
            </w:r>
            <m:oMath>
              <m:r>
                <w:rPr>
                  <w:rFonts w:ascii="Cambria Math" w:hAnsi="Cambria Math" w:cstheme="majorBidi"/>
                  <w:sz w:val="24"/>
                  <w:szCs w:val="24"/>
                </w:rPr>
                <m:t xml:space="preserve"> τ</m:t>
              </m:r>
            </m:oMath>
            <w:r>
              <w:rPr>
                <w:rFonts w:asciiTheme="majorBidi" w:hAnsiTheme="majorBidi" w:cstheme="majorBidi"/>
              </w:rPr>
              <w:t xml:space="preserve"> , </w:t>
            </w:r>
            <m:oMath>
              <m:r>
                <w:rPr>
                  <w:rFonts w:ascii="Cambria Math" w:hAnsi="Cambria Math" w:cstheme="majorBidi"/>
                  <w:sz w:val="24"/>
                  <w:szCs w:val="24"/>
                </w:rPr>
                <m:t>A</m:t>
              </m:r>
            </m:oMath>
            <w:r>
              <w:rPr>
                <w:rFonts w:asciiTheme="majorBidi" w:hAnsiTheme="majorBidi" w:cstheme="majorBidi"/>
                <w:sz w:val="24"/>
                <w:szCs w:val="24"/>
              </w:rPr>
              <w:t>,</w:t>
            </w:r>
            <w:r>
              <w:rPr>
                <w:rFonts w:asciiTheme="majorBidi" w:eastAsia="SimSun" w:hAnsiTheme="majorBidi" w:cstheme="majorBidi"/>
              </w:rPr>
              <w:t xml:space="preserve"> </w:t>
            </w:r>
            <m:oMath>
              <m:r>
                <w:rPr>
                  <w:rFonts w:ascii="Cambria Math" w:hAnsi="Cambria Math" w:cstheme="majorBidi"/>
                  <w:sz w:val="24"/>
                  <w:szCs w:val="24"/>
                </w:rPr>
                <m:t>B</m:t>
              </m:r>
            </m:oMath>
            <w:r>
              <w:rPr>
                <w:rFonts w:asciiTheme="majorBidi" w:hAnsiTheme="majorBidi" w:cstheme="majorBidi"/>
              </w:rPr>
              <w:t xml:space="preserve"> </w:t>
            </w:r>
            <w:r>
              <w:rPr>
                <w:rFonts w:asciiTheme="majorBidi" w:eastAsia="SimSun" w:hAnsiTheme="majorBidi" w:cstheme="majorBidi"/>
              </w:rPr>
              <w:t>}</w:t>
            </w:r>
          </w:p>
          <w:p w14:paraId="047530D8" w14:textId="77777777" w:rsidR="00007775" w:rsidRDefault="00007775" w:rsidP="006A116D">
            <w:pPr>
              <w:spacing w:line="276" w:lineRule="auto"/>
              <w:ind w:right="-2541"/>
              <w:jc w:val="both"/>
              <w:rPr>
                <w:rFonts w:ascii="Calibri" w:eastAsia="SimSun" w:hAnsi="Calibri" w:cs="Arial"/>
              </w:rPr>
            </w:pPr>
            <w:r>
              <w:rPr>
                <w:rFonts w:asciiTheme="majorBidi" w:eastAsia="SimSun" w:hAnsiTheme="majorBidi" w:cstheme="majorBidi"/>
              </w:rPr>
              <w:t>k: is base parameter, k = 0.1</w:t>
            </w:r>
          </w:p>
        </w:tc>
        <w:tc>
          <w:tcPr>
            <w:tcW w:w="785" w:type="dxa"/>
          </w:tcPr>
          <w:p w14:paraId="1EDF7330" w14:textId="77777777" w:rsidR="00007775" w:rsidRDefault="00007775" w:rsidP="006A116D">
            <w:pPr>
              <w:ind w:left="-108" w:hanging="108"/>
              <w:jc w:val="right"/>
              <w:rPr>
                <w:rFonts w:ascii="Cambria Math" w:hAnsi="Cambria Math" w:cstheme="majorBidi" w:hint="eastAsia"/>
              </w:rPr>
            </w:pPr>
          </w:p>
        </w:tc>
      </w:tr>
    </w:tbl>
    <w:p w14:paraId="679FC16B" w14:textId="77777777" w:rsidR="00007775" w:rsidRDefault="00007775" w:rsidP="00007775">
      <w:pPr>
        <w:pStyle w:val="ListParagraph"/>
        <w:spacing w:line="360" w:lineRule="auto"/>
        <w:ind w:left="0"/>
        <w:rPr>
          <w:rFonts w:asciiTheme="majorBidi" w:eastAsia="SimSun" w:hAnsiTheme="majorBidi" w:cstheme="majorBidi"/>
        </w:rPr>
      </w:pPr>
    </w:p>
    <w:p w14:paraId="76CC1D61" w14:textId="77777777" w:rsidR="00007775" w:rsidRDefault="00007775" w:rsidP="00007775">
      <w:pPr>
        <w:pStyle w:val="ListParagraph"/>
        <w:spacing w:line="360" w:lineRule="auto"/>
        <w:ind w:left="0"/>
        <w:rPr>
          <w:rFonts w:asciiTheme="majorBidi" w:eastAsia="SimSun" w:hAnsiTheme="majorBidi" w:cstheme="majorBidi"/>
        </w:rPr>
      </w:pPr>
      <w:r>
        <w:rPr>
          <w:rFonts w:asciiTheme="majorBidi" w:eastAsia="SimSun" w:hAnsiTheme="majorBidi" w:cstheme="majorBidi"/>
        </w:rPr>
        <w:t>Tables 3, 4 represents parameter distributions for pedestrian types on these approaches based on common values taken from Table 2 of the original social force model.</w:t>
      </w:r>
    </w:p>
    <w:p w14:paraId="0F900794" w14:textId="77777777" w:rsidR="00007775" w:rsidRPr="004C1BB9" w:rsidRDefault="00007775" w:rsidP="00007775">
      <w:pPr>
        <w:pStyle w:val="ListParagraph"/>
        <w:spacing w:line="360" w:lineRule="auto"/>
        <w:ind w:left="0"/>
        <w:rPr>
          <w:rFonts w:asciiTheme="majorBidi" w:eastAsia="SimSun" w:hAnsiTheme="majorBidi" w:cstheme="majorBidi"/>
        </w:rPr>
      </w:pPr>
    </w:p>
    <w:p w14:paraId="237F7DA0" w14:textId="77777777" w:rsidR="00007775" w:rsidRPr="00C330A1" w:rsidRDefault="00007775" w:rsidP="00007775">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Pr>
          <w:rFonts w:asciiTheme="majorBidi" w:hAnsiTheme="majorBidi" w:cstheme="majorBidi"/>
          <w:b/>
          <w:bCs/>
        </w:rPr>
        <w:t>3</w:t>
      </w:r>
      <w:r>
        <w:rPr>
          <w:rFonts w:asciiTheme="majorBidi" w:hAnsiTheme="majorBidi" w:cstheme="majorBidi"/>
        </w:rPr>
        <w:t xml:space="preserve"> –</w:t>
      </w:r>
      <w:r>
        <w:rPr>
          <w:rFonts w:asciiTheme="majorBidi" w:eastAsia="SimSun" w:hAnsiTheme="majorBidi" w:cstheme="majorBidi"/>
          <w:vertAlign w:val="subscript"/>
        </w:rPr>
        <w:t xml:space="preserve"> </w:t>
      </w:r>
      <w:r>
        <w:rPr>
          <w:rFonts w:asciiTheme="majorBidi" w:hAnsiTheme="majorBidi" w:cstheme="majorBidi"/>
        </w:rPr>
        <w:t xml:space="preserve">Parameter distributions for three pedestrian types in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5"/>
        <w:gridCol w:w="832"/>
        <w:gridCol w:w="1327"/>
        <w:gridCol w:w="1098"/>
        <w:gridCol w:w="1095"/>
        <w:gridCol w:w="1098"/>
        <w:gridCol w:w="1228"/>
      </w:tblGrid>
      <w:tr w:rsidR="00007775" w:rsidRPr="00802A85" w14:paraId="586EACCB" w14:textId="77777777" w:rsidTr="006A116D">
        <w:trPr>
          <w:jc w:val="center"/>
        </w:trPr>
        <w:tc>
          <w:tcPr>
            <w:tcW w:w="1255" w:type="dxa"/>
            <w:vMerge w:val="restart"/>
          </w:tcPr>
          <w:p w14:paraId="6D033A30" w14:textId="77777777" w:rsidR="00007775" w:rsidRPr="00802A85" w:rsidRDefault="00007775" w:rsidP="006A116D">
            <w:pPr>
              <w:jc w:val="center"/>
              <w:rPr>
                <w:rFonts w:asciiTheme="majorBidi" w:hAnsiTheme="majorBidi" w:cstheme="majorBidi"/>
                <w:b/>
                <w:bCs/>
                <w:sz w:val="21"/>
                <w:szCs w:val="21"/>
              </w:rPr>
            </w:pPr>
          </w:p>
          <w:p w14:paraId="2FDC4630" w14:textId="77777777"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8" w:type="dxa"/>
            <w:gridSpan w:val="6"/>
          </w:tcPr>
          <w:p w14:paraId="307D77EE" w14:textId="77777777" w:rsidR="00007775" w:rsidRPr="00802A85" w:rsidRDefault="00007775" w:rsidP="006A116D">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007775" w:rsidRPr="00802A85" w14:paraId="490B0D66" w14:textId="77777777" w:rsidTr="006A116D">
        <w:trPr>
          <w:jc w:val="center"/>
        </w:trPr>
        <w:tc>
          <w:tcPr>
            <w:tcW w:w="1255" w:type="dxa"/>
            <w:vMerge/>
          </w:tcPr>
          <w:p w14:paraId="28E7BE97" w14:textId="77777777" w:rsidR="00007775" w:rsidRPr="00802A85" w:rsidRDefault="00007775" w:rsidP="006A116D">
            <w:pPr>
              <w:jc w:val="center"/>
              <w:rPr>
                <w:rFonts w:asciiTheme="majorBidi" w:hAnsiTheme="majorBidi" w:cstheme="majorBidi"/>
                <w:b/>
                <w:bCs/>
                <w:sz w:val="21"/>
                <w:szCs w:val="21"/>
              </w:rPr>
            </w:pPr>
          </w:p>
        </w:tc>
        <w:tc>
          <w:tcPr>
            <w:tcW w:w="2159" w:type="dxa"/>
            <w:gridSpan w:val="2"/>
          </w:tcPr>
          <w:p w14:paraId="5D876E56" w14:textId="77777777" w:rsidR="00007775" w:rsidRPr="00F675FA" w:rsidRDefault="00007775" w:rsidP="006A116D">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3" w:type="dxa"/>
            <w:gridSpan w:val="2"/>
          </w:tcPr>
          <w:p w14:paraId="2FA0BE06" w14:textId="77777777"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6" w:type="dxa"/>
            <w:gridSpan w:val="2"/>
          </w:tcPr>
          <w:p w14:paraId="44A6AB6B" w14:textId="77777777" w:rsidR="00007775" w:rsidRPr="00CE6D0A"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007775" w:rsidRPr="00802A85" w14:paraId="224A7059" w14:textId="77777777" w:rsidTr="006A116D">
        <w:trPr>
          <w:jc w:val="center"/>
        </w:trPr>
        <w:tc>
          <w:tcPr>
            <w:tcW w:w="1255" w:type="dxa"/>
            <w:vMerge/>
          </w:tcPr>
          <w:p w14:paraId="480DE09D" w14:textId="77777777" w:rsidR="00007775" w:rsidRPr="00802A85" w:rsidRDefault="00007775" w:rsidP="006A116D">
            <w:pPr>
              <w:jc w:val="center"/>
              <w:rPr>
                <w:rFonts w:asciiTheme="majorBidi" w:hAnsiTheme="majorBidi" w:cstheme="majorBidi"/>
                <w:b/>
                <w:bCs/>
                <w:sz w:val="21"/>
                <w:szCs w:val="21"/>
              </w:rPr>
            </w:pPr>
          </w:p>
        </w:tc>
        <w:tc>
          <w:tcPr>
            <w:tcW w:w="832" w:type="dxa"/>
          </w:tcPr>
          <w:p w14:paraId="576EC9B7" w14:textId="77777777"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27" w:type="dxa"/>
          </w:tcPr>
          <w:p w14:paraId="503D53C9" w14:textId="77777777"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14:paraId="5BC42BD9" w14:textId="77777777"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5" w:type="dxa"/>
          </w:tcPr>
          <w:p w14:paraId="0FD2F7E8" w14:textId="77777777"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14:paraId="2B7D2B1E" w14:textId="77777777"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8" w:type="dxa"/>
          </w:tcPr>
          <w:p w14:paraId="7BEBDB56" w14:textId="77777777"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007775" w:rsidRPr="00CB169F" w14:paraId="07F578B5" w14:textId="77777777" w:rsidTr="006A116D">
        <w:trPr>
          <w:jc w:val="center"/>
        </w:trPr>
        <w:tc>
          <w:tcPr>
            <w:tcW w:w="1255" w:type="dxa"/>
            <w:shd w:val="clear" w:color="auto" w:fill="D9D9D9" w:themeFill="background1" w:themeFillShade="D9"/>
          </w:tcPr>
          <w:p w14:paraId="1CC4D4C9" w14:textId="77777777" w:rsidR="00007775" w:rsidRPr="00802A85" w:rsidRDefault="004B2962" w:rsidP="006A116D">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00007775" w:rsidRPr="00802A85">
              <w:rPr>
                <w:rFonts w:asciiTheme="majorBidi" w:hAnsiTheme="majorBidi" w:cstheme="majorBidi"/>
                <w:sz w:val="24"/>
                <w:szCs w:val="24"/>
              </w:rPr>
              <w:t>(m/s)</w:t>
            </w:r>
          </w:p>
        </w:tc>
        <w:tc>
          <w:tcPr>
            <w:tcW w:w="832" w:type="dxa"/>
            <w:shd w:val="clear" w:color="auto" w:fill="D9D9D9" w:themeFill="background1" w:themeFillShade="D9"/>
          </w:tcPr>
          <w:p w14:paraId="4623DD50"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1.6</w:t>
            </w:r>
          </w:p>
        </w:tc>
        <w:tc>
          <w:tcPr>
            <w:tcW w:w="1327" w:type="dxa"/>
            <w:shd w:val="clear" w:color="auto" w:fill="D9D9D9" w:themeFill="background1" w:themeFillShade="D9"/>
          </w:tcPr>
          <w:p w14:paraId="68EE2C0A"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c>
          <w:tcPr>
            <w:tcW w:w="1098" w:type="dxa"/>
            <w:shd w:val="clear" w:color="auto" w:fill="D9D9D9" w:themeFill="background1" w:themeFillShade="D9"/>
          </w:tcPr>
          <w:p w14:paraId="141C5DA4"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1.34</w:t>
            </w:r>
          </w:p>
        </w:tc>
        <w:tc>
          <w:tcPr>
            <w:tcW w:w="1095" w:type="dxa"/>
            <w:shd w:val="clear" w:color="auto" w:fill="D9D9D9" w:themeFill="background1" w:themeFillShade="D9"/>
          </w:tcPr>
          <w:p w14:paraId="1F412689" w14:textId="77777777"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8" w:type="dxa"/>
            <w:shd w:val="clear" w:color="auto" w:fill="D9D9D9" w:themeFill="background1" w:themeFillShade="D9"/>
          </w:tcPr>
          <w:p w14:paraId="217013F6"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1.1</w:t>
            </w:r>
          </w:p>
        </w:tc>
        <w:tc>
          <w:tcPr>
            <w:tcW w:w="1228" w:type="dxa"/>
            <w:shd w:val="clear" w:color="auto" w:fill="D9D9D9" w:themeFill="background1" w:themeFillShade="D9"/>
          </w:tcPr>
          <w:p w14:paraId="63BA9510"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r>
      <w:tr w:rsidR="00007775" w:rsidRPr="00802A85" w14:paraId="69412071" w14:textId="77777777" w:rsidTr="006A116D">
        <w:trPr>
          <w:trHeight w:val="287"/>
          <w:jc w:val="center"/>
        </w:trPr>
        <w:tc>
          <w:tcPr>
            <w:tcW w:w="1255" w:type="dxa"/>
            <w:shd w:val="clear" w:color="auto" w:fill="D9D9D9" w:themeFill="background1" w:themeFillShade="D9"/>
          </w:tcPr>
          <w:p w14:paraId="6F246ED3" w14:textId="77777777" w:rsidR="00007775" w:rsidRPr="00B578C4" w:rsidRDefault="004B2962" w:rsidP="006A116D">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00007775" w:rsidRPr="00802A85">
              <w:rPr>
                <w:rFonts w:asciiTheme="majorBidi" w:hAnsiTheme="majorBidi" w:cstheme="majorBidi"/>
                <w:sz w:val="24"/>
                <w:szCs w:val="24"/>
              </w:rPr>
              <w:t>(s)</w:t>
            </w:r>
          </w:p>
        </w:tc>
        <w:tc>
          <w:tcPr>
            <w:tcW w:w="832" w:type="dxa"/>
            <w:shd w:val="clear" w:color="auto" w:fill="D9D9D9" w:themeFill="background1" w:themeFillShade="D9"/>
          </w:tcPr>
          <w:p w14:paraId="63BC81E5"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w:t>
            </w:r>
          </w:p>
        </w:tc>
        <w:tc>
          <w:tcPr>
            <w:tcW w:w="1327" w:type="dxa"/>
            <w:shd w:val="clear" w:color="auto" w:fill="D9D9D9" w:themeFill="background1" w:themeFillShade="D9"/>
          </w:tcPr>
          <w:p w14:paraId="51D02819"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14:paraId="399F353A"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1.0</w:t>
            </w:r>
          </w:p>
        </w:tc>
        <w:tc>
          <w:tcPr>
            <w:tcW w:w="1095" w:type="dxa"/>
            <w:shd w:val="clear" w:color="auto" w:fill="D9D9D9" w:themeFill="background1" w:themeFillShade="D9"/>
          </w:tcPr>
          <w:p w14:paraId="2BC9CC5C"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14:paraId="77B1BA8A"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0.5</w:t>
            </w:r>
          </w:p>
        </w:tc>
        <w:tc>
          <w:tcPr>
            <w:tcW w:w="1228" w:type="dxa"/>
            <w:shd w:val="clear" w:color="auto" w:fill="D9D9D9" w:themeFill="background1" w:themeFillShade="D9"/>
          </w:tcPr>
          <w:p w14:paraId="784E2728"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r>
      <w:tr w:rsidR="00007775" w:rsidRPr="00802A85" w14:paraId="528B47EF" w14:textId="77777777" w:rsidTr="006A116D">
        <w:trPr>
          <w:jc w:val="center"/>
        </w:trPr>
        <w:tc>
          <w:tcPr>
            <w:tcW w:w="1255" w:type="dxa"/>
            <w:shd w:val="clear" w:color="auto" w:fill="D9D9D9" w:themeFill="background1" w:themeFillShade="D9"/>
          </w:tcPr>
          <w:p w14:paraId="02867316" w14:textId="77777777" w:rsidR="00007775" w:rsidRPr="00802A85" w:rsidRDefault="00007775" w:rsidP="006A116D">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14:paraId="7AF9B2E9"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4.0</w:t>
            </w:r>
          </w:p>
        </w:tc>
        <w:tc>
          <w:tcPr>
            <w:tcW w:w="1327" w:type="dxa"/>
            <w:shd w:val="clear" w:color="auto" w:fill="D9D9D9" w:themeFill="background1" w:themeFillShade="D9"/>
          </w:tcPr>
          <w:p w14:paraId="58517D05"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14:paraId="49361AA2"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3.0</w:t>
            </w:r>
          </w:p>
        </w:tc>
        <w:tc>
          <w:tcPr>
            <w:tcW w:w="1095" w:type="dxa"/>
            <w:shd w:val="clear" w:color="auto" w:fill="D9D9D9" w:themeFill="background1" w:themeFillShade="D9"/>
          </w:tcPr>
          <w:p w14:paraId="3BA88F52"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14:paraId="4C8F07CB"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2.5</w:t>
            </w:r>
          </w:p>
        </w:tc>
        <w:tc>
          <w:tcPr>
            <w:tcW w:w="1228" w:type="dxa"/>
            <w:shd w:val="clear" w:color="auto" w:fill="D9D9D9" w:themeFill="background1" w:themeFillShade="D9"/>
          </w:tcPr>
          <w:p w14:paraId="262AC9C5"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r>
      <w:tr w:rsidR="00007775" w:rsidRPr="00802A85" w14:paraId="4AAF8EA8" w14:textId="77777777" w:rsidTr="006A116D">
        <w:trPr>
          <w:jc w:val="center"/>
        </w:trPr>
        <w:tc>
          <w:tcPr>
            <w:tcW w:w="1255" w:type="dxa"/>
            <w:shd w:val="clear" w:color="auto" w:fill="D9D9D9" w:themeFill="background1" w:themeFillShade="D9"/>
          </w:tcPr>
          <w:p w14:paraId="44536C99" w14:textId="77777777" w:rsidR="00007775" w:rsidRPr="00802A85" w:rsidRDefault="00007775" w:rsidP="006A116D">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14:paraId="4F79FC14"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0.15</w:t>
            </w:r>
          </w:p>
        </w:tc>
        <w:tc>
          <w:tcPr>
            <w:tcW w:w="1327" w:type="dxa"/>
            <w:shd w:val="clear" w:color="auto" w:fill="D9D9D9" w:themeFill="background1" w:themeFillShade="D9"/>
          </w:tcPr>
          <w:p w14:paraId="15C86495" w14:textId="77777777"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02</w:t>
            </w:r>
          </w:p>
        </w:tc>
        <w:tc>
          <w:tcPr>
            <w:tcW w:w="1098" w:type="dxa"/>
            <w:shd w:val="clear" w:color="auto" w:fill="D9D9D9" w:themeFill="background1" w:themeFillShade="D9"/>
          </w:tcPr>
          <w:p w14:paraId="43C76F63"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5" w:type="dxa"/>
            <w:shd w:val="clear" w:color="auto" w:fill="D9D9D9" w:themeFill="background1" w:themeFillShade="D9"/>
          </w:tcPr>
          <w:p w14:paraId="5508F8D6"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0.02</w:t>
            </w:r>
          </w:p>
        </w:tc>
        <w:tc>
          <w:tcPr>
            <w:tcW w:w="1098" w:type="dxa"/>
            <w:shd w:val="clear" w:color="auto" w:fill="D9D9D9" w:themeFill="background1" w:themeFillShade="D9"/>
          </w:tcPr>
          <w:p w14:paraId="543F1BB5"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0.2</w:t>
            </w:r>
          </w:p>
        </w:tc>
        <w:tc>
          <w:tcPr>
            <w:tcW w:w="1228" w:type="dxa"/>
            <w:shd w:val="clear" w:color="auto" w:fill="D9D9D9" w:themeFill="background1" w:themeFillShade="D9"/>
          </w:tcPr>
          <w:p w14:paraId="1416D329" w14:textId="77777777"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14:paraId="4C0096CD" w14:textId="77777777" w:rsidR="00007775" w:rsidRDefault="00007775" w:rsidP="00007775">
      <w:pPr>
        <w:spacing w:line="360" w:lineRule="auto"/>
        <w:ind w:firstLine="720"/>
        <w:rPr>
          <w:rFonts w:asciiTheme="majorBidi" w:hAnsiTheme="majorBidi" w:cstheme="majorBidi"/>
        </w:rPr>
      </w:pPr>
    </w:p>
    <w:p w14:paraId="4DA61329" w14:textId="77777777" w:rsidR="001530EE" w:rsidRDefault="001530EE" w:rsidP="00007775">
      <w:pPr>
        <w:spacing w:line="360" w:lineRule="auto"/>
        <w:ind w:firstLine="720"/>
        <w:rPr>
          <w:rFonts w:asciiTheme="majorBidi" w:hAnsiTheme="majorBidi" w:cstheme="majorBidi"/>
        </w:rPr>
      </w:pPr>
    </w:p>
    <w:p w14:paraId="7739D9D1" w14:textId="77777777" w:rsidR="00007775" w:rsidRPr="00C330A1" w:rsidRDefault="00007775" w:rsidP="00007775">
      <w:pPr>
        <w:pStyle w:val="ListParagraph"/>
        <w:spacing w:line="360" w:lineRule="auto"/>
        <w:ind w:left="0" w:right="95"/>
        <w:rPr>
          <w:rFonts w:asciiTheme="majorBidi" w:hAnsiTheme="majorBidi" w:cstheme="majorBidi"/>
        </w:rPr>
      </w:pPr>
      <w:r w:rsidRPr="00F25928">
        <w:rPr>
          <w:rFonts w:asciiTheme="majorBidi" w:hAnsiTheme="majorBidi" w:cstheme="majorBidi"/>
          <w:b/>
          <w:bCs/>
        </w:rPr>
        <w:lastRenderedPageBreak/>
        <w:t xml:space="preserve">Table </w:t>
      </w:r>
      <w:r>
        <w:rPr>
          <w:rFonts w:asciiTheme="majorBidi" w:hAnsiTheme="majorBidi" w:cstheme="majorBidi"/>
          <w:b/>
          <w:bCs/>
        </w:rPr>
        <w:t>4</w:t>
      </w:r>
      <w:r>
        <w:rPr>
          <w:rFonts w:asciiTheme="majorBidi" w:hAnsiTheme="majorBidi" w:cstheme="majorBidi"/>
        </w:rPr>
        <w:t xml:space="preserve"> –Parameter distributions for three pedestrian 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4"/>
        <w:gridCol w:w="832"/>
        <w:gridCol w:w="1333"/>
        <w:gridCol w:w="1097"/>
        <w:gridCol w:w="1093"/>
        <w:gridCol w:w="1097"/>
        <w:gridCol w:w="1227"/>
      </w:tblGrid>
      <w:tr w:rsidR="00007775" w:rsidRPr="00802A85" w14:paraId="47E832DE" w14:textId="77777777" w:rsidTr="006A116D">
        <w:trPr>
          <w:jc w:val="center"/>
        </w:trPr>
        <w:tc>
          <w:tcPr>
            <w:tcW w:w="1254" w:type="dxa"/>
            <w:vMerge w:val="restart"/>
          </w:tcPr>
          <w:p w14:paraId="01662389" w14:textId="77777777" w:rsidR="00007775" w:rsidRPr="00802A85" w:rsidRDefault="00007775" w:rsidP="006A116D">
            <w:pPr>
              <w:jc w:val="center"/>
              <w:rPr>
                <w:rFonts w:asciiTheme="majorBidi" w:hAnsiTheme="majorBidi" w:cstheme="majorBidi"/>
                <w:b/>
                <w:bCs/>
                <w:sz w:val="21"/>
                <w:szCs w:val="21"/>
              </w:rPr>
            </w:pPr>
          </w:p>
          <w:p w14:paraId="466DF4F1" w14:textId="77777777"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9" w:type="dxa"/>
            <w:gridSpan w:val="6"/>
          </w:tcPr>
          <w:p w14:paraId="035AA7E8" w14:textId="77777777" w:rsidR="00007775" w:rsidRPr="00802A85" w:rsidRDefault="00007775" w:rsidP="006A116D">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007775" w:rsidRPr="00802A85" w14:paraId="1888E27F" w14:textId="77777777" w:rsidTr="006A116D">
        <w:trPr>
          <w:jc w:val="center"/>
        </w:trPr>
        <w:tc>
          <w:tcPr>
            <w:tcW w:w="1254" w:type="dxa"/>
            <w:vMerge/>
          </w:tcPr>
          <w:p w14:paraId="31F44258" w14:textId="77777777" w:rsidR="00007775" w:rsidRPr="00802A85" w:rsidRDefault="00007775" w:rsidP="006A116D">
            <w:pPr>
              <w:jc w:val="center"/>
              <w:rPr>
                <w:rFonts w:asciiTheme="majorBidi" w:hAnsiTheme="majorBidi" w:cstheme="majorBidi"/>
                <w:b/>
                <w:bCs/>
                <w:sz w:val="21"/>
                <w:szCs w:val="21"/>
              </w:rPr>
            </w:pPr>
          </w:p>
        </w:tc>
        <w:tc>
          <w:tcPr>
            <w:tcW w:w="2165" w:type="dxa"/>
            <w:gridSpan w:val="2"/>
          </w:tcPr>
          <w:p w14:paraId="02A1FFB1" w14:textId="77777777" w:rsidR="00007775" w:rsidRPr="00F675FA" w:rsidRDefault="00007775" w:rsidP="006A116D">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0" w:type="dxa"/>
            <w:gridSpan w:val="2"/>
          </w:tcPr>
          <w:p w14:paraId="1BDAD4FD" w14:textId="77777777"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4" w:type="dxa"/>
            <w:gridSpan w:val="2"/>
          </w:tcPr>
          <w:p w14:paraId="35299D6B" w14:textId="77777777" w:rsidR="00007775" w:rsidRPr="00CE6D0A"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007775" w:rsidRPr="00802A85" w14:paraId="691D252F" w14:textId="77777777" w:rsidTr="006A116D">
        <w:trPr>
          <w:jc w:val="center"/>
        </w:trPr>
        <w:tc>
          <w:tcPr>
            <w:tcW w:w="1254" w:type="dxa"/>
            <w:vMerge/>
          </w:tcPr>
          <w:p w14:paraId="5665E6B2" w14:textId="77777777" w:rsidR="00007775" w:rsidRPr="00802A85" w:rsidRDefault="00007775" w:rsidP="006A116D">
            <w:pPr>
              <w:jc w:val="center"/>
              <w:rPr>
                <w:rFonts w:asciiTheme="majorBidi" w:hAnsiTheme="majorBidi" w:cstheme="majorBidi"/>
                <w:b/>
                <w:bCs/>
                <w:sz w:val="21"/>
                <w:szCs w:val="21"/>
              </w:rPr>
            </w:pPr>
          </w:p>
        </w:tc>
        <w:tc>
          <w:tcPr>
            <w:tcW w:w="832" w:type="dxa"/>
          </w:tcPr>
          <w:p w14:paraId="1E501C39" w14:textId="77777777"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33" w:type="dxa"/>
          </w:tcPr>
          <w:p w14:paraId="02577D38" w14:textId="77777777"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14:paraId="716B7DE5" w14:textId="77777777"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3" w:type="dxa"/>
          </w:tcPr>
          <w:p w14:paraId="43C9AF02" w14:textId="77777777"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14:paraId="2B4BB106" w14:textId="77777777"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7" w:type="dxa"/>
          </w:tcPr>
          <w:p w14:paraId="11D31018" w14:textId="77777777"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007775" w:rsidRPr="00CB169F" w14:paraId="6011679B" w14:textId="77777777" w:rsidTr="006A116D">
        <w:trPr>
          <w:jc w:val="center"/>
        </w:trPr>
        <w:tc>
          <w:tcPr>
            <w:tcW w:w="1254" w:type="dxa"/>
            <w:shd w:val="clear" w:color="auto" w:fill="D9D9D9" w:themeFill="background1" w:themeFillShade="D9"/>
          </w:tcPr>
          <w:p w14:paraId="1E286C52" w14:textId="77777777" w:rsidR="00007775" w:rsidRPr="00802A85" w:rsidRDefault="004B2962" w:rsidP="006A116D">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00007775" w:rsidRPr="00802A85">
              <w:rPr>
                <w:rFonts w:asciiTheme="majorBidi" w:hAnsiTheme="majorBidi" w:cstheme="majorBidi"/>
                <w:sz w:val="24"/>
                <w:szCs w:val="24"/>
              </w:rPr>
              <w:t>(m/s)</w:t>
            </w:r>
          </w:p>
        </w:tc>
        <w:tc>
          <w:tcPr>
            <w:tcW w:w="832" w:type="dxa"/>
            <w:shd w:val="clear" w:color="auto" w:fill="D9D9D9" w:themeFill="background1" w:themeFillShade="D9"/>
          </w:tcPr>
          <w:p w14:paraId="0FD03D04"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1.7</w:t>
            </w:r>
          </w:p>
        </w:tc>
        <w:tc>
          <w:tcPr>
            <w:tcW w:w="1333" w:type="dxa"/>
            <w:shd w:val="clear" w:color="auto" w:fill="D9D9D9" w:themeFill="background1" w:themeFillShade="D9"/>
          </w:tcPr>
          <w:p w14:paraId="42C170E9"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0.17</w:t>
            </w:r>
          </w:p>
        </w:tc>
        <w:tc>
          <w:tcPr>
            <w:tcW w:w="1097" w:type="dxa"/>
            <w:shd w:val="clear" w:color="auto" w:fill="D9D9D9" w:themeFill="background1" w:themeFillShade="D9"/>
          </w:tcPr>
          <w:p w14:paraId="121565CD"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w:t>
            </w:r>
          </w:p>
        </w:tc>
        <w:tc>
          <w:tcPr>
            <w:tcW w:w="1093" w:type="dxa"/>
            <w:shd w:val="clear" w:color="auto" w:fill="D9D9D9" w:themeFill="background1" w:themeFillShade="D9"/>
          </w:tcPr>
          <w:p w14:paraId="59EF2411" w14:textId="77777777"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7" w:type="dxa"/>
            <w:shd w:val="clear" w:color="auto" w:fill="D9D9D9" w:themeFill="background1" w:themeFillShade="D9"/>
          </w:tcPr>
          <w:p w14:paraId="46477BAA"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0.9</w:t>
            </w:r>
          </w:p>
        </w:tc>
        <w:tc>
          <w:tcPr>
            <w:tcW w:w="1227" w:type="dxa"/>
            <w:shd w:val="clear" w:color="auto" w:fill="D9D9D9" w:themeFill="background1" w:themeFillShade="D9"/>
          </w:tcPr>
          <w:p w14:paraId="3F5FFA48"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r>
      <w:tr w:rsidR="00007775" w:rsidRPr="00802A85" w14:paraId="358FC89D" w14:textId="77777777" w:rsidTr="006A116D">
        <w:trPr>
          <w:trHeight w:val="287"/>
          <w:jc w:val="center"/>
        </w:trPr>
        <w:tc>
          <w:tcPr>
            <w:tcW w:w="1254" w:type="dxa"/>
            <w:shd w:val="clear" w:color="auto" w:fill="D9D9D9" w:themeFill="background1" w:themeFillShade="D9"/>
          </w:tcPr>
          <w:p w14:paraId="16C0A224" w14:textId="77777777" w:rsidR="00007775" w:rsidRPr="00B578C4" w:rsidRDefault="004B2962" w:rsidP="006A116D">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00007775" w:rsidRPr="00802A85">
              <w:rPr>
                <w:rFonts w:asciiTheme="majorBidi" w:hAnsiTheme="majorBidi" w:cstheme="majorBidi"/>
                <w:sz w:val="24"/>
                <w:szCs w:val="24"/>
              </w:rPr>
              <w:t>(s)</w:t>
            </w:r>
          </w:p>
        </w:tc>
        <w:tc>
          <w:tcPr>
            <w:tcW w:w="832" w:type="dxa"/>
            <w:shd w:val="clear" w:color="auto" w:fill="D9D9D9" w:themeFill="background1" w:themeFillShade="D9"/>
          </w:tcPr>
          <w:p w14:paraId="77190A14"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w:t>
            </w:r>
          </w:p>
        </w:tc>
        <w:tc>
          <w:tcPr>
            <w:tcW w:w="1333" w:type="dxa"/>
            <w:shd w:val="clear" w:color="auto" w:fill="D9D9D9" w:themeFill="background1" w:themeFillShade="D9"/>
          </w:tcPr>
          <w:p w14:paraId="16A49AA7"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c>
          <w:tcPr>
            <w:tcW w:w="1097" w:type="dxa"/>
            <w:shd w:val="clear" w:color="auto" w:fill="D9D9D9" w:themeFill="background1" w:themeFillShade="D9"/>
          </w:tcPr>
          <w:p w14:paraId="43CDB609"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1.0</w:t>
            </w:r>
          </w:p>
        </w:tc>
        <w:tc>
          <w:tcPr>
            <w:tcW w:w="1093" w:type="dxa"/>
            <w:shd w:val="clear" w:color="auto" w:fill="D9D9D9" w:themeFill="background1" w:themeFillShade="D9"/>
          </w:tcPr>
          <w:p w14:paraId="45CD480B"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w:t>
            </w:r>
          </w:p>
        </w:tc>
        <w:tc>
          <w:tcPr>
            <w:tcW w:w="1097" w:type="dxa"/>
            <w:shd w:val="clear" w:color="auto" w:fill="D9D9D9" w:themeFill="background1" w:themeFillShade="D9"/>
          </w:tcPr>
          <w:p w14:paraId="6F51A07D"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0.5</w:t>
            </w:r>
          </w:p>
        </w:tc>
        <w:tc>
          <w:tcPr>
            <w:tcW w:w="1227" w:type="dxa"/>
            <w:shd w:val="clear" w:color="auto" w:fill="D9D9D9" w:themeFill="background1" w:themeFillShade="D9"/>
          </w:tcPr>
          <w:p w14:paraId="2986DB17"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0.05</w:t>
            </w:r>
          </w:p>
        </w:tc>
      </w:tr>
      <w:tr w:rsidR="00007775" w:rsidRPr="00802A85" w14:paraId="036604CB" w14:textId="77777777" w:rsidTr="006A116D">
        <w:trPr>
          <w:jc w:val="center"/>
        </w:trPr>
        <w:tc>
          <w:tcPr>
            <w:tcW w:w="1254" w:type="dxa"/>
            <w:shd w:val="clear" w:color="auto" w:fill="D9D9D9" w:themeFill="background1" w:themeFillShade="D9"/>
          </w:tcPr>
          <w:p w14:paraId="680FFEE8" w14:textId="77777777" w:rsidR="00007775" w:rsidRPr="00802A85" w:rsidRDefault="00007775" w:rsidP="006A116D">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14:paraId="48B2FC3F"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4.0</w:t>
            </w:r>
          </w:p>
        </w:tc>
        <w:tc>
          <w:tcPr>
            <w:tcW w:w="1333" w:type="dxa"/>
            <w:shd w:val="clear" w:color="auto" w:fill="D9D9D9" w:themeFill="background1" w:themeFillShade="D9"/>
          </w:tcPr>
          <w:p w14:paraId="1583E14B"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0.4</w:t>
            </w:r>
          </w:p>
        </w:tc>
        <w:tc>
          <w:tcPr>
            <w:tcW w:w="1097" w:type="dxa"/>
            <w:shd w:val="clear" w:color="auto" w:fill="D9D9D9" w:themeFill="background1" w:themeFillShade="D9"/>
          </w:tcPr>
          <w:p w14:paraId="7F66BD01"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3.0</w:t>
            </w:r>
          </w:p>
        </w:tc>
        <w:tc>
          <w:tcPr>
            <w:tcW w:w="1093" w:type="dxa"/>
            <w:shd w:val="clear" w:color="auto" w:fill="D9D9D9" w:themeFill="background1" w:themeFillShade="D9"/>
          </w:tcPr>
          <w:p w14:paraId="236DC980"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7" w:type="dxa"/>
            <w:shd w:val="clear" w:color="auto" w:fill="D9D9D9" w:themeFill="background1" w:themeFillShade="D9"/>
          </w:tcPr>
          <w:p w14:paraId="45D7E9F9"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2.0</w:t>
            </w:r>
          </w:p>
        </w:tc>
        <w:tc>
          <w:tcPr>
            <w:tcW w:w="1227" w:type="dxa"/>
            <w:shd w:val="clear" w:color="auto" w:fill="D9D9D9" w:themeFill="background1" w:themeFillShade="D9"/>
          </w:tcPr>
          <w:p w14:paraId="0737D153"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0.2</w:t>
            </w:r>
          </w:p>
        </w:tc>
      </w:tr>
      <w:tr w:rsidR="00007775" w:rsidRPr="00802A85" w14:paraId="354C8087" w14:textId="77777777" w:rsidTr="006A116D">
        <w:trPr>
          <w:jc w:val="center"/>
        </w:trPr>
        <w:tc>
          <w:tcPr>
            <w:tcW w:w="1254" w:type="dxa"/>
            <w:shd w:val="clear" w:color="auto" w:fill="D9D9D9" w:themeFill="background1" w:themeFillShade="D9"/>
          </w:tcPr>
          <w:p w14:paraId="7BD29697" w14:textId="77777777" w:rsidR="00007775" w:rsidRPr="00802A85" w:rsidRDefault="00007775" w:rsidP="006A116D">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14:paraId="58E81D8F"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c>
          <w:tcPr>
            <w:tcW w:w="1333" w:type="dxa"/>
            <w:shd w:val="clear" w:color="auto" w:fill="D9D9D9" w:themeFill="background1" w:themeFillShade="D9"/>
          </w:tcPr>
          <w:p w14:paraId="5BC2D6C8" w14:textId="77777777"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013</w:t>
            </w:r>
          </w:p>
        </w:tc>
        <w:tc>
          <w:tcPr>
            <w:tcW w:w="1097" w:type="dxa"/>
            <w:shd w:val="clear" w:color="auto" w:fill="D9D9D9" w:themeFill="background1" w:themeFillShade="D9"/>
          </w:tcPr>
          <w:p w14:paraId="5CB69CB5"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3" w:type="dxa"/>
            <w:shd w:val="clear" w:color="auto" w:fill="D9D9D9" w:themeFill="background1" w:themeFillShade="D9"/>
          </w:tcPr>
          <w:p w14:paraId="64A6B4BA"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0.03</w:t>
            </w:r>
          </w:p>
        </w:tc>
        <w:tc>
          <w:tcPr>
            <w:tcW w:w="1097" w:type="dxa"/>
            <w:shd w:val="clear" w:color="auto" w:fill="D9D9D9" w:themeFill="background1" w:themeFillShade="D9"/>
          </w:tcPr>
          <w:p w14:paraId="6A702FC4" w14:textId="77777777"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0.2</w:t>
            </w:r>
          </w:p>
        </w:tc>
        <w:tc>
          <w:tcPr>
            <w:tcW w:w="1227" w:type="dxa"/>
            <w:shd w:val="clear" w:color="auto" w:fill="D9D9D9" w:themeFill="background1" w:themeFillShade="D9"/>
          </w:tcPr>
          <w:p w14:paraId="6CE55721" w14:textId="77777777"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14:paraId="52EB987A" w14:textId="77777777" w:rsidR="00007775" w:rsidRDefault="00007775" w:rsidP="00007775">
      <w:pPr>
        <w:pStyle w:val="ListParagraph"/>
        <w:spacing w:line="360" w:lineRule="auto"/>
        <w:ind w:left="0"/>
        <w:rPr>
          <w:rFonts w:asciiTheme="majorBidi" w:hAnsiTheme="majorBidi" w:cstheme="majorBidi"/>
        </w:rPr>
      </w:pPr>
    </w:p>
    <w:p w14:paraId="33456D91" w14:textId="77777777" w:rsidR="00007775" w:rsidRPr="000144DA" w:rsidRDefault="00007775" w:rsidP="00007775">
      <w:pPr>
        <w:pStyle w:val="ListParagraph"/>
        <w:spacing w:line="360" w:lineRule="auto"/>
        <w:ind w:left="0"/>
        <w:rPr>
          <w:rFonts w:asciiTheme="majorBidi" w:hAnsiTheme="majorBidi" w:cstheme="majorBidi"/>
        </w:rPr>
      </w:pPr>
      <w:r>
        <w:rPr>
          <w:rFonts w:asciiTheme="majorBidi" w:hAnsiTheme="majorBidi" w:cstheme="majorBidi"/>
        </w:rPr>
        <w:t>Mean values in Table 4 aim to increase the difference between children and elders as the analysis from the calibration study (</w:t>
      </w:r>
      <w:proofErr w:type="spellStart"/>
      <w:r w:rsidRPr="0045789F">
        <w:rPr>
          <w:rFonts w:asciiTheme="majorBidi" w:hAnsiTheme="majorBidi" w:cstheme="majorBidi"/>
        </w:rPr>
        <w:t>Daamen</w:t>
      </w:r>
      <w:proofErr w:type="spellEnd"/>
      <w:r>
        <w:rPr>
          <w:rFonts w:asciiTheme="majorBidi" w:hAnsiTheme="majorBidi" w:cstheme="majorBidi"/>
        </w:rPr>
        <w:t xml:space="preserve"> &amp; </w:t>
      </w:r>
      <w:proofErr w:type="spellStart"/>
      <w:r>
        <w:rPr>
          <w:rFonts w:asciiTheme="majorBidi" w:hAnsiTheme="majorBidi" w:cstheme="majorBidi"/>
        </w:rPr>
        <w:t>Hoorgedoorn</w:t>
      </w:r>
      <w:proofErr w:type="spellEnd"/>
      <w:r>
        <w:rPr>
          <w:rFonts w:asciiTheme="majorBidi" w:hAnsiTheme="majorBidi" w:cstheme="majorBidi"/>
        </w:rPr>
        <w:t xml:space="preserve">, 2012). By averaging out above parameter distributions for pedestrian types, average prototypes are generated from distributions as below. Prototype level </w:t>
      </w:r>
      <w:r w:rsidRPr="000144DA">
        <w:rPr>
          <w:rFonts w:asciiTheme="majorBidi" w:hAnsiTheme="majorBidi" w:cstheme="majorBidi"/>
          <w:i/>
          <w:iCs/>
        </w:rPr>
        <w:t>k</w:t>
      </w:r>
      <w:r>
        <w:rPr>
          <w:rFonts w:asciiTheme="majorBidi" w:hAnsiTheme="majorBidi" w:cstheme="majorBidi"/>
        </w:rPr>
        <w:t xml:space="preserve"> is constrained with conditions of </w:t>
      </w:r>
      <m:oMath>
        <m:r>
          <w:rPr>
            <w:rFonts w:ascii="Cambria Math" w:hAnsi="Cambria Math" w:cstheme="majorBidi"/>
            <w:sz w:val="20"/>
            <w:szCs w:val="20"/>
          </w:rPr>
          <m:t>cutoff_low_value</m:t>
        </m:r>
      </m:oMath>
      <w:r>
        <w:rPr>
          <w:rFonts w:asciiTheme="majorBidi" w:hAnsiTheme="majorBidi" w:cstheme="majorBidi"/>
          <w:sz w:val="20"/>
          <w:szCs w:val="20"/>
        </w:rPr>
        <w:t xml:space="preserve"> </w:t>
      </w:r>
      <w:proofErr w:type="gramStart"/>
      <w:r>
        <w:rPr>
          <w:rFonts w:asciiTheme="majorBidi" w:hAnsiTheme="majorBidi" w:cstheme="majorBidi"/>
          <w:sz w:val="20"/>
          <w:szCs w:val="20"/>
        </w:rPr>
        <w:t xml:space="preserve">and </w:t>
      </w:r>
      <w:proofErr w:type="gramEnd"/>
      <m:oMath>
        <m:r>
          <w:rPr>
            <w:rFonts w:ascii="Cambria Math" w:hAnsi="Cambria Math" w:cstheme="majorBidi"/>
            <w:sz w:val="20"/>
            <w:szCs w:val="20"/>
          </w:rPr>
          <m:t>cut_off_high_value</m:t>
        </m:r>
      </m:oMath>
      <w:r>
        <w:rPr>
          <w:rFonts w:asciiTheme="majorBidi" w:hAnsiTheme="majorBidi" w:cstheme="majorBidi"/>
          <w:sz w:val="20"/>
          <w:szCs w:val="20"/>
        </w:rPr>
        <w:t>.</w:t>
      </w:r>
    </w:p>
    <w:p w14:paraId="09892713" w14:textId="77777777" w:rsidR="00007775" w:rsidRDefault="00007775" w:rsidP="00007775">
      <w:pPr>
        <w:pStyle w:val="ListParagraph"/>
        <w:spacing w:line="360" w:lineRule="auto"/>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785"/>
      </w:tblGrid>
      <w:tr w:rsidR="00007775" w:rsidRPr="008859EE" w14:paraId="7E6BF824" w14:textId="77777777" w:rsidTr="006A116D">
        <w:trPr>
          <w:trHeight w:val="499"/>
        </w:trPr>
        <w:tc>
          <w:tcPr>
            <w:tcW w:w="8330" w:type="dxa"/>
          </w:tcPr>
          <w:p w14:paraId="6DACBDBF" w14:textId="77777777" w:rsidR="00007775" w:rsidRPr="008859EE" w:rsidRDefault="00007775" w:rsidP="006A116D">
            <w:pPr>
              <w:ind w:right="-2541" w:firstLine="34"/>
              <w:jc w:val="both"/>
              <w:rPr>
                <w:rFonts w:asciiTheme="majorBidi" w:eastAsia="SimSun" w:hAnsiTheme="majorBidi" w:cstheme="majorBidi"/>
                <w:sz w:val="24"/>
                <w:szCs w:val="24"/>
              </w:rPr>
            </w:pPr>
            <w:proofErr w:type="spellStart"/>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proofErr w:type="spellEnd"/>
            <w:r w:rsidRPr="009A6922">
              <w:rPr>
                <w:rFonts w:asciiTheme="majorBidi" w:eastAsia="SimSun" w:hAnsiTheme="majorBidi" w:cstheme="majorBidi"/>
                <w:b/>
                <w:bCs/>
                <w:sz w:val="24"/>
                <w:szCs w:val="24"/>
                <w:vertAlign w:val="subscript"/>
              </w:rPr>
              <w:t xml:space="preserve"> </w:t>
            </w:r>
            <w:r w:rsidRPr="009A6922">
              <w:rPr>
                <w:rFonts w:asciiTheme="majorBidi" w:eastAsia="SimSun" w:hAnsiTheme="majorBidi" w:cstheme="majorBidi"/>
                <w:b/>
                <w:bCs/>
                <w:sz w:val="24"/>
                <w:szCs w:val="24"/>
              </w:rPr>
              <w:t>:</w:t>
            </w:r>
            <w:r w:rsidRPr="008859EE">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hAnsi="Cambria Math" w:cstheme="majorBidi"/>
                  <w:sz w:val="24"/>
                  <w:szCs w:val="24"/>
                </w:rPr>
                <m:t>=</m:t>
              </m:r>
              <m:d>
                <m:dPr>
                  <m:ctrlPr>
                    <w:rPr>
                      <w:rFonts w:ascii="Cambria Math" w:hAnsi="Cambria Math" w:cstheme="majorBidi"/>
                      <w:i/>
                      <w:sz w:val="24"/>
                      <w:szCs w:val="24"/>
                    </w:rPr>
                  </m:ctrlPr>
                </m:dPr>
                <m:e>
                  <m:f>
                    <m:fPr>
                      <m:ctrlPr>
                        <w:rPr>
                          <w:rFonts w:ascii="Cambria Math" w:hAnsi="Cambria Math" w:cstheme="majorBidi"/>
                          <w:i/>
                          <w:sz w:val="24"/>
                          <w:szCs w:val="24"/>
                        </w:rPr>
                      </m:ctrlPr>
                    </m:fPr>
                    <m:num>
                      <m:nary>
                        <m:naryPr>
                          <m:chr m:val="∑"/>
                          <m:limLoc m:val="undOvr"/>
                          <m:ctrlPr>
                            <w:rPr>
                              <w:rFonts w:ascii="Cambria Math" w:hAnsi="Cambria Math" w:cstheme="majorBidi"/>
                              <w:i/>
                              <w:sz w:val="24"/>
                              <w:szCs w:val="24"/>
                            </w:rPr>
                          </m:ctrlPr>
                        </m:naryPr>
                        <m:sub>
                          <m:r>
                            <w:rPr>
                              <w:rFonts w:ascii="Cambria Math" w:hAnsi="Cambria Math" w:cstheme="majorBidi"/>
                              <w:sz w:val="24"/>
                              <w:szCs w:val="24"/>
                            </w:rPr>
                            <m:t>i</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e>
                      </m:nary>
                    </m:num>
                    <m:den>
                      <m:r>
                        <w:rPr>
                          <w:rFonts w:ascii="Cambria Math" w:hAnsi="Cambria Math" w:cstheme="majorBidi"/>
                          <w:sz w:val="24"/>
                          <w:szCs w:val="24"/>
                        </w:rPr>
                        <m:t>N</m:t>
                      </m:r>
                    </m:den>
                  </m:f>
                </m:e>
              </m:d>
            </m:oMath>
            <w:r>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σ</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oMath>
            <w:r>
              <w:rPr>
                <w:rFonts w:asciiTheme="majorBidi" w:eastAsia="SimSun" w:hAnsiTheme="majorBidi" w:cstheme="majorBidi"/>
                <w:sz w:val="24"/>
                <w:szCs w:val="24"/>
              </w:rPr>
              <w:t xml:space="preserve"> = </w:t>
            </w:r>
            <m:oMath>
              <m:rad>
                <m:radPr>
                  <m:degHide m:val="1"/>
                  <m:ctrlPr>
                    <w:rPr>
                      <w:rFonts w:ascii="Cambria Math" w:eastAsia="SimSun" w:hAnsi="Cambria Math" w:cstheme="majorBidi"/>
                      <w:i/>
                      <w:sz w:val="24"/>
                      <w:szCs w:val="24"/>
                    </w:rPr>
                  </m:ctrlPr>
                </m:radPr>
                <m:deg/>
                <m:e>
                  <m:f>
                    <m:fPr>
                      <m:ctrlPr>
                        <w:rPr>
                          <w:rFonts w:ascii="Cambria Math" w:eastAsia="SimSun" w:hAnsi="Cambria Math" w:cstheme="majorBidi"/>
                          <w:i/>
                          <w:sz w:val="24"/>
                          <w:szCs w:val="24"/>
                        </w:rPr>
                      </m:ctrlPr>
                    </m:fPr>
                    <m:num>
                      <m:nary>
                        <m:naryPr>
                          <m:chr m:val="∑"/>
                          <m:limLoc m:val="undOvr"/>
                          <m:subHide m:val="1"/>
                          <m:supHide m:val="1"/>
                          <m:ctrlPr>
                            <w:rPr>
                              <w:rFonts w:ascii="Cambria Math" w:eastAsia="SimSun" w:hAnsi="Cambria Math" w:cstheme="majorBidi"/>
                              <w:i/>
                              <w:sz w:val="24"/>
                              <w:szCs w:val="24"/>
                            </w:rPr>
                          </m:ctrlPr>
                        </m:naryPr>
                        <m:sub/>
                        <m:sup/>
                        <m:e>
                          <m:sSup>
                            <m:sSupPr>
                              <m:ctrlPr>
                                <w:rPr>
                                  <w:rFonts w:ascii="Cambria Math" w:eastAsia="SimSun" w:hAnsi="Cambria Math" w:cstheme="majorBidi"/>
                                  <w:i/>
                                  <w:sz w:val="24"/>
                                  <w:szCs w:val="24"/>
                                </w:rPr>
                              </m:ctrlPr>
                            </m:sSupPr>
                            <m:e>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eastAsia="SimSun" w:hAnsi="Cambria Math" w:cstheme="majorBidi"/>
                                  <w:sz w:val="24"/>
                                  <w:szCs w:val="24"/>
                                </w:rPr>
                                <m:t>)</m:t>
                              </m:r>
                            </m:e>
                            <m:sup>
                              <m:r>
                                <w:rPr>
                                  <w:rFonts w:ascii="Cambria Math" w:eastAsia="SimSun" w:hAnsi="Cambria Math" w:cstheme="majorBidi"/>
                                  <w:sz w:val="24"/>
                                  <w:szCs w:val="24"/>
                                </w:rPr>
                                <m:t>2</m:t>
                              </m:r>
                            </m:sup>
                          </m:sSup>
                        </m:e>
                      </m:nary>
                    </m:num>
                    <m:den>
                      <m:r>
                        <w:rPr>
                          <w:rFonts w:ascii="Cambria Math" w:eastAsia="SimSun" w:hAnsi="Cambria Math" w:cstheme="majorBidi"/>
                          <w:sz w:val="24"/>
                          <w:szCs w:val="24"/>
                        </w:rPr>
                        <m:t>N</m:t>
                      </m:r>
                    </m:den>
                  </m:f>
                </m:e>
              </m:rad>
            </m:oMath>
          </w:p>
          <w:p w14:paraId="16F82AEC" w14:textId="77777777" w:rsidR="00007775" w:rsidRPr="008859EE" w:rsidRDefault="00007775" w:rsidP="006A116D">
            <w:pPr>
              <w:ind w:right="-2541"/>
              <w:jc w:val="both"/>
              <w:rPr>
                <w:rFonts w:ascii="Cambria Math" w:hAnsi="Cambria Math" w:cstheme="majorBidi" w:hint="eastAsia"/>
                <w:sz w:val="24"/>
                <w:szCs w:val="24"/>
              </w:rPr>
            </w:pPr>
          </w:p>
        </w:tc>
        <w:tc>
          <w:tcPr>
            <w:tcW w:w="785" w:type="dxa"/>
          </w:tcPr>
          <w:p w14:paraId="49934DD1" w14:textId="77777777" w:rsidR="00007775" w:rsidRPr="00C5500E" w:rsidRDefault="00007775" w:rsidP="006A116D">
            <w:pPr>
              <w:jc w:val="right"/>
              <w:rPr>
                <w:rFonts w:ascii="Cambria Math" w:hAnsi="Cambria Math" w:cstheme="majorBidi" w:hint="eastAsia"/>
                <w:sz w:val="20"/>
                <w:szCs w:val="20"/>
              </w:rPr>
            </w:pPr>
            <w:r w:rsidRPr="00C5500E">
              <w:rPr>
                <w:rFonts w:ascii="Cambria Math" w:hAnsi="Cambria Math" w:cstheme="majorBidi"/>
                <w:sz w:val="20"/>
                <w:szCs w:val="20"/>
              </w:rPr>
              <w:t>(16)</w:t>
            </w:r>
          </w:p>
          <w:p w14:paraId="331D199A" w14:textId="77777777" w:rsidR="00007775" w:rsidRPr="00C5500E" w:rsidRDefault="00007775" w:rsidP="006A116D">
            <w:pPr>
              <w:jc w:val="right"/>
              <w:rPr>
                <w:rFonts w:ascii="Cambria Math" w:hAnsi="Cambria Math" w:cstheme="majorBidi" w:hint="eastAsia"/>
                <w:sz w:val="20"/>
                <w:szCs w:val="20"/>
              </w:rPr>
            </w:pPr>
          </w:p>
        </w:tc>
      </w:tr>
      <w:tr w:rsidR="00007775" w:rsidRPr="008859EE" w14:paraId="007683E4" w14:textId="77777777" w:rsidTr="006A116D">
        <w:trPr>
          <w:trHeight w:val="499"/>
        </w:trPr>
        <w:tc>
          <w:tcPr>
            <w:tcW w:w="8330" w:type="dxa"/>
          </w:tcPr>
          <w:p w14:paraId="0F1B7D0F" w14:textId="77777777" w:rsidR="00007775" w:rsidRPr="009A6922" w:rsidRDefault="00007775" w:rsidP="006A116D">
            <w:pPr>
              <w:ind w:right="-2541" w:firstLine="34"/>
              <w:jc w:val="both"/>
              <w:rPr>
                <w:rFonts w:asciiTheme="majorBidi" w:eastAsia="SimSun" w:hAnsiTheme="majorBidi" w:cstheme="majorBidi"/>
                <w:b/>
                <w:bCs/>
                <w:sz w:val="24"/>
                <w:szCs w:val="24"/>
              </w:rPr>
            </w:pPr>
            <w:proofErr w:type="spellStart"/>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proofErr w:type="spellEnd"/>
            <w:r>
              <w:rPr>
                <w:rFonts w:asciiTheme="majorBidi" w:eastAsia="SimSun" w:hAnsiTheme="majorBidi" w:cstheme="majorBidi"/>
                <w:b/>
                <w:bCs/>
                <w:i/>
                <w:iCs/>
                <w:sz w:val="24"/>
                <w:szCs w:val="24"/>
                <w:vertAlign w:val="subscript"/>
              </w:rPr>
              <w:t xml:space="preserve"> level k</w:t>
            </w:r>
            <w:r w:rsidRPr="009A6922">
              <w:rPr>
                <w:rFonts w:asciiTheme="majorBidi" w:eastAsia="SimSun" w:hAnsiTheme="majorBidi" w:cstheme="majorBidi"/>
                <w:b/>
                <w:bCs/>
                <w:i/>
                <w:iCs/>
                <w:sz w:val="24"/>
                <w:szCs w:val="24"/>
                <w:vertAlign w:val="subscript"/>
              </w:rPr>
              <w:t xml:space="preserve"> </w:t>
            </w:r>
          </w:p>
          <w:p w14:paraId="2C996538" w14:textId="77777777" w:rsidR="00007775" w:rsidRPr="00C81343" w:rsidRDefault="004B2962" w:rsidP="006A116D">
            <w:pPr>
              <w:ind w:right="-2541" w:firstLine="34"/>
              <w:jc w:val="both"/>
              <w:rPr>
                <w:rFonts w:asciiTheme="majorBidi" w:eastAsia="SimSun" w:hAnsiTheme="majorBidi" w:cstheme="majorBidi"/>
                <w:sz w:val="20"/>
                <w:szCs w:val="20"/>
              </w:rPr>
            </w:pPr>
            <m:oMath>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b>
              </m:sSub>
              <m:r>
                <w:rPr>
                  <w:rFonts w:ascii="Cambria Math" w:hAnsi="Cambria Math" w:cstheme="majorBidi"/>
                  <w:sz w:val="20"/>
                  <w:szCs w:val="20"/>
                </w:rPr>
                <m:t>=</m:t>
              </m:r>
              <m:d>
                <m:dPr>
                  <m:ctrlPr>
                    <w:rPr>
                      <w:rFonts w:ascii="Cambria Math" w:hAnsi="Cambria Math" w:cstheme="majorBidi"/>
                      <w:i/>
                      <w:sz w:val="20"/>
                      <w:szCs w:val="20"/>
                    </w:rPr>
                  </m:ctrlPr>
                </m:dPr>
                <m:e>
                  <m:f>
                    <m:fPr>
                      <m:ctrlPr>
                        <w:rPr>
                          <w:rFonts w:ascii="Cambria Math" w:hAnsi="Cambria Math" w:cstheme="majorBidi"/>
                          <w:i/>
                          <w:sz w:val="20"/>
                          <w:szCs w:val="20"/>
                        </w:rPr>
                      </m:ctrlPr>
                    </m:fPr>
                    <m:num>
                      <m:nary>
                        <m:naryPr>
                          <m:chr m:val="∑"/>
                          <m:limLoc m:val="undOvr"/>
                          <m:ctrlPr>
                            <w:rPr>
                              <w:rFonts w:ascii="Cambria Math" w:hAnsi="Cambria Math" w:cstheme="majorBidi"/>
                              <w:i/>
                              <w:sz w:val="20"/>
                              <w:szCs w:val="20"/>
                            </w:rPr>
                          </m:ctrlPr>
                        </m:naryPr>
                        <m:sub>
                          <m:r>
                            <w:rPr>
                              <w:rFonts w:ascii="Cambria Math" w:hAnsi="Cambria Math" w:cstheme="majorBidi"/>
                              <w:sz w:val="20"/>
                              <w:szCs w:val="20"/>
                            </w:rPr>
                            <m:t>m</m:t>
                          </m:r>
                        </m:sub>
                        <m:sup>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p>
                        <m:e>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m</m:t>
                                  </m:r>
                                </m:sub>
                              </m:sSub>
                            </m:sub>
                          </m:sSub>
                        </m:e>
                      </m:nary>
                    </m:num>
                    <m:den>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den>
                  </m:f>
                </m:e>
              </m:d>
              <m:r>
                <w:rPr>
                  <w:rFonts w:ascii="Cambria Math" w:hAnsi="Cambria Math" w:cstheme="majorBidi"/>
                  <w:sz w:val="20"/>
                  <w:szCs w:val="20"/>
                </w:rPr>
                <m:t xml:space="preserve"> where i ∈{children, adult, elder}</m:t>
              </m:r>
            </m:oMath>
            <w:r w:rsidR="00007775">
              <w:rPr>
                <w:rFonts w:asciiTheme="majorBidi" w:eastAsia="SimSun" w:hAnsiTheme="majorBidi" w:cstheme="majorBidi"/>
                <w:sz w:val="20"/>
                <w:szCs w:val="20"/>
              </w:rPr>
              <w:t>where</w:t>
            </w:r>
            <w:r w:rsidR="00007775" w:rsidRPr="009A6922">
              <w:rPr>
                <w:rFonts w:asciiTheme="majorBidi" w:eastAsia="SimSun" w:hAnsiTheme="majorBidi" w:cstheme="majorBidi"/>
                <w:sz w:val="20"/>
                <w:szCs w:val="20"/>
              </w:rPr>
              <w:t xml:space="preserve">, </w:t>
            </w:r>
            <m:oMath>
              <m:r>
                <m:rPr>
                  <m:sty m:val="p"/>
                </m:rPr>
                <w:rPr>
                  <w:rFonts w:ascii="Cambria Math" w:hAnsi="Cambria Math" w:cstheme="majorBidi"/>
                  <w:sz w:val="20"/>
                  <w:szCs w:val="20"/>
                </w:rPr>
                <w:br/>
              </m:r>
            </m:oMath>
          </w:p>
        </w:tc>
        <w:tc>
          <w:tcPr>
            <w:tcW w:w="785" w:type="dxa"/>
          </w:tcPr>
          <w:p w14:paraId="13CCD4BC" w14:textId="77777777" w:rsidR="00007775" w:rsidRPr="00C5500E" w:rsidRDefault="00007775" w:rsidP="006A116D">
            <w:pPr>
              <w:ind w:left="-108" w:hanging="108"/>
              <w:jc w:val="right"/>
              <w:rPr>
                <w:rFonts w:ascii="Cambria Math" w:hAnsi="Cambria Math" w:cstheme="majorBidi" w:hint="eastAsia"/>
                <w:sz w:val="20"/>
                <w:szCs w:val="20"/>
              </w:rPr>
            </w:pPr>
          </w:p>
          <w:p w14:paraId="3409FD66" w14:textId="77777777" w:rsidR="00007775" w:rsidRPr="00C5500E" w:rsidRDefault="00007775" w:rsidP="006A116D">
            <w:pPr>
              <w:ind w:left="-108" w:hanging="108"/>
              <w:jc w:val="right"/>
              <w:rPr>
                <w:rFonts w:ascii="Cambria Math" w:hAnsi="Cambria Math" w:cstheme="majorBidi" w:hint="eastAsia"/>
                <w:sz w:val="20"/>
                <w:szCs w:val="20"/>
              </w:rPr>
            </w:pPr>
          </w:p>
          <w:p w14:paraId="7E4B085E" w14:textId="77777777" w:rsidR="00007775" w:rsidRPr="00C5500E" w:rsidRDefault="00007775" w:rsidP="006A116D">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(17)</w:t>
            </w:r>
          </w:p>
          <w:p w14:paraId="1F8D07F2" w14:textId="77777777" w:rsidR="00007775" w:rsidRPr="00C5500E" w:rsidRDefault="00007775" w:rsidP="006A116D">
            <w:pPr>
              <w:ind w:left="-108" w:hanging="108"/>
              <w:jc w:val="right"/>
              <w:rPr>
                <w:rFonts w:ascii="Cambria Math" w:hAnsi="Cambria Math" w:cstheme="majorBidi" w:hint="eastAsia"/>
                <w:sz w:val="20"/>
                <w:szCs w:val="20"/>
              </w:rPr>
            </w:pPr>
          </w:p>
        </w:tc>
      </w:tr>
      <w:tr w:rsidR="00007775" w:rsidRPr="008859EE" w14:paraId="14539DEF" w14:textId="77777777" w:rsidTr="006A116D">
        <w:trPr>
          <w:trHeight w:val="499"/>
        </w:trPr>
        <w:tc>
          <w:tcPr>
            <w:tcW w:w="8330" w:type="dxa"/>
          </w:tcPr>
          <w:p w14:paraId="5DAE8569" w14:textId="77777777" w:rsidR="00007775" w:rsidRPr="00C81343" w:rsidRDefault="004B2962" w:rsidP="006A116D">
            <w:pPr>
              <w:ind w:right="-2541" w:firstLine="34"/>
              <w:jc w:val="both"/>
              <w:rPr>
                <w:rFonts w:asciiTheme="majorBidi" w:eastAsia="SimSun" w:hAnsiTheme="majorBidi" w:cstheme="majorBidi"/>
                <w:b/>
                <w:bCs/>
                <w:i/>
                <w:iCs/>
                <w:sz w:val="24"/>
                <w:szCs w:val="24"/>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min</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m:oMathPara>
          </w:p>
        </w:tc>
        <w:tc>
          <w:tcPr>
            <w:tcW w:w="785" w:type="dxa"/>
          </w:tcPr>
          <w:p w14:paraId="0B410735" w14:textId="77777777" w:rsidR="00007775" w:rsidRPr="00C5500E" w:rsidRDefault="00007775" w:rsidP="006A116D">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(18)</w:t>
            </w:r>
          </w:p>
          <w:p w14:paraId="58BE3712" w14:textId="77777777" w:rsidR="00007775" w:rsidRPr="00C5500E" w:rsidRDefault="00007775" w:rsidP="006A116D">
            <w:pPr>
              <w:ind w:left="-108" w:hanging="108"/>
              <w:jc w:val="right"/>
              <w:rPr>
                <w:rFonts w:ascii="Cambria Math" w:hAnsi="Cambria Math" w:cstheme="majorBidi" w:hint="eastAsia"/>
                <w:sz w:val="20"/>
                <w:szCs w:val="20"/>
              </w:rPr>
            </w:pPr>
          </w:p>
        </w:tc>
      </w:tr>
      <w:tr w:rsidR="00007775" w:rsidRPr="008859EE" w14:paraId="7F3FF586" w14:textId="77777777" w:rsidTr="006A116D">
        <w:trPr>
          <w:trHeight w:val="499"/>
        </w:trPr>
        <w:tc>
          <w:tcPr>
            <w:tcW w:w="8330" w:type="dxa"/>
          </w:tcPr>
          <w:p w14:paraId="66DE9EFB" w14:textId="77777777" w:rsidR="00007775" w:rsidRPr="00C81343" w:rsidRDefault="004B2962" w:rsidP="006A116D">
            <w:pPr>
              <w:ind w:right="-2541" w:firstLine="34"/>
              <w:jc w:val="both"/>
              <w:rPr>
                <w:rFonts w:asciiTheme="majorBidi" w:eastAsia="SimSun" w:hAnsiTheme="majorBidi" w:cstheme="majorBidi"/>
                <w:sz w:val="24"/>
                <w:szCs w:val="24"/>
              </w:rPr>
            </w:pPr>
            <m:oMath>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max</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w:r w:rsidR="00007775" w:rsidRPr="009A6922">
              <w:rPr>
                <w:rFonts w:asciiTheme="majorBidi" w:eastAsia="SimSun" w:hAnsiTheme="majorBidi" w:cstheme="majorBidi"/>
                <w:sz w:val="24"/>
                <w:szCs w:val="24"/>
              </w:rPr>
              <w:t xml:space="preserve"> </w:t>
            </w:r>
          </w:p>
        </w:tc>
        <w:tc>
          <w:tcPr>
            <w:tcW w:w="785" w:type="dxa"/>
          </w:tcPr>
          <w:p w14:paraId="0585F621" w14:textId="77777777" w:rsidR="00007775" w:rsidRPr="00C5500E" w:rsidRDefault="00007775" w:rsidP="006A116D">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(19)</w:t>
            </w:r>
          </w:p>
        </w:tc>
      </w:tr>
      <w:tr w:rsidR="00007775" w:rsidRPr="008859EE" w14:paraId="25BFF194" w14:textId="77777777" w:rsidTr="006A116D">
        <w:trPr>
          <w:trHeight w:val="499"/>
        </w:trPr>
        <w:tc>
          <w:tcPr>
            <w:tcW w:w="8330" w:type="dxa"/>
          </w:tcPr>
          <w:p w14:paraId="53BB15F5" w14:textId="77777777" w:rsidR="00007775" w:rsidRDefault="00007775" w:rsidP="006A116D">
            <w:pPr>
              <w:ind w:right="-2541" w:firstLine="34"/>
              <w:jc w:val="both"/>
              <w:rPr>
                <w:rFonts w:asciiTheme="majorBidi" w:eastAsia="SimSun" w:hAnsiTheme="majorBidi" w:cstheme="majorBidi"/>
                <w:b/>
                <w:bCs/>
                <w:i/>
                <w:iCs/>
                <w:sz w:val="24"/>
                <w:szCs w:val="24"/>
              </w:rPr>
            </w:pPr>
          </w:p>
          <w:p w14:paraId="4B4630A5" w14:textId="77777777" w:rsidR="00007775" w:rsidRPr="00C81343" w:rsidRDefault="00007775" w:rsidP="006A116D">
            <w:pPr>
              <w:ind w:right="-2541" w:firstLine="34"/>
              <w:jc w:val="both"/>
              <w:rPr>
                <w:rFonts w:asciiTheme="majorBidi" w:eastAsia="SimSun" w:hAnsiTheme="majorBidi" w:cstheme="majorBidi"/>
                <w:sz w:val="24"/>
                <w:szCs w:val="24"/>
              </w:rPr>
            </w:pPr>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 xml:space="preserve"> </w:t>
            </w:r>
            <w:r>
              <w:rPr>
                <w:rFonts w:asciiTheme="majorBidi" w:eastAsia="SimSun" w:hAnsiTheme="majorBidi" w:cstheme="majorBidi"/>
                <w:b/>
                <w:bCs/>
                <w:i/>
                <w:iCs/>
                <w:sz w:val="24"/>
                <w:szCs w:val="24"/>
                <w:vertAlign w:val="subscript"/>
              </w:rPr>
              <w:t xml:space="preserve">uniform level k  </w:t>
            </w:r>
            <w:r>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oMath>
            <w:r>
              <w:rPr>
                <w:rFonts w:asciiTheme="majorBidi" w:eastAsia="SimSun" w:hAnsiTheme="majorBidi" w:cstheme="majorBidi"/>
                <w:sz w:val="20"/>
                <w:szCs w:val="20"/>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2</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oMath>
          </w:p>
        </w:tc>
        <w:tc>
          <w:tcPr>
            <w:tcW w:w="785" w:type="dxa"/>
          </w:tcPr>
          <w:p w14:paraId="5EC4FF35" w14:textId="77777777" w:rsidR="00007775" w:rsidRPr="00C5500E" w:rsidRDefault="00007775" w:rsidP="006A116D">
            <w:pPr>
              <w:ind w:left="-108" w:hanging="108"/>
              <w:jc w:val="right"/>
              <w:rPr>
                <w:rFonts w:ascii="Cambria Math" w:hAnsi="Cambria Math" w:cstheme="majorBidi" w:hint="eastAsia"/>
                <w:sz w:val="20"/>
                <w:szCs w:val="20"/>
              </w:rPr>
            </w:pPr>
          </w:p>
          <w:p w14:paraId="467F8938" w14:textId="77777777" w:rsidR="00007775" w:rsidRPr="00C5500E" w:rsidRDefault="00007775" w:rsidP="006A116D">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(20)</w:t>
            </w:r>
          </w:p>
        </w:tc>
      </w:tr>
    </w:tbl>
    <w:p w14:paraId="4FA37223" w14:textId="77777777" w:rsidR="00007775" w:rsidRDefault="00007775" w:rsidP="00007775">
      <w:pPr>
        <w:pStyle w:val="ListParagraph"/>
        <w:spacing w:line="360" w:lineRule="auto"/>
        <w:ind w:left="0"/>
        <w:rPr>
          <w:rFonts w:asciiTheme="majorBidi" w:hAnsiTheme="majorBidi" w:cstheme="majorBidi"/>
        </w:rPr>
      </w:pPr>
    </w:p>
    <w:p w14:paraId="4C5E8B78" w14:textId="77777777" w:rsidR="00007775" w:rsidRDefault="00007775" w:rsidP="00007775">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 xml:space="preserve"> </w:t>
      </w:r>
      <w:r w:rsidRPr="00C5500E">
        <w:rPr>
          <w:rFonts w:asciiTheme="majorBidi" w:hAnsiTheme="majorBidi" w:cstheme="majorBidi"/>
          <w:i/>
          <w:iCs/>
        </w:rPr>
        <w:t>N</w:t>
      </w:r>
      <w:r>
        <w:rPr>
          <w:rFonts w:asciiTheme="majorBidi" w:hAnsiTheme="majorBidi" w:cstheme="majorBidi"/>
        </w:rPr>
        <w:t xml:space="preserve"> is population size, </w:t>
      </w:r>
      <w:r w:rsidRPr="00C5500E">
        <w:rPr>
          <w:rFonts w:asciiTheme="majorBidi" w:hAnsiTheme="majorBidi" w:cstheme="majorBidi"/>
          <w:i/>
          <w:iCs/>
        </w:rPr>
        <w:t>c</w:t>
      </w:r>
      <w:r>
        <w:rPr>
          <w:rFonts w:asciiTheme="majorBidi" w:hAnsiTheme="majorBidi" w:cstheme="majorBidi"/>
        </w:rPr>
        <w:t xml:space="preserve"> is control parameter</w:t>
      </w:r>
    </w:p>
    <w:p w14:paraId="621963DE" w14:textId="77777777" w:rsidR="00007775" w:rsidRDefault="00007775" w:rsidP="00007775">
      <w:pPr>
        <w:pStyle w:val="ListParagraph"/>
        <w:spacing w:line="360" w:lineRule="auto"/>
        <w:ind w:left="0"/>
        <w:rPr>
          <w:rFonts w:asciiTheme="majorBidi" w:hAnsiTheme="majorBidi" w:cstheme="majorBidi"/>
        </w:rPr>
      </w:pPr>
    </w:p>
    <w:p w14:paraId="03191D5C" w14:textId="77777777" w:rsidR="00007775" w:rsidRPr="00F46573"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F46573">
        <w:rPr>
          <w:rFonts w:asciiTheme="majorBidi" w:hAnsiTheme="majorBidi" w:cstheme="majorBidi"/>
          <w:b/>
          <w:bCs/>
        </w:rPr>
        <w:t>.2</w:t>
      </w:r>
      <w:r w:rsidR="00A01845">
        <w:rPr>
          <w:rFonts w:asciiTheme="majorBidi" w:hAnsiTheme="majorBidi" w:cstheme="majorBidi"/>
          <w:b/>
          <w:bCs/>
        </w:rPr>
        <w:t>.</w:t>
      </w:r>
      <w:r w:rsidR="00007775" w:rsidRPr="00F46573">
        <w:rPr>
          <w:rFonts w:asciiTheme="majorBidi" w:hAnsiTheme="majorBidi" w:cstheme="majorBidi"/>
          <w:b/>
          <w:bCs/>
        </w:rPr>
        <w:t xml:space="preserve"> Simulation Techniques </w:t>
      </w:r>
    </w:p>
    <w:p w14:paraId="75880080" w14:textId="77777777" w:rsidR="00007775" w:rsidRPr="00802A85" w:rsidRDefault="00007775" w:rsidP="00007775">
      <w:pPr>
        <w:pStyle w:val="ListParagraph"/>
        <w:spacing w:line="360" w:lineRule="auto"/>
        <w:ind w:left="0"/>
        <w:jc w:val="both"/>
        <w:rPr>
          <w:rFonts w:asciiTheme="majorBidi" w:hAnsiTheme="majorBidi" w:cstheme="majorBidi"/>
        </w:rPr>
      </w:pPr>
      <w:r w:rsidRPr="00802A85">
        <w:rPr>
          <w:rFonts w:asciiTheme="majorBidi" w:hAnsiTheme="majorBidi" w:cstheme="majorBidi"/>
        </w:rPr>
        <w:t>Our simulation is developed with following configuration. Nomad and social force models are implemented on C library</w:t>
      </w:r>
      <w:r>
        <w:rPr>
          <w:rFonts w:asciiTheme="majorBidi" w:hAnsiTheme="majorBidi" w:cstheme="majorBidi"/>
        </w:rPr>
        <w:t xml:space="preserve"> for performance purpose.</w:t>
      </w:r>
    </w:p>
    <w:p w14:paraId="7D882389" w14:textId="77777777" w:rsidR="00007775" w:rsidRPr="00802A85" w:rsidRDefault="00007775" w:rsidP="00007775">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t>Python version 3.4.1</w:t>
      </w:r>
    </w:p>
    <w:p w14:paraId="6AC84B68" w14:textId="77777777" w:rsidR="00007775" w:rsidRPr="00802A85" w:rsidRDefault="00007775" w:rsidP="00007775">
      <w:pPr>
        <w:pStyle w:val="ListParagraph"/>
        <w:numPr>
          <w:ilvl w:val="0"/>
          <w:numId w:val="9"/>
        </w:numPr>
        <w:spacing w:line="360" w:lineRule="auto"/>
        <w:jc w:val="both"/>
        <w:rPr>
          <w:rFonts w:asciiTheme="majorBidi" w:hAnsiTheme="majorBidi" w:cstheme="majorBidi"/>
        </w:rPr>
      </w:pPr>
      <w:proofErr w:type="spellStart"/>
      <w:r w:rsidRPr="00802A85">
        <w:rPr>
          <w:rFonts w:asciiTheme="majorBidi" w:hAnsiTheme="majorBidi" w:cstheme="majorBidi"/>
        </w:rPr>
        <w:t>Numpy</w:t>
      </w:r>
      <w:proofErr w:type="spellEnd"/>
      <w:r w:rsidRPr="00802A85">
        <w:rPr>
          <w:rFonts w:asciiTheme="majorBidi" w:hAnsiTheme="majorBidi" w:cstheme="majorBidi"/>
        </w:rPr>
        <w:t xml:space="preserve"> library version 1.8.1 </w:t>
      </w:r>
      <w:r>
        <w:rPr>
          <w:rFonts w:asciiTheme="majorBidi" w:hAnsiTheme="majorBidi" w:cstheme="majorBidi"/>
        </w:rPr>
        <w:t xml:space="preserve">is used </w:t>
      </w:r>
      <w:r w:rsidRPr="00802A85">
        <w:rPr>
          <w:rFonts w:asciiTheme="majorBidi" w:hAnsiTheme="majorBidi" w:cstheme="majorBidi"/>
        </w:rPr>
        <w:t>to generate</w:t>
      </w:r>
      <w:r>
        <w:rPr>
          <w:rFonts w:asciiTheme="majorBidi" w:hAnsiTheme="majorBidi" w:cstheme="majorBidi"/>
        </w:rPr>
        <w:t xml:space="preserve"> </w:t>
      </w:r>
      <w:r w:rsidRPr="00802A85">
        <w:rPr>
          <w:rFonts w:asciiTheme="majorBidi" w:hAnsiTheme="majorBidi" w:cstheme="majorBidi"/>
        </w:rPr>
        <w:t>Gauss distribution for pedestrian’s parameter values</w:t>
      </w:r>
      <w:r>
        <w:rPr>
          <w:rFonts w:asciiTheme="majorBidi" w:hAnsiTheme="majorBidi" w:cstheme="majorBidi"/>
        </w:rPr>
        <w:t>.</w:t>
      </w:r>
    </w:p>
    <w:p w14:paraId="2101D2BD" w14:textId="77777777" w:rsidR="00007775" w:rsidRDefault="00007775" w:rsidP="00007775">
      <w:pPr>
        <w:pStyle w:val="ListParagraph"/>
        <w:numPr>
          <w:ilvl w:val="0"/>
          <w:numId w:val="9"/>
        </w:numPr>
        <w:spacing w:line="360" w:lineRule="auto"/>
        <w:jc w:val="both"/>
        <w:rPr>
          <w:rFonts w:asciiTheme="majorBidi" w:hAnsiTheme="majorBidi" w:cstheme="majorBidi"/>
        </w:rPr>
      </w:pPr>
      <w:proofErr w:type="spellStart"/>
      <w:r w:rsidRPr="00802A85">
        <w:rPr>
          <w:rFonts w:asciiTheme="majorBidi" w:hAnsiTheme="majorBidi" w:cstheme="majorBidi"/>
        </w:rPr>
        <w:t>Matplotlib</w:t>
      </w:r>
      <w:proofErr w:type="spellEnd"/>
      <w:r w:rsidRPr="00802A85">
        <w:rPr>
          <w:rFonts w:asciiTheme="majorBidi" w:hAnsiTheme="majorBidi" w:cstheme="majorBidi"/>
        </w:rPr>
        <w:t xml:space="preserve"> library version 1.3.1 </w:t>
      </w:r>
      <w:r>
        <w:rPr>
          <w:rFonts w:asciiTheme="majorBidi" w:hAnsiTheme="majorBidi" w:cstheme="majorBidi"/>
        </w:rPr>
        <w:t xml:space="preserve">is used </w:t>
      </w:r>
      <w:r w:rsidRPr="00802A85">
        <w:rPr>
          <w:rFonts w:asciiTheme="majorBidi" w:hAnsiTheme="majorBidi" w:cstheme="majorBidi"/>
        </w:rPr>
        <w:t>to plot our measuring results.</w:t>
      </w:r>
    </w:p>
    <w:p w14:paraId="5DFE5D2C" w14:textId="77777777" w:rsidR="00007775" w:rsidRPr="00802A85" w:rsidRDefault="00007775" w:rsidP="00007775">
      <w:pPr>
        <w:pStyle w:val="ListParagraph"/>
        <w:numPr>
          <w:ilvl w:val="0"/>
          <w:numId w:val="9"/>
        </w:numPr>
        <w:spacing w:line="360" w:lineRule="auto"/>
        <w:jc w:val="both"/>
        <w:rPr>
          <w:rFonts w:asciiTheme="majorBidi" w:hAnsiTheme="majorBidi" w:cstheme="majorBidi"/>
        </w:rPr>
      </w:pPr>
      <w:proofErr w:type="spellStart"/>
      <w:r w:rsidRPr="00802A85">
        <w:rPr>
          <w:rFonts w:asciiTheme="majorBidi" w:hAnsiTheme="majorBidi" w:cstheme="majorBidi"/>
        </w:rPr>
        <w:t>Pygame</w:t>
      </w:r>
      <w:proofErr w:type="spellEnd"/>
      <w:r w:rsidRPr="00802A85">
        <w:rPr>
          <w:rFonts w:asciiTheme="majorBidi" w:hAnsiTheme="majorBidi" w:cstheme="majorBidi"/>
        </w:rPr>
        <w:t xml:space="preserve"> engine version 1.9 to visualize obstacles and update pedestrian</w:t>
      </w:r>
      <w:r>
        <w:rPr>
          <w:rFonts w:asciiTheme="majorBidi" w:hAnsiTheme="majorBidi" w:cstheme="majorBidi"/>
        </w:rPr>
        <w:t>’</w:t>
      </w:r>
      <w:r w:rsidRPr="00802A85">
        <w:rPr>
          <w:rFonts w:asciiTheme="majorBidi" w:hAnsiTheme="majorBidi" w:cstheme="majorBidi"/>
        </w:rPr>
        <w:t xml:space="preserve">s </w:t>
      </w:r>
      <w:r>
        <w:rPr>
          <w:rFonts w:asciiTheme="majorBidi" w:hAnsiTheme="majorBidi" w:cstheme="majorBidi"/>
        </w:rPr>
        <w:t>position with a frame rate of 100 fps</w:t>
      </w:r>
      <w:r w:rsidRPr="00802A85">
        <w:rPr>
          <w:rFonts w:asciiTheme="majorBidi" w:hAnsiTheme="majorBidi" w:cstheme="majorBidi"/>
        </w:rPr>
        <w:t>.</w:t>
      </w:r>
    </w:p>
    <w:p w14:paraId="024949E3" w14:textId="77777777" w:rsidR="00007775" w:rsidRPr="00802A85" w:rsidRDefault="00007775" w:rsidP="00007775">
      <w:pPr>
        <w:pStyle w:val="ListParagraph"/>
        <w:spacing w:line="360" w:lineRule="auto"/>
        <w:ind w:left="0"/>
        <w:jc w:val="both"/>
        <w:rPr>
          <w:rFonts w:asciiTheme="majorBidi" w:hAnsiTheme="majorBidi" w:cstheme="majorBidi"/>
        </w:rPr>
      </w:pPr>
      <w:r w:rsidRPr="00802A85">
        <w:rPr>
          <w:rFonts w:asciiTheme="majorBidi" w:hAnsiTheme="majorBidi" w:cstheme="majorBidi"/>
        </w:rPr>
        <w:lastRenderedPageBreak/>
        <w:t>The simulation allows pedestrians start at a specific area and move to reach the predefined target. We use Euler’s method to update new velocity and position of each pedestrian</w:t>
      </w:r>
      <w:r>
        <w:rPr>
          <w:rFonts w:asciiTheme="majorBidi" w:hAnsiTheme="majorBidi" w:cstheme="majorBidi"/>
        </w:rPr>
        <w:t xml:space="preserve"> as in equations 20</w:t>
      </w:r>
      <w:r w:rsidRPr="00802A85">
        <w:rPr>
          <w:rFonts w:asciiTheme="majorBidi" w:hAnsiTheme="majorBidi" w:cstheme="majorBidi"/>
        </w:rPr>
        <w:t>-21.</w:t>
      </w: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410"/>
      </w:tblGrid>
      <w:tr w:rsidR="00007775" w:rsidRPr="00802A85" w14:paraId="3863CB6D" w14:textId="77777777" w:rsidTr="006A116D">
        <w:tc>
          <w:tcPr>
            <w:tcW w:w="6629" w:type="dxa"/>
          </w:tcPr>
          <w:p w14:paraId="50A44854" w14:textId="77777777" w:rsidR="00007775" w:rsidRPr="00802A85" w:rsidRDefault="00007775" w:rsidP="006A116D">
            <w:pPr>
              <w:ind w:right="-2541"/>
              <w:jc w:val="both"/>
              <w:rPr>
                <w:rFonts w:asciiTheme="majorBidi" w:hAnsiTheme="majorBidi" w:cstheme="majorBidi"/>
                <w:sz w:val="24"/>
                <w:szCs w:val="24"/>
              </w:rPr>
            </w:pPr>
            <m:oMathPara>
              <m:oMathParaPr>
                <m:jc m:val="center"/>
              </m:oMathParaPr>
              <m:oMath>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t+Δt</m:t>
                    </m:r>
                  </m:e>
                </m:d>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a</m:t>
                </m:r>
                <m:sSup>
                  <m:sSupPr>
                    <m:ctrlPr>
                      <w:rPr>
                        <w:rFonts w:ascii="Cambria Math" w:hAnsi="Cambria Math" w:cstheme="majorBidi"/>
                        <w:i/>
                        <w:sz w:val="24"/>
                        <w:szCs w:val="24"/>
                      </w:rPr>
                    </m:ctrlPr>
                  </m:sSupPr>
                  <m:e>
                    <m:r>
                      <w:rPr>
                        <w:rFonts w:ascii="Cambria Math" w:hAnsi="Cambria Math" w:cstheme="majorBidi"/>
                        <w:sz w:val="24"/>
                        <w:szCs w:val="24"/>
                      </w:rPr>
                      <m:t>Δt</m:t>
                    </m:r>
                  </m:e>
                  <m:sup>
                    <m:r>
                      <w:rPr>
                        <w:rFonts w:ascii="Cambria Math" w:hAnsi="Cambria Math" w:cstheme="majorBidi"/>
                        <w:sz w:val="24"/>
                        <w:szCs w:val="24"/>
                      </w:rPr>
                      <m:t>2</m:t>
                    </m:r>
                  </m:sup>
                </m:sSup>
                <m:r>
                  <w:rPr>
                    <w:rFonts w:ascii="Cambria Math" w:hAnsi="Cambria Math" w:cstheme="majorBidi"/>
                    <w:sz w:val="24"/>
                    <w:szCs w:val="24"/>
                  </w:rPr>
                  <m:t>+V</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Δt+p(t)</m:t>
                </m:r>
              </m:oMath>
            </m:oMathPara>
          </w:p>
        </w:tc>
        <w:tc>
          <w:tcPr>
            <w:tcW w:w="2410" w:type="dxa"/>
          </w:tcPr>
          <w:p w14:paraId="4977A791" w14:textId="77777777" w:rsidR="00007775" w:rsidRPr="00802A85" w:rsidRDefault="00007775" w:rsidP="006A116D">
            <w:pPr>
              <w:jc w:val="both"/>
              <w:rPr>
                <w:rFonts w:asciiTheme="majorBidi" w:hAnsiTheme="majorBidi" w:cstheme="majorBidi"/>
                <w:sz w:val="21"/>
                <w:szCs w:val="21"/>
              </w:rPr>
            </w:pPr>
          </w:p>
          <w:p w14:paraId="0E64497C" w14:textId="77777777" w:rsidR="00007775" w:rsidRPr="00802A85" w:rsidRDefault="00007775" w:rsidP="006A116D">
            <w:pPr>
              <w:jc w:val="right"/>
              <w:rPr>
                <w:rFonts w:asciiTheme="majorBidi" w:hAnsiTheme="majorBidi" w:cstheme="majorBidi"/>
                <w:sz w:val="21"/>
                <w:szCs w:val="21"/>
              </w:rPr>
            </w:pPr>
            <w:r w:rsidRPr="00802A85">
              <w:rPr>
                <w:rFonts w:asciiTheme="majorBidi" w:hAnsiTheme="majorBidi" w:cstheme="majorBidi"/>
                <w:sz w:val="21"/>
                <w:szCs w:val="21"/>
              </w:rPr>
              <w:t>(20)</w:t>
            </w:r>
          </w:p>
        </w:tc>
      </w:tr>
      <w:tr w:rsidR="00007775" w:rsidRPr="00802A85" w14:paraId="39CA298A" w14:textId="77777777" w:rsidTr="006A116D">
        <w:tc>
          <w:tcPr>
            <w:tcW w:w="6629" w:type="dxa"/>
          </w:tcPr>
          <w:p w14:paraId="677FE2F8" w14:textId="77777777" w:rsidR="00007775" w:rsidRPr="00802A85" w:rsidRDefault="00007775" w:rsidP="006A116D">
            <w:pPr>
              <w:ind w:right="-2541"/>
              <w:jc w:val="center"/>
              <w:rPr>
                <w:rFonts w:ascii="Times New Roman" w:eastAsia="SimSun" w:hAnsi="Times New Roman" w:cs="Times New Roman"/>
                <w:sz w:val="24"/>
                <w:szCs w:val="24"/>
              </w:rPr>
            </w:pPr>
            <w:r w:rsidRPr="00802A85">
              <w:rPr>
                <w:rFonts w:ascii="Times New Roman" w:eastAsia="SimSun" w:hAnsi="Times New Roman" w:cs="Times New Roman"/>
                <w:sz w:val="24"/>
                <w:szCs w:val="24"/>
              </w:rPr>
              <w:t>V(</w:t>
            </w:r>
            <m:oMath>
              <m:r>
                <w:rPr>
                  <w:rFonts w:ascii="Cambria Math" w:hAnsi="Cambria Math" w:cstheme="majorBidi"/>
                  <w:sz w:val="24"/>
                  <w:szCs w:val="24"/>
                </w:rPr>
                <m:t>t+Δt)</m:t>
              </m:r>
              <m:r>
                <w:rPr>
                  <w:rFonts w:ascii="Cambria Math" w:eastAsia="SimSun" w:hAnsi="Cambria Math" w:cs="Times New Roman"/>
                  <w:sz w:val="24"/>
                  <w:szCs w:val="24"/>
                </w:rPr>
                <m:t>=a</m:t>
              </m:r>
              <m:r>
                <w:rPr>
                  <w:rFonts w:ascii="Cambria Math" w:hAnsi="Cambria Math" w:cstheme="majorBidi"/>
                  <w:sz w:val="24"/>
                  <w:szCs w:val="24"/>
                </w:rPr>
                <m:t>Δt+V(t)</m:t>
              </m:r>
            </m:oMath>
            <w:r w:rsidRPr="00802A85">
              <w:rPr>
                <w:rFonts w:ascii="Times New Roman" w:eastAsia="SimSun" w:hAnsi="Times New Roman" w:cs="Times New Roman"/>
                <w:sz w:val="24"/>
                <w:szCs w:val="24"/>
              </w:rPr>
              <w:t xml:space="preserve"> </w:t>
            </w:r>
          </w:p>
        </w:tc>
        <w:tc>
          <w:tcPr>
            <w:tcW w:w="2410" w:type="dxa"/>
          </w:tcPr>
          <w:p w14:paraId="30334426" w14:textId="77777777" w:rsidR="00007775" w:rsidRPr="00802A85" w:rsidRDefault="00007775" w:rsidP="006A116D">
            <w:pPr>
              <w:jc w:val="right"/>
              <w:rPr>
                <w:rFonts w:asciiTheme="majorBidi" w:hAnsiTheme="majorBidi" w:cstheme="majorBidi"/>
                <w:sz w:val="21"/>
                <w:szCs w:val="21"/>
              </w:rPr>
            </w:pPr>
            <w:r w:rsidRPr="00802A85">
              <w:rPr>
                <w:rFonts w:asciiTheme="majorBidi" w:hAnsiTheme="majorBidi" w:cstheme="majorBidi"/>
                <w:sz w:val="21"/>
                <w:szCs w:val="21"/>
              </w:rPr>
              <w:t>(21)</w:t>
            </w:r>
          </w:p>
        </w:tc>
      </w:tr>
    </w:tbl>
    <w:p w14:paraId="1BA874C4" w14:textId="77777777" w:rsidR="00007775" w:rsidRPr="00802A85" w:rsidRDefault="00007775" w:rsidP="00007775">
      <w:pPr>
        <w:pStyle w:val="ListParagraph"/>
        <w:ind w:left="0"/>
        <w:rPr>
          <w:rFonts w:asciiTheme="majorBidi" w:hAnsiTheme="majorBidi" w:cstheme="majorBidi"/>
        </w:rPr>
      </w:pPr>
    </w:p>
    <w:p w14:paraId="289450AE" w14:textId="77777777" w:rsidR="00007775" w:rsidRDefault="00007775" w:rsidP="00007775">
      <w:pPr>
        <w:pStyle w:val="ListParagraph"/>
        <w:spacing w:line="360" w:lineRule="auto"/>
        <w:ind w:left="0"/>
        <w:jc w:val="both"/>
        <w:rPr>
          <w:rFonts w:asciiTheme="majorBidi" w:hAnsiTheme="majorBidi" w:cstheme="majorBidi"/>
        </w:rPr>
      </w:pPr>
      <w:proofErr w:type="gramStart"/>
      <w:r w:rsidRPr="00802A85">
        <w:rPr>
          <w:rFonts w:asciiTheme="majorBidi" w:hAnsiTheme="majorBidi" w:cstheme="majorBidi"/>
        </w:rPr>
        <w:t>where</w:t>
      </w:r>
      <w:proofErr w:type="gramEnd"/>
      <w:r w:rsidRPr="00802A85">
        <w:rPr>
          <w:rFonts w:asciiTheme="majorBidi" w:hAnsiTheme="majorBidi" w:cstheme="majorBidi"/>
        </w:rPr>
        <w:t xml:space="preserve"> </w:t>
      </w:r>
      <w:r w:rsidRPr="00802A85">
        <w:rPr>
          <w:rFonts w:asciiTheme="majorBidi" w:hAnsiTheme="majorBidi" w:cstheme="majorBidi"/>
          <w:i/>
          <w:iCs/>
        </w:rPr>
        <w:t>p</w:t>
      </w:r>
      <w:r w:rsidRPr="00802A85">
        <w:rPr>
          <w:rFonts w:asciiTheme="majorBidi" w:hAnsiTheme="majorBidi" w:cstheme="majorBidi"/>
        </w:rPr>
        <w:t xml:space="preserve"> is the position, </w:t>
      </w:r>
      <w:r w:rsidRPr="0062564F">
        <w:rPr>
          <w:rFonts w:asciiTheme="majorBidi" w:hAnsiTheme="majorBidi" w:cstheme="majorBidi"/>
          <w:i/>
          <w:iCs/>
        </w:rPr>
        <w:t>V</w:t>
      </w:r>
      <w:r w:rsidRPr="00802A85">
        <w:rPr>
          <w:rFonts w:asciiTheme="majorBidi" w:hAnsiTheme="majorBidi" w:cstheme="majorBidi"/>
        </w:rPr>
        <w:t xml:space="preserve"> is the velocity, </w:t>
      </w:r>
      <w:r w:rsidRPr="00802A85">
        <w:rPr>
          <w:rFonts w:asciiTheme="majorBidi" w:hAnsiTheme="majorBidi" w:cstheme="majorBidi"/>
          <w:i/>
          <w:iCs/>
        </w:rPr>
        <w:t>a</w:t>
      </w:r>
      <w:r w:rsidRPr="00802A85">
        <w:rPr>
          <w:rFonts w:asciiTheme="majorBidi" w:hAnsiTheme="majorBidi" w:cstheme="majorBidi"/>
        </w:rPr>
        <w:t xml:space="preserve"> is the total combinatorial acceleration given by Nomad model in equation (3) or total force given by force model in equation (7). </w:t>
      </w:r>
      <m:oMath>
        <m:r>
          <w:rPr>
            <w:rFonts w:ascii="Cambria Math" w:hAnsi="Cambria Math" w:cstheme="majorBidi"/>
            <w:sz w:val="24"/>
            <w:szCs w:val="24"/>
          </w:rPr>
          <m:t>Δt</m:t>
        </m:r>
      </m:oMath>
      <w:r w:rsidRPr="00802A85">
        <w:rPr>
          <w:rFonts w:asciiTheme="majorBidi" w:hAnsiTheme="majorBidi" w:cstheme="majorBidi"/>
          <w:sz w:val="24"/>
          <w:szCs w:val="24"/>
        </w:rPr>
        <w:t xml:space="preserve"> </w:t>
      </w:r>
      <w:proofErr w:type="gramStart"/>
      <w:r w:rsidRPr="00802A85">
        <w:rPr>
          <w:rFonts w:asciiTheme="majorBidi" w:hAnsiTheme="majorBidi" w:cstheme="majorBidi"/>
        </w:rPr>
        <w:t>is</w:t>
      </w:r>
      <w:proofErr w:type="gramEnd"/>
      <w:r w:rsidRPr="00802A85">
        <w:rPr>
          <w:rFonts w:asciiTheme="majorBidi" w:hAnsiTheme="majorBidi" w:cstheme="majorBidi"/>
        </w:rPr>
        <w:t xml:space="preserve"> the time step and set 0.01second </w:t>
      </w:r>
      <w:r>
        <w:rPr>
          <w:rFonts w:asciiTheme="majorBidi" w:hAnsiTheme="majorBidi" w:cstheme="majorBidi"/>
        </w:rPr>
        <w:t>to perform real-time crowd modelling</w:t>
      </w:r>
      <w:r w:rsidRPr="00802A85">
        <w:rPr>
          <w:rFonts w:asciiTheme="majorBidi" w:hAnsiTheme="majorBidi" w:cstheme="majorBidi"/>
        </w:rPr>
        <w:t>.</w:t>
      </w:r>
    </w:p>
    <w:p w14:paraId="5CE7F601" w14:textId="77777777" w:rsidR="00007775" w:rsidRPr="00802A85" w:rsidRDefault="00007775" w:rsidP="00007775">
      <w:pPr>
        <w:spacing w:line="360" w:lineRule="auto"/>
        <w:jc w:val="both"/>
        <w:rPr>
          <w:rFonts w:asciiTheme="majorBidi" w:hAnsiTheme="majorBidi" w:cstheme="majorBidi"/>
        </w:rPr>
      </w:pPr>
      <w:r w:rsidRPr="00802A85">
        <w:rPr>
          <w:rFonts w:asciiTheme="majorBidi" w:hAnsiTheme="majorBidi" w:cstheme="majorBidi"/>
        </w:rPr>
        <w:t xml:space="preserve">Cartesian coordinator system is applied on </w:t>
      </w:r>
      <w:proofErr w:type="spellStart"/>
      <w:r w:rsidRPr="00802A85">
        <w:rPr>
          <w:rFonts w:asciiTheme="majorBidi" w:hAnsiTheme="majorBidi" w:cstheme="majorBidi"/>
        </w:rPr>
        <w:t>Pygame’s</w:t>
      </w:r>
      <w:proofErr w:type="spellEnd"/>
      <w:r w:rsidRPr="00802A85">
        <w:rPr>
          <w:rFonts w:asciiTheme="majorBidi" w:hAnsiTheme="majorBidi" w:cstheme="majorBidi"/>
        </w:rPr>
        <w:t xml:space="preserve"> s</w:t>
      </w:r>
      <w:r>
        <w:rPr>
          <w:rFonts w:asciiTheme="majorBidi" w:hAnsiTheme="majorBidi" w:cstheme="majorBidi"/>
        </w:rPr>
        <w:t xml:space="preserve">creen with a pixel factor </w:t>
      </w:r>
      <w:r w:rsidRPr="00802A85">
        <w:rPr>
          <w:rFonts w:asciiTheme="majorBidi" w:hAnsiTheme="majorBidi" w:cstheme="majorBidi"/>
        </w:rPr>
        <w:t xml:space="preserve">to </w:t>
      </w:r>
      <w:r>
        <w:rPr>
          <w:rFonts w:asciiTheme="majorBidi" w:hAnsiTheme="majorBidi" w:cstheme="majorBidi"/>
        </w:rPr>
        <w:t>simulate</w:t>
      </w:r>
      <w:r w:rsidRPr="00802A85">
        <w:rPr>
          <w:rFonts w:asciiTheme="majorBidi" w:hAnsiTheme="majorBidi" w:cstheme="majorBidi"/>
        </w:rPr>
        <w:t xml:space="preserve"> </w:t>
      </w:r>
      <w:r>
        <w:rPr>
          <w:rFonts w:asciiTheme="majorBidi" w:hAnsiTheme="majorBidi" w:cstheme="majorBidi"/>
        </w:rPr>
        <w:t xml:space="preserve">the </w:t>
      </w:r>
      <w:r w:rsidRPr="00802A85">
        <w:rPr>
          <w:rFonts w:asciiTheme="majorBidi" w:hAnsiTheme="majorBidi" w:cstheme="majorBidi"/>
        </w:rPr>
        <w:t xml:space="preserve">pixel number per meter. </w:t>
      </w:r>
      <w:proofErr w:type="gramStart"/>
      <w:r w:rsidRPr="00802A85">
        <w:rPr>
          <w:rFonts w:asciiTheme="majorBidi" w:hAnsiTheme="majorBidi" w:cstheme="majorBidi"/>
          <w:i/>
          <w:iCs/>
        </w:rPr>
        <w:t>O</w:t>
      </w:r>
      <w:r w:rsidRPr="00802A85">
        <w:rPr>
          <w:rFonts w:asciiTheme="majorBidi" w:hAnsiTheme="majorBidi" w:cstheme="majorBidi"/>
        </w:rPr>
        <w:t>(</w:t>
      </w:r>
      <w:proofErr w:type="gramEnd"/>
      <w:r w:rsidRPr="00802A85">
        <w:rPr>
          <w:rFonts w:asciiTheme="majorBidi" w:hAnsiTheme="majorBidi" w:cstheme="majorBidi"/>
        </w:rPr>
        <w:t xml:space="preserve">0,0) root coordinator is aligned at </w:t>
      </w:r>
      <w:r>
        <w:rPr>
          <w:rFonts w:asciiTheme="majorBidi" w:hAnsiTheme="majorBidi" w:cstheme="majorBidi"/>
        </w:rPr>
        <w:t xml:space="preserve">the </w:t>
      </w:r>
      <w:r w:rsidRPr="00802A85">
        <w:rPr>
          <w:rFonts w:asciiTheme="majorBidi" w:hAnsiTheme="majorBidi" w:cstheme="majorBidi"/>
        </w:rPr>
        <w:t>centre of simulation screen.</w:t>
      </w:r>
    </w:p>
    <w:p w14:paraId="49D5798D" w14:textId="77777777" w:rsidR="00007775" w:rsidRPr="00261C9A"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261C9A">
        <w:rPr>
          <w:rFonts w:asciiTheme="majorBidi" w:hAnsiTheme="majorBidi" w:cstheme="majorBidi"/>
          <w:b/>
          <w:bCs/>
        </w:rPr>
        <w:t>.3</w:t>
      </w:r>
      <w:r w:rsidR="00A01845">
        <w:rPr>
          <w:rFonts w:asciiTheme="majorBidi" w:hAnsiTheme="majorBidi" w:cstheme="majorBidi"/>
          <w:b/>
          <w:bCs/>
        </w:rPr>
        <w:t>.</w:t>
      </w:r>
      <w:r w:rsidR="00007775" w:rsidRPr="00261C9A">
        <w:rPr>
          <w:rFonts w:asciiTheme="majorBidi" w:hAnsiTheme="majorBidi" w:cstheme="majorBidi"/>
          <w:b/>
          <w:bCs/>
        </w:rPr>
        <w:t xml:space="preserve"> Simulation Scenarios</w:t>
      </w:r>
    </w:p>
    <w:p w14:paraId="1DA4F35C" w14:textId="77777777" w:rsidR="00007775" w:rsidRDefault="00007775" w:rsidP="00007775">
      <w:pPr>
        <w:spacing w:line="360" w:lineRule="auto"/>
        <w:jc w:val="both"/>
        <w:rPr>
          <w:rFonts w:asciiTheme="majorBidi" w:hAnsiTheme="majorBidi" w:cstheme="majorBidi"/>
        </w:rPr>
      </w:pPr>
      <w:r>
        <w:rPr>
          <w:rFonts w:asciiTheme="majorBidi" w:hAnsiTheme="majorBidi" w:cstheme="majorBidi"/>
        </w:rPr>
        <w:t xml:space="preserve">A population size N =70 pedestrians in which pedestrian types have the same percentages is performed in this experiment.  We </w:t>
      </w:r>
      <w:r w:rsidRPr="00802A85">
        <w:rPr>
          <w:rFonts w:asciiTheme="majorBidi" w:hAnsiTheme="majorBidi" w:cstheme="majorBidi"/>
        </w:rPr>
        <w:t xml:space="preserve">design obstacle walls for </w:t>
      </w:r>
      <w:r>
        <w:rPr>
          <w:rFonts w:asciiTheme="majorBidi" w:hAnsiTheme="majorBidi" w:cstheme="majorBidi"/>
        </w:rPr>
        <w:t>exit gate</w:t>
      </w:r>
      <w:r w:rsidRPr="00802A85">
        <w:rPr>
          <w:rFonts w:asciiTheme="majorBidi" w:hAnsiTheme="majorBidi" w:cstheme="majorBidi"/>
        </w:rPr>
        <w:t xml:space="preserve"> with fo</w:t>
      </w:r>
      <w:r>
        <w:rPr>
          <w:rFonts w:asciiTheme="majorBidi" w:hAnsiTheme="majorBidi" w:cstheme="majorBidi"/>
        </w:rPr>
        <w:t>llowing information in Figures 3</w:t>
      </w:r>
      <w:r w:rsidRPr="00802A85">
        <w:rPr>
          <w:rFonts w:asciiTheme="majorBidi" w:hAnsiTheme="majorBidi" w:cstheme="majorBidi"/>
        </w:rPr>
        <w:t>.</w:t>
      </w:r>
      <w:r>
        <w:rPr>
          <w:rFonts w:asciiTheme="majorBidi" w:hAnsiTheme="majorBidi" w:cstheme="majorBidi"/>
        </w:rPr>
        <w:t xml:space="preserve"> To verify our</w:t>
      </w:r>
      <w:r w:rsidRPr="00802A85">
        <w:rPr>
          <w:rFonts w:asciiTheme="majorBidi" w:hAnsiTheme="majorBidi" w:cstheme="majorBidi"/>
        </w:rPr>
        <w:t xml:space="preserve"> simulation implementation suit to </w:t>
      </w:r>
      <w:r>
        <w:rPr>
          <w:rFonts w:asciiTheme="majorBidi" w:hAnsiTheme="majorBidi" w:cstheme="majorBidi"/>
        </w:rPr>
        <w:t xml:space="preserve">the </w:t>
      </w:r>
      <w:r w:rsidRPr="00802A85">
        <w:rPr>
          <w:rFonts w:asciiTheme="majorBidi" w:hAnsiTheme="majorBidi" w:cstheme="majorBidi"/>
        </w:rPr>
        <w:t xml:space="preserve">crowd phenomena capabilities of social-force model, we </w:t>
      </w:r>
      <w:r w:rsidRPr="00F23900">
        <w:rPr>
          <w:rFonts w:asciiTheme="majorBidi" w:hAnsiTheme="majorBidi" w:cstheme="majorBidi"/>
        </w:rPr>
        <w:t>reproduced efficiently faster-is-slower effect in unidirectional flow when pedestrians escape a bottleneck from (Helbing, 2000), and phenomena including lane formation, and freeze-by-heating effect in bidirectional flow from (Helbing, 2005).</w:t>
      </w:r>
    </w:p>
    <w:p w14:paraId="5C18E1CB" w14:textId="77777777" w:rsidR="00007775" w:rsidRPr="00802A85" w:rsidRDefault="00007775" w:rsidP="00007775">
      <w:pPr>
        <w:spacing w:line="360" w:lineRule="auto"/>
        <w:rPr>
          <w:rFonts w:asciiTheme="majorBidi" w:hAnsiTheme="majorBidi" w:cstheme="majorBidi"/>
        </w:rPr>
      </w:pPr>
    </w:p>
    <w:p w14:paraId="419B0CA0" w14:textId="77777777" w:rsidR="00007775" w:rsidRDefault="00007775" w:rsidP="00007775">
      <w:pPr>
        <w:pStyle w:val="ListParagraph"/>
        <w:spacing w:line="360" w:lineRule="auto"/>
        <w:ind w:left="0"/>
        <w:jc w:val="center"/>
        <w:rPr>
          <w:rFonts w:asciiTheme="majorBidi" w:hAnsiTheme="majorBidi" w:cstheme="majorBidi"/>
          <w:b/>
          <w:bCs/>
        </w:rPr>
      </w:pPr>
      <w:r>
        <w:rPr>
          <w:rFonts w:asciiTheme="majorBidi" w:hAnsiTheme="majorBidi" w:cstheme="majorBidi"/>
          <w:noProof/>
        </w:rPr>
        <w:drawing>
          <wp:inline distT="0" distB="0" distL="0" distR="0" wp14:anchorId="44C9D54C" wp14:editId="0E08AF50">
            <wp:extent cx="4953000" cy="179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1795145"/>
                    </a:xfrm>
                    <a:prstGeom prst="rect">
                      <a:avLst/>
                    </a:prstGeom>
                    <a:noFill/>
                    <a:ln>
                      <a:noFill/>
                    </a:ln>
                  </pic:spPr>
                </pic:pic>
              </a:graphicData>
            </a:graphic>
          </wp:inline>
        </w:drawing>
      </w:r>
    </w:p>
    <w:p w14:paraId="744034D5" w14:textId="77777777" w:rsidR="00007775" w:rsidRPr="00802A85" w:rsidRDefault="00007775" w:rsidP="00007775">
      <w:pPr>
        <w:jc w:val="center"/>
        <w:rPr>
          <w:rFonts w:asciiTheme="majorBidi" w:hAnsiTheme="majorBidi" w:cstheme="majorBidi"/>
        </w:rPr>
      </w:pPr>
      <w:r w:rsidRPr="005639EF">
        <w:rPr>
          <w:rFonts w:asciiTheme="majorBidi" w:hAnsiTheme="majorBidi" w:cstheme="majorBidi"/>
          <w:sz w:val="21"/>
          <w:szCs w:val="21"/>
        </w:rPr>
        <w:t>Fig</w:t>
      </w:r>
      <w:r>
        <w:rPr>
          <w:rFonts w:asciiTheme="majorBidi" w:hAnsiTheme="majorBidi" w:cstheme="majorBidi"/>
          <w:sz w:val="21"/>
          <w:szCs w:val="21"/>
        </w:rPr>
        <w:t>u</w:t>
      </w:r>
      <w:r w:rsidRPr="005639EF">
        <w:rPr>
          <w:rFonts w:asciiTheme="majorBidi" w:hAnsiTheme="majorBidi" w:cstheme="majorBidi"/>
          <w:sz w:val="21"/>
          <w:szCs w:val="21"/>
        </w:rPr>
        <w:t>re 3</w:t>
      </w:r>
      <w:r w:rsidRPr="00802A85">
        <w:rPr>
          <w:rFonts w:asciiTheme="majorBidi" w:hAnsiTheme="majorBidi" w:cstheme="majorBidi"/>
          <w:sz w:val="21"/>
          <w:szCs w:val="21"/>
        </w:rPr>
        <w:t>. Unidirectional flow simulation for s</w:t>
      </w:r>
      <w:r>
        <w:rPr>
          <w:rFonts w:asciiTheme="majorBidi" w:hAnsiTheme="majorBidi" w:cstheme="majorBidi"/>
          <w:sz w:val="21"/>
          <w:szCs w:val="21"/>
        </w:rPr>
        <w:t>ocial force model</w:t>
      </w:r>
    </w:p>
    <w:p w14:paraId="5E37BFFF" w14:textId="77777777" w:rsidR="00007775" w:rsidRDefault="00007775" w:rsidP="00007775">
      <w:pPr>
        <w:spacing w:line="360" w:lineRule="auto"/>
        <w:jc w:val="both"/>
        <w:rPr>
          <w:rFonts w:asciiTheme="majorBidi" w:hAnsiTheme="majorBidi" w:cstheme="majorBidi"/>
        </w:rPr>
      </w:pPr>
      <w:r w:rsidRPr="005639EF">
        <w:rPr>
          <w:rFonts w:asciiTheme="majorBidi" w:hAnsiTheme="majorBidi" w:cstheme="majorBidi"/>
        </w:rPr>
        <w:t xml:space="preserve">A yellow-start area is designed sufficiently to simulate the maximum population number up to 70 pedestrians (with pedestrian’s </w:t>
      </w:r>
      <w:proofErr w:type="spellStart"/>
      <w:r w:rsidRPr="005639EF">
        <w:rPr>
          <w:rFonts w:asciiTheme="majorBidi" w:hAnsiTheme="majorBidi" w:cstheme="majorBidi"/>
        </w:rPr>
        <w:t>mean</w:t>
      </w:r>
      <w:r w:rsidRPr="005639EF">
        <w:rPr>
          <w:rFonts w:asciiTheme="majorBidi" w:hAnsiTheme="majorBidi" w:cstheme="majorBidi"/>
          <w:vertAlign w:val="subscript"/>
        </w:rPr>
        <w:t>radii</w:t>
      </w:r>
      <w:proofErr w:type="spellEnd"/>
      <w:r w:rsidRPr="005639EF">
        <w:rPr>
          <w:rFonts w:asciiTheme="majorBidi" w:hAnsiTheme="majorBidi" w:cstheme="majorBidi"/>
        </w:rPr>
        <w:t xml:space="preserve">=0.3 and </w:t>
      </w:r>
      <w:proofErr w:type="spellStart"/>
      <w:r w:rsidRPr="005639EF">
        <w:rPr>
          <w:rFonts w:asciiTheme="majorBidi" w:hAnsiTheme="majorBidi" w:cstheme="majorBidi"/>
        </w:rPr>
        <w:t>std</w:t>
      </w:r>
      <w:r w:rsidRPr="005639EF">
        <w:rPr>
          <w:rFonts w:asciiTheme="majorBidi" w:hAnsiTheme="majorBidi" w:cstheme="majorBidi"/>
          <w:vertAlign w:val="subscript"/>
        </w:rPr>
        <w:t>radii</w:t>
      </w:r>
      <w:proofErr w:type="spellEnd"/>
      <w:r w:rsidRPr="005639EF">
        <w:rPr>
          <w:rFonts w:asciiTheme="majorBidi" w:hAnsiTheme="majorBidi" w:cstheme="majorBidi"/>
        </w:rPr>
        <w:t>=</w:t>
      </w:r>
      <w:r w:rsidRPr="005639EF">
        <w:rPr>
          <w:rFonts w:asciiTheme="majorBidi" w:hAnsiTheme="majorBidi" w:cstheme="majorBidi"/>
          <w:i/>
          <w:iCs/>
        </w:rPr>
        <w:t>0.05</w:t>
      </w:r>
      <w:r w:rsidRPr="005639EF">
        <w:rPr>
          <w:rFonts w:asciiTheme="majorBidi" w:hAnsiTheme="majorBidi" w:cstheme="majorBidi"/>
        </w:rPr>
        <w:t>).</w:t>
      </w:r>
      <w:r>
        <w:rPr>
          <w:rFonts w:asciiTheme="majorBidi" w:hAnsiTheme="majorBidi" w:cstheme="majorBidi"/>
        </w:rPr>
        <w:t xml:space="preserve"> A replication mode is also developed to allow verifying blockage phenomena of each simulation time. </w:t>
      </w:r>
    </w:p>
    <w:p w14:paraId="1BCD73C7" w14:textId="77777777" w:rsidR="00E76492" w:rsidRDefault="00E76492" w:rsidP="00007775">
      <w:pPr>
        <w:spacing w:line="360" w:lineRule="auto"/>
        <w:jc w:val="both"/>
        <w:rPr>
          <w:rFonts w:asciiTheme="majorBidi" w:hAnsiTheme="majorBidi" w:cstheme="majorBidi"/>
        </w:rPr>
      </w:pPr>
    </w:p>
    <w:p w14:paraId="33DF607A" w14:textId="77777777" w:rsidR="00E76492" w:rsidRPr="005639EF" w:rsidRDefault="00E76492" w:rsidP="00007775">
      <w:pPr>
        <w:spacing w:line="360" w:lineRule="auto"/>
        <w:jc w:val="both"/>
        <w:rPr>
          <w:rFonts w:asciiTheme="majorBidi" w:hAnsiTheme="majorBidi" w:cstheme="majorBidi"/>
        </w:rPr>
      </w:pPr>
    </w:p>
    <w:p w14:paraId="1B84F13A" w14:textId="77777777" w:rsidR="00007775" w:rsidRPr="00261C9A"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lastRenderedPageBreak/>
        <w:t>B</w:t>
      </w:r>
      <w:r w:rsidR="00007775" w:rsidRPr="00261C9A">
        <w:rPr>
          <w:rFonts w:asciiTheme="majorBidi" w:hAnsiTheme="majorBidi" w:cstheme="majorBidi"/>
          <w:b/>
          <w:bCs/>
        </w:rPr>
        <w:t>.</w:t>
      </w:r>
      <w:r w:rsidR="00007775">
        <w:rPr>
          <w:rFonts w:asciiTheme="majorBidi" w:hAnsiTheme="majorBidi" w:cstheme="majorBidi"/>
          <w:b/>
          <w:bCs/>
        </w:rPr>
        <w:t>4</w:t>
      </w:r>
      <w:r w:rsidR="00A01845">
        <w:rPr>
          <w:rFonts w:asciiTheme="majorBidi" w:hAnsiTheme="majorBidi" w:cstheme="majorBidi"/>
          <w:b/>
          <w:bCs/>
        </w:rPr>
        <w:t>.</w:t>
      </w:r>
      <w:r w:rsidR="00007775" w:rsidRPr="00261C9A">
        <w:rPr>
          <w:rFonts w:asciiTheme="majorBidi" w:hAnsiTheme="majorBidi" w:cstheme="majorBidi"/>
          <w:b/>
          <w:bCs/>
        </w:rPr>
        <w:t xml:space="preserve"> </w:t>
      </w:r>
      <w:r w:rsidR="00007775">
        <w:rPr>
          <w:rFonts w:asciiTheme="majorBidi" w:hAnsiTheme="majorBidi" w:cstheme="majorBidi"/>
          <w:b/>
          <w:bCs/>
        </w:rPr>
        <w:t>Escape rate and blockage frequency analysis</w:t>
      </w:r>
    </w:p>
    <w:p w14:paraId="56270DCB" w14:textId="77777777" w:rsidR="00007775" w:rsidRDefault="00007775" w:rsidP="00007775">
      <w:pPr>
        <w:spacing w:line="360" w:lineRule="auto"/>
        <w:rPr>
          <w:rFonts w:asciiTheme="majorBidi" w:eastAsia="SimSun" w:hAnsiTheme="majorBidi" w:cstheme="majorBidi"/>
        </w:rPr>
      </w:pPr>
      <w:r>
        <w:rPr>
          <w:rFonts w:asciiTheme="majorBidi" w:hAnsiTheme="majorBidi" w:cstheme="majorBidi"/>
        </w:rPr>
        <w:t xml:space="preserve">For each approach considering either the same or different standard deviations for parameter distribution of pedestrian types in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and </w:t>
      </w: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hAnsiTheme="majorBidi" w:cstheme="majorBidi"/>
        </w:rPr>
        <w:t>,  average cut-off based prototypes are investigated at level 3 (</w:t>
      </w:r>
      <w:r w:rsidRPr="00F3250E">
        <w:rPr>
          <w:rFonts w:asciiTheme="majorBidi" w:hAnsiTheme="majorBidi" w:cstheme="majorBidi"/>
          <w:i/>
          <w:iCs/>
        </w:rPr>
        <w:t>average lv3</w:t>
      </w:r>
      <w:r>
        <w:rPr>
          <w:rFonts w:asciiTheme="majorBidi" w:hAnsiTheme="majorBidi" w:cstheme="majorBidi"/>
        </w:rPr>
        <w:t>), and 1 (</w:t>
      </w:r>
      <w:r w:rsidRPr="00F3250E">
        <w:rPr>
          <w:rFonts w:asciiTheme="majorBidi" w:hAnsiTheme="majorBidi" w:cstheme="majorBidi"/>
          <w:i/>
          <w:iCs/>
        </w:rPr>
        <w:t>average lv1</w:t>
      </w:r>
      <w:r>
        <w:rPr>
          <w:rFonts w:asciiTheme="majorBidi" w:hAnsiTheme="majorBidi" w:cstheme="majorBidi"/>
        </w:rPr>
        <w:t xml:space="preserve">). Uniform cut-off based prototypes are also performed at these levels, </w:t>
      </w:r>
      <w:r w:rsidRPr="00F3250E">
        <w:rPr>
          <w:rFonts w:asciiTheme="majorBidi" w:hAnsiTheme="majorBidi" w:cstheme="majorBidi"/>
          <w:i/>
          <w:iCs/>
        </w:rPr>
        <w:t>uniform lv3</w:t>
      </w:r>
      <w:r>
        <w:rPr>
          <w:rFonts w:asciiTheme="majorBidi" w:hAnsiTheme="majorBidi" w:cstheme="majorBidi"/>
        </w:rPr>
        <w:t xml:space="preserve"> and </w:t>
      </w:r>
      <w:r w:rsidRPr="00F3250E">
        <w:rPr>
          <w:rFonts w:asciiTheme="majorBidi" w:hAnsiTheme="majorBidi" w:cstheme="majorBidi"/>
          <w:i/>
          <w:iCs/>
        </w:rPr>
        <w:t>uniform lv1</w:t>
      </w:r>
      <w:r>
        <w:rPr>
          <w:rFonts w:asciiTheme="majorBidi" w:hAnsiTheme="majorBidi" w:cstheme="majorBidi"/>
        </w:rPr>
        <w:t xml:space="preserve">. Parameter distributions of three pedestrian types are sampled 10 times in which each sampling time is simulated 20 times. This work is to investigate different possible parameter values placements of pedestrians in simulation environment. Figures 4 and 5 shows parameter distributions of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proofErr w:type="gramStart"/>
      <w:r>
        <w:rPr>
          <w:rFonts w:asciiTheme="majorBidi" w:eastAsia="SimSun" w:hAnsiTheme="majorBidi" w:cstheme="majorBidi"/>
          <w:vertAlign w:val="subscript"/>
        </w:rPr>
        <w:t xml:space="preserve">, </w:t>
      </w:r>
      <w:r>
        <w:rPr>
          <w:rFonts w:asciiTheme="majorBidi" w:eastAsia="SimSun" w:hAnsiTheme="majorBidi" w:cstheme="majorBidi"/>
        </w:rPr>
        <w:t xml:space="preserve"> </w:t>
      </w:r>
      <w:r w:rsidRPr="00FE079E">
        <w:rPr>
          <w:rFonts w:asciiTheme="majorBidi" w:eastAsia="SimSun" w:hAnsiTheme="majorBidi" w:cstheme="majorBidi"/>
          <w:i/>
          <w:iCs/>
        </w:rPr>
        <w:t>SD</w:t>
      </w:r>
      <w:r>
        <w:rPr>
          <w:rFonts w:asciiTheme="majorBidi" w:eastAsia="SimSun" w:hAnsiTheme="majorBidi" w:cstheme="majorBidi"/>
          <w:vertAlign w:val="subscript"/>
        </w:rPr>
        <w:t>2</w:t>
      </w:r>
      <w:proofErr w:type="gramEnd"/>
      <w:r>
        <w:rPr>
          <w:rFonts w:asciiTheme="majorBidi" w:eastAsia="SimSun" w:hAnsiTheme="majorBidi" w:cstheme="majorBidi"/>
          <w:vertAlign w:val="subscript"/>
        </w:rPr>
        <w:t xml:space="preserve"> </w:t>
      </w:r>
      <w:r>
        <w:rPr>
          <w:rFonts w:asciiTheme="majorBidi" w:eastAsia="SimSun" w:hAnsiTheme="majorBidi" w:cstheme="majorBidi"/>
        </w:rPr>
        <w:t xml:space="preserve">at one sampling time on interaction strength </w:t>
      </w:r>
      <w:r w:rsidRPr="00401063">
        <w:rPr>
          <w:rFonts w:asciiTheme="majorBidi" w:eastAsia="SimSun" w:hAnsiTheme="majorBidi" w:cstheme="majorBidi"/>
          <w:i/>
          <w:iCs/>
        </w:rPr>
        <w:t>A</w:t>
      </w:r>
      <w:r>
        <w:rPr>
          <w:rFonts w:asciiTheme="majorBidi" w:eastAsia="SimSun" w:hAnsiTheme="majorBidi" w:cstheme="majorBidi"/>
        </w:rPr>
        <w:t xml:space="preserve"> parameter.</w:t>
      </w:r>
    </w:p>
    <w:p w14:paraId="334908C7" w14:textId="77777777" w:rsidR="00007775" w:rsidRDefault="00007775" w:rsidP="00007775">
      <w:pPr>
        <w:spacing w:line="360" w:lineRule="auto"/>
        <w:rPr>
          <w:rFonts w:asciiTheme="majorBidi" w:eastAsia="SimSun" w:hAnsiTheme="majorBidi" w:cstheme="majorBidi"/>
        </w:rPr>
      </w:pPr>
    </w:p>
    <w:p w14:paraId="13E28094" w14:textId="77777777" w:rsidR="00007775" w:rsidRDefault="00007775" w:rsidP="00007775">
      <w:pPr>
        <w:spacing w:line="360" w:lineRule="auto"/>
        <w:rPr>
          <w:rFonts w:asciiTheme="majorBidi" w:eastAsia="SimSun" w:hAnsiTheme="majorBidi" w:cstheme="majorBidi"/>
        </w:rPr>
      </w:pPr>
    </w:p>
    <w:p w14:paraId="736B6FC6" w14:textId="77777777" w:rsidR="00007775" w:rsidRDefault="00007775" w:rsidP="00007775">
      <w:pPr>
        <w:spacing w:line="360" w:lineRule="auto"/>
        <w:rPr>
          <w:rFonts w:asciiTheme="majorBidi" w:eastAsia="SimSun" w:hAnsiTheme="majorBidi" w:cstheme="majorBidi"/>
        </w:rPr>
      </w:pPr>
    </w:p>
    <w:p w14:paraId="7BAC001A" w14:textId="77777777" w:rsidR="00007775" w:rsidRDefault="00007775" w:rsidP="00007775">
      <w:pPr>
        <w:spacing w:line="360" w:lineRule="auto"/>
        <w:rPr>
          <w:rFonts w:asciiTheme="majorBidi" w:eastAsia="SimSun" w:hAnsiTheme="majorBidi" w:cstheme="majorBidi"/>
        </w:rPr>
      </w:pPr>
    </w:p>
    <w:p w14:paraId="108CEB58" w14:textId="77777777" w:rsidR="00007775" w:rsidRDefault="00007775" w:rsidP="00007775">
      <w:pPr>
        <w:spacing w:line="360" w:lineRule="auto"/>
        <w:rPr>
          <w:rFonts w:asciiTheme="majorBidi" w:eastAsia="SimSun" w:hAnsiTheme="majorBidi" w:cstheme="majorBidi"/>
        </w:rPr>
      </w:pPr>
    </w:p>
    <w:p w14:paraId="092D593A" w14:textId="77777777" w:rsidR="00007775" w:rsidRDefault="00007775" w:rsidP="00007775">
      <w:pPr>
        <w:spacing w:line="360" w:lineRule="auto"/>
        <w:rPr>
          <w:rFonts w:asciiTheme="majorBidi" w:eastAsia="SimSun" w:hAnsiTheme="majorBidi" w:cstheme="majorBidi"/>
        </w:rPr>
      </w:pPr>
    </w:p>
    <w:p w14:paraId="2BC4B9C6" w14:textId="77777777" w:rsidR="00007775" w:rsidRDefault="00007775" w:rsidP="00007775">
      <w:pPr>
        <w:spacing w:line="360" w:lineRule="auto"/>
        <w:rPr>
          <w:rFonts w:asciiTheme="majorBidi" w:eastAsia="SimSun" w:hAnsiTheme="majorBidi" w:cstheme="majorBidi"/>
        </w:rPr>
      </w:pPr>
    </w:p>
    <w:tbl>
      <w:tblPr>
        <w:tblStyle w:val="TableGrid"/>
        <w:tblW w:w="9746" w:type="dxa"/>
        <w:tblLook w:val="04A0" w:firstRow="1" w:lastRow="0" w:firstColumn="1" w:lastColumn="0" w:noHBand="0" w:noVBand="1"/>
      </w:tblPr>
      <w:tblGrid>
        <w:gridCol w:w="9796"/>
      </w:tblGrid>
      <w:tr w:rsidR="00007775" w14:paraId="668DD577" w14:textId="77777777" w:rsidTr="006A116D">
        <w:trPr>
          <w:trHeight w:val="10919"/>
        </w:trPr>
        <w:tc>
          <w:tcPr>
            <w:tcW w:w="9746" w:type="dxa"/>
          </w:tcPr>
          <w:p w14:paraId="3517A125" w14:textId="77777777" w:rsidR="00007775" w:rsidRDefault="00212735" w:rsidP="006A116D">
            <w:pPr>
              <w:spacing w:line="360" w:lineRule="auto"/>
              <w:ind w:left="-567" w:right="-330"/>
              <w:rPr>
                <w:rFonts w:asciiTheme="majorBidi" w:hAnsiTheme="majorBidi" w:cstheme="majorBidi"/>
              </w:rPr>
            </w:pPr>
            <w:r w:rsidRPr="00212735">
              <w:rPr>
                <w:rFonts w:asciiTheme="majorBidi" w:hAnsiTheme="majorBidi" w:cstheme="majorBidi"/>
                <w:noProof/>
              </w:rPr>
              <w:lastRenderedPageBreak/>
              <w:drawing>
                <wp:inline distT="0" distB="0" distL="0" distR="0" wp14:anchorId="7E3A3659" wp14:editId="1A43ED92">
                  <wp:extent cx="6653310" cy="7096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56243" cy="7099253"/>
                          </a:xfrm>
                          <a:prstGeom prst="rect">
                            <a:avLst/>
                          </a:prstGeom>
                          <a:noFill/>
                          <a:ln>
                            <a:noFill/>
                          </a:ln>
                        </pic:spPr>
                      </pic:pic>
                    </a:graphicData>
                  </a:graphic>
                </wp:inline>
              </w:drawing>
            </w:r>
          </w:p>
        </w:tc>
      </w:tr>
    </w:tbl>
    <w:p w14:paraId="6A432BF1" w14:textId="77777777" w:rsidR="00212735" w:rsidRDefault="00212735" w:rsidP="00007775">
      <w:pPr>
        <w:spacing w:after="0" w:line="360" w:lineRule="auto"/>
        <w:jc w:val="center"/>
        <w:rPr>
          <w:rFonts w:asciiTheme="majorBidi" w:hAnsiTheme="majorBidi" w:cstheme="majorBidi"/>
        </w:rPr>
      </w:pPr>
    </w:p>
    <w:p w14:paraId="2DF9A41A" w14:textId="77777777" w:rsidR="00007775" w:rsidRDefault="00007775" w:rsidP="00007775">
      <w:pPr>
        <w:spacing w:after="0" w:line="360" w:lineRule="auto"/>
        <w:jc w:val="center"/>
        <w:rPr>
          <w:rFonts w:asciiTheme="majorBidi" w:eastAsia="SimSun" w:hAnsiTheme="majorBidi" w:cstheme="majorBidi"/>
        </w:rPr>
      </w:pPr>
      <w:r>
        <w:rPr>
          <w:rFonts w:asciiTheme="majorBidi" w:hAnsiTheme="majorBidi" w:cstheme="majorBidi"/>
        </w:rPr>
        <w:t xml:space="preserve">Figure 4. Parameter distributions of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rPr>
        <w:t xml:space="preserve"> on six prototypes including </w:t>
      </w:r>
    </w:p>
    <w:p w14:paraId="5D195455" w14:textId="77777777" w:rsidR="00007775" w:rsidRPr="00FF6966" w:rsidRDefault="00007775" w:rsidP="00007775">
      <w:pPr>
        <w:spacing w:after="0" w:line="360" w:lineRule="auto"/>
        <w:jc w:val="center"/>
        <w:rPr>
          <w:rFonts w:asciiTheme="majorBidi" w:hAnsiTheme="majorBidi" w:cstheme="majorBidi"/>
        </w:rPr>
      </w:pP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lv1</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lv1</w:t>
      </w:r>
      <w:r>
        <w:rPr>
          <w:rFonts w:asciiTheme="majorBidi" w:eastAsia="SimSun" w:hAnsiTheme="majorBidi" w:cstheme="majorBidi"/>
        </w:rPr>
        <w:t xml:space="preserve"> at interaction strength </w:t>
      </w:r>
      <w:proofErr w:type="gramStart"/>
      <w:r w:rsidRPr="00FF6966">
        <w:rPr>
          <w:rFonts w:asciiTheme="majorBidi" w:eastAsia="SimSun" w:hAnsiTheme="majorBidi" w:cstheme="majorBidi"/>
          <w:i/>
          <w:iCs/>
        </w:rPr>
        <w:t>A</w:t>
      </w:r>
      <w:proofErr w:type="gramEnd"/>
      <w:r>
        <w:rPr>
          <w:rFonts w:asciiTheme="majorBidi" w:eastAsia="SimSun" w:hAnsiTheme="majorBidi" w:cstheme="majorBidi"/>
        </w:rPr>
        <w:t xml:space="preserve"> parameter at one sampling time</w:t>
      </w:r>
    </w:p>
    <w:p w14:paraId="2FC52762" w14:textId="77777777" w:rsidR="00007775" w:rsidRDefault="00007775" w:rsidP="00007775">
      <w:pPr>
        <w:spacing w:line="360" w:lineRule="auto"/>
        <w:jc w:val="center"/>
        <w:rPr>
          <w:rFonts w:asciiTheme="majorBidi" w:hAnsiTheme="majorBidi" w:cstheme="majorBidi"/>
        </w:rPr>
      </w:pPr>
    </w:p>
    <w:p w14:paraId="3984A0A9" w14:textId="77777777" w:rsidR="00007775" w:rsidRDefault="00007775" w:rsidP="00007775">
      <w:pPr>
        <w:spacing w:line="360" w:lineRule="auto"/>
        <w:jc w:val="center"/>
        <w:rPr>
          <w:rFonts w:asciiTheme="majorBidi" w:hAnsiTheme="majorBidi" w:cstheme="majorBidi"/>
        </w:rPr>
      </w:pPr>
    </w:p>
    <w:tbl>
      <w:tblPr>
        <w:tblStyle w:val="TableGrid"/>
        <w:tblW w:w="9746" w:type="dxa"/>
        <w:tblLook w:val="04A0" w:firstRow="1" w:lastRow="0" w:firstColumn="1" w:lastColumn="0" w:noHBand="0" w:noVBand="1"/>
      </w:tblPr>
      <w:tblGrid>
        <w:gridCol w:w="9746"/>
      </w:tblGrid>
      <w:tr w:rsidR="00007775" w14:paraId="14EF7377" w14:textId="77777777" w:rsidTr="006A116D">
        <w:trPr>
          <w:trHeight w:val="10919"/>
        </w:trPr>
        <w:tc>
          <w:tcPr>
            <w:tcW w:w="9746" w:type="dxa"/>
          </w:tcPr>
          <w:p w14:paraId="301446DE" w14:textId="77777777" w:rsidR="00007775" w:rsidRDefault="00212735" w:rsidP="006A116D">
            <w:pPr>
              <w:spacing w:line="360" w:lineRule="auto"/>
              <w:ind w:left="-567" w:right="-330" w:firstLine="425"/>
              <w:rPr>
                <w:rFonts w:asciiTheme="majorBidi" w:hAnsiTheme="majorBidi" w:cstheme="majorBidi"/>
              </w:rPr>
            </w:pPr>
            <w:r w:rsidRPr="00212735">
              <w:rPr>
                <w:rFonts w:asciiTheme="majorBidi" w:hAnsiTheme="majorBidi" w:cstheme="majorBidi"/>
                <w:noProof/>
              </w:rPr>
              <w:lastRenderedPageBreak/>
              <w:drawing>
                <wp:inline distT="0" distB="0" distL="0" distR="0" wp14:anchorId="3AFDA99F" wp14:editId="3060F95A">
                  <wp:extent cx="6326204" cy="6987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6889" cy="6988297"/>
                          </a:xfrm>
                          <a:prstGeom prst="rect">
                            <a:avLst/>
                          </a:prstGeom>
                          <a:noFill/>
                          <a:ln>
                            <a:noFill/>
                          </a:ln>
                        </pic:spPr>
                      </pic:pic>
                    </a:graphicData>
                  </a:graphic>
                </wp:inline>
              </w:drawing>
            </w:r>
          </w:p>
        </w:tc>
      </w:tr>
    </w:tbl>
    <w:p w14:paraId="412D5447" w14:textId="77777777" w:rsidR="00007775" w:rsidRDefault="00007775" w:rsidP="00007775">
      <w:pPr>
        <w:spacing w:after="0" w:line="360" w:lineRule="auto"/>
        <w:jc w:val="center"/>
        <w:rPr>
          <w:rFonts w:asciiTheme="majorBidi" w:eastAsia="SimSun" w:hAnsiTheme="majorBidi" w:cstheme="majorBidi"/>
        </w:rPr>
      </w:pPr>
      <w:r>
        <w:rPr>
          <w:rFonts w:asciiTheme="majorBidi" w:hAnsiTheme="majorBidi" w:cstheme="majorBidi"/>
        </w:rPr>
        <w:t xml:space="preserve">Figure 5. Parameter distributions of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on six prototypes including </w:t>
      </w:r>
    </w:p>
    <w:p w14:paraId="0306FC8A" w14:textId="77777777" w:rsidR="00007775" w:rsidRDefault="00007775" w:rsidP="00007775">
      <w:pPr>
        <w:spacing w:after="0" w:line="360" w:lineRule="auto"/>
        <w:jc w:val="center"/>
        <w:rPr>
          <w:rFonts w:asciiTheme="majorBidi" w:hAnsiTheme="majorBidi" w:cstheme="majorBidi"/>
        </w:rPr>
      </w:pP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lv1</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lv1</w:t>
      </w:r>
      <w:r>
        <w:rPr>
          <w:rFonts w:asciiTheme="majorBidi" w:eastAsia="SimSun" w:hAnsiTheme="majorBidi" w:cstheme="majorBidi"/>
        </w:rPr>
        <w:t xml:space="preserve"> at interaction strength </w:t>
      </w:r>
      <w:proofErr w:type="gramStart"/>
      <w:r w:rsidRPr="00FF6966">
        <w:rPr>
          <w:rFonts w:asciiTheme="majorBidi" w:eastAsia="SimSun" w:hAnsiTheme="majorBidi" w:cstheme="majorBidi"/>
          <w:i/>
          <w:iCs/>
        </w:rPr>
        <w:t>A</w:t>
      </w:r>
      <w:proofErr w:type="gramEnd"/>
      <w:r>
        <w:rPr>
          <w:rFonts w:asciiTheme="majorBidi" w:eastAsia="SimSun" w:hAnsiTheme="majorBidi" w:cstheme="majorBidi"/>
        </w:rPr>
        <w:t xml:space="preserve"> parameter at one sampling time</w:t>
      </w:r>
    </w:p>
    <w:p w14:paraId="3E12FE51" w14:textId="77777777" w:rsidR="00007775" w:rsidRPr="00862C75" w:rsidRDefault="00007775" w:rsidP="00007775">
      <w:pPr>
        <w:spacing w:line="360" w:lineRule="auto"/>
        <w:rPr>
          <w:rFonts w:asciiTheme="majorBidi" w:hAnsiTheme="majorBidi" w:cstheme="majorBidi"/>
        </w:rPr>
      </w:pPr>
      <w:r>
        <w:rPr>
          <w:rFonts w:asciiTheme="majorBidi" w:hAnsiTheme="majorBidi" w:cstheme="majorBidi"/>
        </w:rPr>
        <w:t xml:space="preserve">During simulation duration of 100 seconds, escape number and time are monitored. Escape rate is measured by the last escape time of crowd over the total pedestrian have been escaped. This measurement is to remove the influence of counting escape rate by total population number. Figures 6, 7, 8 present escape number, escape time, and escape rates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14:paraId="6ED79CFA" w14:textId="77777777" w:rsidTr="006A116D">
        <w:tc>
          <w:tcPr>
            <w:tcW w:w="9242" w:type="dxa"/>
          </w:tcPr>
          <w:p w14:paraId="79B34E81" w14:textId="77777777" w:rsidR="00007775" w:rsidRDefault="00007775" w:rsidP="006A116D">
            <w:pPr>
              <w:spacing w:line="360" w:lineRule="auto"/>
              <w:jc w:val="center"/>
              <w:rPr>
                <w:rFonts w:asciiTheme="majorBidi" w:hAnsiTheme="majorBidi" w:cstheme="majorBidi"/>
              </w:rPr>
            </w:pPr>
            <w:r w:rsidRPr="008C6258">
              <w:rPr>
                <w:rFonts w:asciiTheme="majorBidi" w:hAnsiTheme="majorBidi" w:cstheme="majorBidi"/>
                <w:noProof/>
              </w:rPr>
              <w:lastRenderedPageBreak/>
              <w:drawing>
                <wp:inline distT="0" distB="0" distL="0" distR="0" wp14:anchorId="134ABB34" wp14:editId="34FC74A3">
                  <wp:extent cx="3733333" cy="2987675"/>
                  <wp:effectExtent l="0" t="0" r="63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34711" cy="2988778"/>
                          </a:xfrm>
                          <a:prstGeom prst="rect">
                            <a:avLst/>
                          </a:prstGeom>
                          <a:noFill/>
                          <a:ln>
                            <a:noFill/>
                          </a:ln>
                        </pic:spPr>
                      </pic:pic>
                    </a:graphicData>
                  </a:graphic>
                </wp:inline>
              </w:drawing>
            </w:r>
          </w:p>
        </w:tc>
      </w:tr>
      <w:tr w:rsidR="00007775" w14:paraId="117186BA" w14:textId="77777777" w:rsidTr="006A116D">
        <w:tc>
          <w:tcPr>
            <w:tcW w:w="9242" w:type="dxa"/>
          </w:tcPr>
          <w:p w14:paraId="60AE153C" w14:textId="77777777"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6. 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14:paraId="4B4A3E93" w14:textId="77777777"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14:paraId="5207D4E7" w14:textId="77777777" w:rsidTr="006A116D">
        <w:tc>
          <w:tcPr>
            <w:tcW w:w="9242" w:type="dxa"/>
          </w:tcPr>
          <w:p w14:paraId="7A4F5F4C" w14:textId="77777777" w:rsidR="00007775" w:rsidRDefault="00007775" w:rsidP="006A116D">
            <w:pPr>
              <w:spacing w:line="360" w:lineRule="auto"/>
              <w:jc w:val="center"/>
              <w:rPr>
                <w:rFonts w:asciiTheme="majorBidi" w:hAnsiTheme="majorBidi" w:cstheme="majorBidi"/>
              </w:rPr>
            </w:pPr>
            <w:r w:rsidRPr="00584EFA">
              <w:rPr>
                <w:rFonts w:asciiTheme="majorBidi" w:hAnsiTheme="majorBidi" w:cstheme="majorBidi"/>
                <w:noProof/>
              </w:rPr>
              <w:drawing>
                <wp:inline distT="0" distB="0" distL="0" distR="0" wp14:anchorId="54135446" wp14:editId="0494F114">
                  <wp:extent cx="4297680" cy="36118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99353" cy="3613286"/>
                          </a:xfrm>
                          <a:prstGeom prst="rect">
                            <a:avLst/>
                          </a:prstGeom>
                          <a:noFill/>
                          <a:ln>
                            <a:noFill/>
                          </a:ln>
                        </pic:spPr>
                      </pic:pic>
                    </a:graphicData>
                  </a:graphic>
                </wp:inline>
              </w:drawing>
            </w:r>
          </w:p>
        </w:tc>
      </w:tr>
      <w:tr w:rsidR="00007775" w14:paraId="64E37A51" w14:textId="77777777" w:rsidTr="006A116D">
        <w:tc>
          <w:tcPr>
            <w:tcW w:w="9242" w:type="dxa"/>
          </w:tcPr>
          <w:p w14:paraId="117F8A25" w14:textId="77777777"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7. Escape time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14:paraId="05D85D35" w14:textId="77777777" w:rsidR="00007775" w:rsidRDefault="00007775" w:rsidP="00007775">
      <w:pPr>
        <w:spacing w:line="360" w:lineRule="auto"/>
        <w:rPr>
          <w:rFonts w:asciiTheme="majorBidi" w:hAnsiTheme="majorBidi" w:cstheme="majorBidi"/>
        </w:rPr>
      </w:pPr>
    </w:p>
    <w:p w14:paraId="587C5D52" w14:textId="77777777" w:rsidR="00007775" w:rsidRDefault="00007775" w:rsidP="00007775">
      <w:pPr>
        <w:spacing w:line="360" w:lineRule="auto"/>
        <w:rPr>
          <w:rFonts w:asciiTheme="majorBidi" w:hAnsiTheme="majorBidi" w:cstheme="majorBidi"/>
        </w:rPr>
      </w:pPr>
    </w:p>
    <w:p w14:paraId="3614ECEE" w14:textId="77777777"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14:paraId="292DDBD9" w14:textId="77777777" w:rsidTr="006A116D">
        <w:tc>
          <w:tcPr>
            <w:tcW w:w="9242" w:type="dxa"/>
          </w:tcPr>
          <w:p w14:paraId="5BD22DA4" w14:textId="77777777" w:rsidR="00007775" w:rsidRDefault="00007775" w:rsidP="006A116D">
            <w:pPr>
              <w:spacing w:line="360" w:lineRule="auto"/>
              <w:jc w:val="center"/>
              <w:rPr>
                <w:rFonts w:asciiTheme="majorBidi" w:hAnsiTheme="majorBidi" w:cstheme="majorBidi"/>
              </w:rPr>
            </w:pPr>
            <w:r w:rsidRPr="00584EFA">
              <w:rPr>
                <w:rFonts w:asciiTheme="majorBidi" w:hAnsiTheme="majorBidi" w:cstheme="majorBidi"/>
                <w:noProof/>
              </w:rPr>
              <w:lastRenderedPageBreak/>
              <w:drawing>
                <wp:inline distT="0" distB="0" distL="0" distR="0" wp14:anchorId="60F1321A" wp14:editId="201C053C">
                  <wp:extent cx="4168259" cy="35585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71676" cy="3561457"/>
                          </a:xfrm>
                          <a:prstGeom prst="rect">
                            <a:avLst/>
                          </a:prstGeom>
                          <a:noFill/>
                          <a:ln>
                            <a:noFill/>
                          </a:ln>
                        </pic:spPr>
                      </pic:pic>
                    </a:graphicData>
                  </a:graphic>
                </wp:inline>
              </w:drawing>
            </w:r>
          </w:p>
        </w:tc>
      </w:tr>
      <w:tr w:rsidR="00007775" w14:paraId="49C1A29D" w14:textId="77777777" w:rsidTr="006A116D">
        <w:tc>
          <w:tcPr>
            <w:tcW w:w="9242" w:type="dxa"/>
          </w:tcPr>
          <w:p w14:paraId="5F57E38E" w14:textId="77777777"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8. Escape rate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14:paraId="24884DAF" w14:textId="77777777" w:rsidR="00007775" w:rsidRDefault="00007775" w:rsidP="00007775">
      <w:pPr>
        <w:spacing w:line="360" w:lineRule="auto"/>
        <w:rPr>
          <w:rFonts w:asciiTheme="majorBidi" w:hAnsiTheme="majorBidi" w:cstheme="majorBidi"/>
        </w:rPr>
      </w:pPr>
    </w:p>
    <w:p w14:paraId="1C18F497" w14:textId="77777777" w:rsidR="00007775" w:rsidRDefault="00007775" w:rsidP="00007775">
      <w:pPr>
        <w:spacing w:line="360" w:lineRule="auto"/>
        <w:rPr>
          <w:rFonts w:asciiTheme="majorBidi" w:hAnsiTheme="majorBidi" w:cstheme="majorBidi"/>
        </w:rPr>
      </w:pPr>
      <w:r>
        <w:rPr>
          <w:rFonts w:asciiTheme="majorBidi" w:hAnsiTheme="majorBidi" w:cstheme="majorBidi"/>
        </w:rPr>
        <w:t xml:space="preserve">Figures 9, 10, 11 present escape number, escape time, and escape rates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14:paraId="3D4804DF" w14:textId="77777777" w:rsidTr="006A116D">
        <w:tc>
          <w:tcPr>
            <w:tcW w:w="9242" w:type="dxa"/>
          </w:tcPr>
          <w:p w14:paraId="046BF94F" w14:textId="77777777" w:rsidR="00007775" w:rsidRDefault="00007775" w:rsidP="006A116D">
            <w:pPr>
              <w:spacing w:line="360" w:lineRule="auto"/>
              <w:jc w:val="center"/>
              <w:rPr>
                <w:rFonts w:asciiTheme="majorBidi" w:hAnsiTheme="majorBidi" w:cstheme="majorBidi"/>
              </w:rPr>
            </w:pPr>
            <w:r w:rsidRPr="006C4573">
              <w:rPr>
                <w:rFonts w:asciiTheme="majorBidi" w:hAnsiTheme="majorBidi" w:cstheme="majorBidi"/>
                <w:noProof/>
              </w:rPr>
              <w:drawing>
                <wp:inline distT="0" distB="0" distL="0" distR="0" wp14:anchorId="6E0196F3" wp14:editId="4E08E568">
                  <wp:extent cx="3703320" cy="316089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06813" cy="3163872"/>
                          </a:xfrm>
                          <a:prstGeom prst="rect">
                            <a:avLst/>
                          </a:prstGeom>
                          <a:noFill/>
                          <a:ln>
                            <a:noFill/>
                          </a:ln>
                        </pic:spPr>
                      </pic:pic>
                    </a:graphicData>
                  </a:graphic>
                </wp:inline>
              </w:drawing>
            </w:r>
          </w:p>
        </w:tc>
      </w:tr>
      <w:tr w:rsidR="00007775" w14:paraId="30AF2EE4" w14:textId="77777777" w:rsidTr="006A116D">
        <w:tc>
          <w:tcPr>
            <w:tcW w:w="9242" w:type="dxa"/>
          </w:tcPr>
          <w:p w14:paraId="0EEFA932" w14:textId="77777777" w:rsidR="00007775" w:rsidRDefault="00007775" w:rsidP="006A116D">
            <w:pPr>
              <w:spacing w:line="360" w:lineRule="auto"/>
              <w:jc w:val="center"/>
              <w:rPr>
                <w:rFonts w:asciiTheme="majorBidi" w:eastAsia="SimSun" w:hAnsiTheme="majorBidi" w:cstheme="majorBidi"/>
              </w:rPr>
            </w:pPr>
            <w:r>
              <w:rPr>
                <w:rFonts w:asciiTheme="majorBidi" w:hAnsiTheme="majorBidi" w:cstheme="majorBidi"/>
              </w:rPr>
              <w:t xml:space="preserve">Figure 9. 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p w14:paraId="1B3A8FE6" w14:textId="77777777" w:rsidR="00007775" w:rsidRPr="00584EFA" w:rsidRDefault="00007775" w:rsidP="006A116D">
            <w:pPr>
              <w:spacing w:line="360" w:lineRule="auto"/>
              <w:jc w:val="center"/>
              <w:rPr>
                <w:rFonts w:asciiTheme="majorBidi" w:hAnsiTheme="majorBidi" w:cstheme="majorBidi"/>
              </w:rPr>
            </w:pPr>
          </w:p>
        </w:tc>
      </w:tr>
      <w:tr w:rsidR="00007775" w14:paraId="545A1A8E" w14:textId="77777777" w:rsidTr="006A116D">
        <w:tc>
          <w:tcPr>
            <w:tcW w:w="9242" w:type="dxa"/>
          </w:tcPr>
          <w:p w14:paraId="4BA6AD7B" w14:textId="77777777" w:rsidR="00007775" w:rsidRDefault="00007775" w:rsidP="006A116D">
            <w:pPr>
              <w:spacing w:line="360" w:lineRule="auto"/>
              <w:jc w:val="center"/>
              <w:rPr>
                <w:rFonts w:asciiTheme="majorBidi" w:hAnsiTheme="majorBidi" w:cstheme="majorBidi"/>
              </w:rPr>
            </w:pPr>
            <w:r w:rsidRPr="006C4573">
              <w:rPr>
                <w:rFonts w:asciiTheme="majorBidi" w:hAnsiTheme="majorBidi" w:cstheme="majorBidi"/>
                <w:noProof/>
              </w:rPr>
              <w:lastRenderedPageBreak/>
              <w:drawing>
                <wp:inline distT="0" distB="0" distL="0" distR="0" wp14:anchorId="4655ADCF" wp14:editId="5FF9AEAC">
                  <wp:extent cx="3998045" cy="34823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99429" cy="3483546"/>
                          </a:xfrm>
                          <a:prstGeom prst="rect">
                            <a:avLst/>
                          </a:prstGeom>
                          <a:noFill/>
                          <a:ln>
                            <a:noFill/>
                          </a:ln>
                        </pic:spPr>
                      </pic:pic>
                    </a:graphicData>
                  </a:graphic>
                </wp:inline>
              </w:drawing>
            </w:r>
          </w:p>
        </w:tc>
      </w:tr>
      <w:tr w:rsidR="00007775" w14:paraId="2CBE5541" w14:textId="77777777" w:rsidTr="006A116D">
        <w:tc>
          <w:tcPr>
            <w:tcW w:w="9242" w:type="dxa"/>
          </w:tcPr>
          <w:p w14:paraId="1FB98F62" w14:textId="77777777"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10. Escape time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tc>
      </w:tr>
    </w:tbl>
    <w:p w14:paraId="1CD9705D" w14:textId="77777777"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5"/>
      </w:tblGrid>
      <w:tr w:rsidR="00007775" w14:paraId="275917C3" w14:textId="77777777" w:rsidTr="006A116D">
        <w:trPr>
          <w:trHeight w:val="5192"/>
        </w:trPr>
        <w:tc>
          <w:tcPr>
            <w:tcW w:w="8845" w:type="dxa"/>
          </w:tcPr>
          <w:p w14:paraId="5CB859C7" w14:textId="77777777" w:rsidR="00007775" w:rsidRDefault="00007775" w:rsidP="006A116D">
            <w:pPr>
              <w:spacing w:line="360" w:lineRule="auto"/>
              <w:jc w:val="center"/>
              <w:rPr>
                <w:rFonts w:asciiTheme="majorBidi" w:hAnsiTheme="majorBidi" w:cstheme="majorBidi"/>
              </w:rPr>
            </w:pPr>
            <w:r w:rsidRPr="006C4573">
              <w:rPr>
                <w:rFonts w:asciiTheme="majorBidi" w:hAnsiTheme="majorBidi" w:cstheme="majorBidi"/>
                <w:noProof/>
              </w:rPr>
              <w:drawing>
                <wp:inline distT="0" distB="0" distL="0" distR="0" wp14:anchorId="08AED979" wp14:editId="36D9BA65">
                  <wp:extent cx="4175760" cy="357525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78597" cy="3577680"/>
                          </a:xfrm>
                          <a:prstGeom prst="rect">
                            <a:avLst/>
                          </a:prstGeom>
                          <a:noFill/>
                          <a:ln>
                            <a:noFill/>
                          </a:ln>
                        </pic:spPr>
                      </pic:pic>
                    </a:graphicData>
                  </a:graphic>
                </wp:inline>
              </w:drawing>
            </w:r>
          </w:p>
        </w:tc>
      </w:tr>
      <w:tr w:rsidR="00007775" w14:paraId="09FB758E" w14:textId="77777777" w:rsidTr="006A116D">
        <w:trPr>
          <w:trHeight w:val="350"/>
        </w:trPr>
        <w:tc>
          <w:tcPr>
            <w:tcW w:w="8845" w:type="dxa"/>
          </w:tcPr>
          <w:p w14:paraId="1FF15FF8" w14:textId="77777777"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11. Escape rate of six prototypes in </w:t>
            </w:r>
            <w:r w:rsidRPr="00FE079E">
              <w:rPr>
                <w:rFonts w:asciiTheme="majorBidi" w:eastAsia="SimSun" w:hAnsiTheme="majorBidi" w:cstheme="majorBidi"/>
                <w:i/>
                <w:iCs/>
              </w:rPr>
              <w:t>SD</w:t>
            </w:r>
            <w:r w:rsidRPr="006C4573">
              <w:rPr>
                <w:rFonts w:asciiTheme="majorBidi" w:eastAsia="SimSun" w:hAnsiTheme="majorBidi" w:cstheme="majorBidi"/>
                <w:i/>
                <w:iCs/>
                <w:vertAlign w:val="subscript"/>
              </w:rPr>
              <w:t>2</w:t>
            </w:r>
            <w:r>
              <w:rPr>
                <w:rFonts w:asciiTheme="majorBidi" w:eastAsia="SimSun" w:hAnsiTheme="majorBidi" w:cstheme="majorBidi"/>
              </w:rPr>
              <w:t xml:space="preserve"> of the population size N= 70</w:t>
            </w:r>
          </w:p>
        </w:tc>
      </w:tr>
    </w:tbl>
    <w:p w14:paraId="0ED96E81" w14:textId="77777777" w:rsidR="00007775" w:rsidRDefault="00007775" w:rsidP="00007775">
      <w:pPr>
        <w:spacing w:line="360" w:lineRule="auto"/>
        <w:rPr>
          <w:rFonts w:asciiTheme="majorBidi" w:hAnsiTheme="majorBidi" w:cstheme="majorBidi"/>
        </w:rPr>
      </w:pPr>
    </w:p>
    <w:p w14:paraId="4670FAE4" w14:textId="77777777" w:rsidR="00007775" w:rsidRDefault="00007775" w:rsidP="00007775">
      <w:pPr>
        <w:spacing w:line="360" w:lineRule="auto"/>
        <w:rPr>
          <w:rFonts w:asciiTheme="majorBidi" w:hAnsiTheme="majorBidi" w:cstheme="majorBidi"/>
        </w:rPr>
      </w:pPr>
      <w:r>
        <w:rPr>
          <w:rFonts w:asciiTheme="majorBidi" w:hAnsiTheme="majorBidi" w:cstheme="majorBidi"/>
        </w:rPr>
        <w:lastRenderedPageBreak/>
        <w:t xml:space="preserve">Through the observation, the </w:t>
      </w:r>
      <w:proofErr w:type="spellStart"/>
      <w:r>
        <w:rPr>
          <w:rFonts w:asciiTheme="majorBidi" w:hAnsiTheme="majorBidi" w:cstheme="majorBidi"/>
        </w:rPr>
        <w:t>Prototype</w:t>
      </w:r>
      <w:r>
        <w:rPr>
          <w:rFonts w:asciiTheme="majorBidi" w:hAnsiTheme="majorBidi" w:cstheme="majorBidi"/>
          <w:vertAlign w:val="subscript"/>
        </w:rPr>
        <w:t>differential</w:t>
      </w:r>
      <w:proofErr w:type="spellEnd"/>
      <w:r>
        <w:rPr>
          <w:rFonts w:asciiTheme="majorBidi" w:hAnsiTheme="majorBidi" w:cstheme="majorBidi"/>
        </w:rPr>
        <w:t>, which uses different parameter distributions for pedestrian types, generates highest escape rates comparing to other prototypes. Moreover, average-based prototypes have higher escape rate than uniform-based prototypes.</w:t>
      </w:r>
    </w:p>
    <w:p w14:paraId="7755E739" w14:textId="77777777" w:rsidR="00007775" w:rsidRPr="00862C75" w:rsidRDefault="00007775" w:rsidP="00007775">
      <w:pPr>
        <w:spacing w:line="360" w:lineRule="auto"/>
        <w:rPr>
          <w:rFonts w:asciiTheme="majorBidi" w:hAnsiTheme="majorBidi" w:cstheme="majorBidi"/>
        </w:rPr>
      </w:pPr>
      <w:r>
        <w:rPr>
          <w:rFonts w:asciiTheme="majorBidi" w:hAnsiTheme="majorBidi" w:cstheme="majorBidi"/>
        </w:rPr>
        <w:t xml:space="preserve">Figures 11, 12 present blockage frequencies of these two approaches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14:paraId="1B14C20D" w14:textId="77777777" w:rsidTr="006A116D">
        <w:tc>
          <w:tcPr>
            <w:tcW w:w="9242" w:type="dxa"/>
          </w:tcPr>
          <w:p w14:paraId="35947336" w14:textId="77777777" w:rsidR="00007775" w:rsidRDefault="00007775" w:rsidP="006A116D">
            <w:pPr>
              <w:spacing w:line="360" w:lineRule="auto"/>
              <w:jc w:val="center"/>
              <w:rPr>
                <w:rFonts w:asciiTheme="majorBidi" w:hAnsiTheme="majorBidi" w:cstheme="majorBidi"/>
              </w:rPr>
            </w:pPr>
            <w:r w:rsidRPr="00696732">
              <w:rPr>
                <w:rFonts w:asciiTheme="majorBidi" w:hAnsiTheme="majorBidi" w:cstheme="majorBidi"/>
                <w:noProof/>
              </w:rPr>
              <w:drawing>
                <wp:inline distT="0" distB="0" distL="0" distR="0" wp14:anchorId="59D07A73" wp14:editId="2DF66BBD">
                  <wp:extent cx="5756285" cy="3368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1102" cy="3370858"/>
                          </a:xfrm>
                          <a:prstGeom prst="rect">
                            <a:avLst/>
                          </a:prstGeom>
                          <a:noFill/>
                          <a:ln>
                            <a:noFill/>
                          </a:ln>
                        </pic:spPr>
                      </pic:pic>
                    </a:graphicData>
                  </a:graphic>
                </wp:inline>
              </w:drawing>
            </w:r>
          </w:p>
        </w:tc>
      </w:tr>
      <w:tr w:rsidR="00007775" w14:paraId="70C7B3BD" w14:textId="77777777" w:rsidTr="006A116D">
        <w:tc>
          <w:tcPr>
            <w:tcW w:w="9242" w:type="dxa"/>
          </w:tcPr>
          <w:p w14:paraId="066521A0" w14:textId="77777777"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11. Blockage frequencies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 xml:space="preserve">1 </w:t>
            </w:r>
            <w:r>
              <w:rPr>
                <w:rFonts w:asciiTheme="majorBidi" w:hAnsiTheme="majorBidi" w:cstheme="majorBidi"/>
              </w:rPr>
              <w:t xml:space="preserve">over 200 simulation times </w:t>
            </w:r>
          </w:p>
        </w:tc>
      </w:tr>
      <w:tr w:rsidR="00007775" w14:paraId="2401A873" w14:textId="77777777" w:rsidTr="006A116D">
        <w:tc>
          <w:tcPr>
            <w:tcW w:w="9242" w:type="dxa"/>
          </w:tcPr>
          <w:p w14:paraId="384757D7" w14:textId="77777777" w:rsidR="00007775" w:rsidRDefault="00007775" w:rsidP="006A116D">
            <w:pPr>
              <w:spacing w:line="360" w:lineRule="auto"/>
              <w:ind w:left="-284"/>
              <w:jc w:val="center"/>
              <w:rPr>
                <w:rFonts w:asciiTheme="majorBidi" w:hAnsiTheme="majorBidi" w:cstheme="majorBidi"/>
              </w:rPr>
            </w:pPr>
            <w:r w:rsidRPr="00A46313">
              <w:rPr>
                <w:rFonts w:asciiTheme="majorBidi" w:hAnsiTheme="majorBidi" w:cstheme="majorBidi"/>
                <w:noProof/>
              </w:rPr>
              <w:drawing>
                <wp:inline distT="0" distB="0" distL="0" distR="0" wp14:anchorId="619002F5" wp14:editId="6CCE4DEA">
                  <wp:extent cx="5972000" cy="3467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73366" cy="3467893"/>
                          </a:xfrm>
                          <a:prstGeom prst="rect">
                            <a:avLst/>
                          </a:prstGeom>
                          <a:noFill/>
                          <a:ln>
                            <a:noFill/>
                          </a:ln>
                        </pic:spPr>
                      </pic:pic>
                    </a:graphicData>
                  </a:graphic>
                </wp:inline>
              </w:drawing>
            </w:r>
          </w:p>
        </w:tc>
      </w:tr>
      <w:tr w:rsidR="00007775" w14:paraId="76E5E03C" w14:textId="77777777" w:rsidTr="006A116D">
        <w:tc>
          <w:tcPr>
            <w:tcW w:w="9242" w:type="dxa"/>
          </w:tcPr>
          <w:p w14:paraId="6EA81958" w14:textId="77777777" w:rsidR="00A37C54" w:rsidRDefault="00007775" w:rsidP="00A37C54">
            <w:pPr>
              <w:spacing w:line="360" w:lineRule="auto"/>
              <w:jc w:val="center"/>
              <w:rPr>
                <w:rFonts w:asciiTheme="majorBidi" w:eastAsia="SimSun" w:hAnsiTheme="majorBidi" w:cstheme="majorBidi"/>
              </w:rPr>
            </w:pPr>
            <w:r>
              <w:rPr>
                <w:rFonts w:asciiTheme="majorBidi" w:hAnsiTheme="majorBidi" w:cstheme="majorBidi"/>
              </w:rPr>
              <w:t xml:space="preserve">Figure 12. Blockage frequencies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p w14:paraId="41E12F71" w14:textId="77777777" w:rsidR="00A37C54" w:rsidRPr="00A37C54" w:rsidRDefault="00A37C54" w:rsidP="00A37C54">
            <w:pPr>
              <w:spacing w:line="360" w:lineRule="auto"/>
              <w:jc w:val="center"/>
              <w:rPr>
                <w:rFonts w:asciiTheme="majorBidi" w:eastAsia="SimSun" w:hAnsiTheme="majorBidi" w:cstheme="majorBidi"/>
              </w:rPr>
            </w:pPr>
          </w:p>
        </w:tc>
      </w:tr>
    </w:tbl>
    <w:p w14:paraId="6BD843FF" w14:textId="77777777" w:rsidR="00A55DAE" w:rsidRPr="00A70AAC" w:rsidRDefault="00A55DAE" w:rsidP="00A70AAC">
      <w:pPr>
        <w:rPr>
          <w:rFonts w:asciiTheme="majorBidi" w:hAnsiTheme="majorBidi" w:cstheme="majorBidi"/>
          <w:b/>
          <w:bCs/>
        </w:rPr>
      </w:pPr>
      <w:r w:rsidRPr="00A70AAC">
        <w:rPr>
          <w:rFonts w:asciiTheme="majorBidi" w:hAnsiTheme="majorBidi" w:cstheme="majorBidi"/>
          <w:b/>
          <w:bCs/>
        </w:rPr>
        <w:lastRenderedPageBreak/>
        <w:t>References</w:t>
      </w:r>
    </w:p>
    <w:p w14:paraId="62B5848C" w14:textId="77777777" w:rsidR="00B84F8B" w:rsidRDefault="00B84F8B" w:rsidP="00804059">
      <w:pPr>
        <w:pStyle w:val="ListParagraph"/>
        <w:ind w:left="284" w:firstLine="283"/>
        <w:rPr>
          <w:rFonts w:asciiTheme="majorBidi" w:hAnsiTheme="majorBidi" w:cstheme="majorBidi"/>
        </w:rPr>
      </w:pPr>
    </w:p>
    <w:p w14:paraId="68AAD2E3" w14:textId="77777777" w:rsidR="00CC3C1B" w:rsidRDefault="005D41DA" w:rsidP="00310012">
      <w:pPr>
        <w:pStyle w:val="ListParagraph"/>
        <w:ind w:left="709" w:hanging="425"/>
        <w:rPr>
          <w:rFonts w:asciiTheme="majorBidi" w:hAnsiTheme="majorBidi" w:cstheme="majorBidi"/>
        </w:rPr>
      </w:pPr>
      <w:r w:rsidRPr="005D41DA">
        <w:rPr>
          <w:rFonts w:asciiTheme="majorBidi" w:hAnsiTheme="majorBidi" w:cstheme="majorBidi"/>
        </w:rPr>
        <w:t>Aguirre, B. E., El-</w:t>
      </w:r>
      <w:proofErr w:type="spellStart"/>
      <w:r w:rsidRPr="005D41DA">
        <w:rPr>
          <w:rFonts w:asciiTheme="majorBidi" w:hAnsiTheme="majorBidi" w:cstheme="majorBidi"/>
        </w:rPr>
        <w:t>Tawil</w:t>
      </w:r>
      <w:proofErr w:type="spellEnd"/>
      <w:r w:rsidRPr="005D41DA">
        <w:rPr>
          <w:rFonts w:asciiTheme="majorBidi" w:hAnsiTheme="majorBidi" w:cstheme="majorBidi"/>
        </w:rPr>
        <w:t xml:space="preserve">, S., Best, E., Gill, K., </w:t>
      </w:r>
      <w:proofErr w:type="spellStart"/>
      <w:r w:rsidRPr="005D41DA">
        <w:rPr>
          <w:rFonts w:asciiTheme="majorBidi" w:hAnsiTheme="majorBidi" w:cstheme="majorBidi"/>
        </w:rPr>
        <w:t>Fedorov</w:t>
      </w:r>
      <w:proofErr w:type="spellEnd"/>
      <w:r w:rsidRPr="005D41DA">
        <w:rPr>
          <w:rFonts w:asciiTheme="majorBidi" w:hAnsiTheme="majorBidi" w:cstheme="majorBidi"/>
        </w:rPr>
        <w:t>, V., (2011) Contributions of social science agent-based models of building evacuation.</w:t>
      </w:r>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14:paraId="7C693B1C" w14:textId="77777777" w:rsidR="00310012" w:rsidRPr="00310012" w:rsidRDefault="00310012" w:rsidP="00310012">
      <w:pPr>
        <w:pStyle w:val="ListParagraph"/>
        <w:ind w:left="709" w:hanging="425"/>
        <w:rPr>
          <w:rFonts w:asciiTheme="majorBidi" w:hAnsiTheme="majorBidi" w:cstheme="majorBidi"/>
        </w:rPr>
      </w:pPr>
    </w:p>
    <w:p w14:paraId="6C0D898B" w14:textId="77777777" w:rsidR="00D27C17" w:rsidRDefault="00D27C17" w:rsidP="00FC3D0E">
      <w:pPr>
        <w:pStyle w:val="ListParagraph"/>
        <w:ind w:left="709" w:hanging="425"/>
        <w:rPr>
          <w:rFonts w:asciiTheme="majorBidi" w:hAnsiTheme="majorBidi" w:cstheme="majorBidi"/>
        </w:rPr>
      </w:pPr>
      <w:proofErr w:type="spellStart"/>
      <w:r>
        <w:rPr>
          <w:rFonts w:asciiTheme="majorBidi" w:hAnsiTheme="majorBidi" w:cstheme="majorBidi"/>
        </w:rPr>
        <w:t>Ballerini</w:t>
      </w:r>
      <w:proofErr w:type="spellEnd"/>
      <w:r>
        <w:rPr>
          <w:rFonts w:asciiTheme="majorBidi" w:hAnsiTheme="majorBidi" w:cstheme="majorBidi"/>
        </w:rPr>
        <w:t xml:space="preserve">, M., </w:t>
      </w:r>
      <w:proofErr w:type="spellStart"/>
      <w:r>
        <w:rPr>
          <w:rFonts w:asciiTheme="majorBidi" w:hAnsiTheme="majorBidi" w:cstheme="majorBidi"/>
        </w:rPr>
        <w:t>Cabibbo</w:t>
      </w:r>
      <w:proofErr w:type="spellEnd"/>
      <w:r>
        <w:rPr>
          <w:rFonts w:asciiTheme="majorBidi" w:hAnsiTheme="majorBidi" w:cstheme="majorBidi"/>
        </w:rPr>
        <w:t xml:space="preserve">, N., (2008). Empirical investigation of starling flocks: a benchmarks study in collective animal behaviour. In </w:t>
      </w:r>
      <w:r w:rsidRPr="00D27C17">
        <w:rPr>
          <w:rFonts w:asciiTheme="majorBidi" w:hAnsiTheme="majorBidi" w:cstheme="majorBidi"/>
          <w:i/>
          <w:iCs/>
        </w:rPr>
        <w:t>Animal Behaviour</w:t>
      </w:r>
      <w:r>
        <w:rPr>
          <w:rFonts w:asciiTheme="majorBidi" w:hAnsiTheme="majorBidi" w:cstheme="majorBidi"/>
        </w:rPr>
        <w:t>, vol. 76, pp. 201-215.</w:t>
      </w:r>
    </w:p>
    <w:p w14:paraId="5E629ABF" w14:textId="77777777" w:rsidR="00D27C17" w:rsidRDefault="00D27C17" w:rsidP="00FC3D0E">
      <w:pPr>
        <w:pStyle w:val="ListParagraph"/>
        <w:ind w:left="709" w:hanging="425"/>
        <w:rPr>
          <w:rFonts w:asciiTheme="majorBidi" w:hAnsiTheme="majorBidi" w:cstheme="majorBidi"/>
        </w:rPr>
      </w:pPr>
    </w:p>
    <w:p w14:paraId="07D777F8" w14:textId="77777777" w:rsidR="00FC3D0E" w:rsidRDefault="00FC3D0E" w:rsidP="00FC3D0E">
      <w:pPr>
        <w:pStyle w:val="ListParagraph"/>
        <w:ind w:left="709" w:hanging="425"/>
        <w:rPr>
          <w:rFonts w:asciiTheme="majorBidi" w:hAnsiTheme="majorBidi" w:cstheme="majorBidi"/>
        </w:rPr>
      </w:pPr>
      <w:proofErr w:type="spellStart"/>
      <w:r>
        <w:rPr>
          <w:rFonts w:asciiTheme="majorBidi" w:hAnsiTheme="majorBidi" w:cstheme="majorBidi"/>
        </w:rPr>
        <w:t>Bertin</w:t>
      </w:r>
      <w:proofErr w:type="spellEnd"/>
      <w:r>
        <w:rPr>
          <w:rFonts w:asciiTheme="majorBidi" w:hAnsiTheme="majorBidi" w:cstheme="majorBidi"/>
        </w:rPr>
        <w:t xml:space="preserve">, E., </w:t>
      </w:r>
      <w:proofErr w:type="spellStart"/>
      <w:r>
        <w:rPr>
          <w:rFonts w:asciiTheme="majorBidi" w:hAnsiTheme="majorBidi" w:cstheme="majorBidi"/>
        </w:rPr>
        <w:t>Droz</w:t>
      </w:r>
      <w:proofErr w:type="spellEnd"/>
      <w:r>
        <w:rPr>
          <w:rFonts w:asciiTheme="majorBidi" w:hAnsiTheme="majorBidi" w:cstheme="majorBidi"/>
        </w:rPr>
        <w:t xml:space="preserve">, M., </w:t>
      </w:r>
      <w:proofErr w:type="spellStart"/>
      <w:r>
        <w:rPr>
          <w:rFonts w:asciiTheme="majorBidi" w:hAnsiTheme="majorBidi" w:cstheme="majorBidi"/>
        </w:rPr>
        <w:t>Gregoire</w:t>
      </w:r>
      <w:proofErr w:type="spellEnd"/>
      <w:r>
        <w:rPr>
          <w:rFonts w:asciiTheme="majorBidi" w:hAnsiTheme="majorBidi" w:cstheme="majorBidi"/>
        </w:rPr>
        <w:t xml:space="preserve">, G., 2009. Hydrodynamic equations for self-propelled particles: microscopic derivation and stability analysis: </w:t>
      </w:r>
      <w:r w:rsidRPr="00FD3152">
        <w:rPr>
          <w:rFonts w:asciiTheme="majorBidi" w:hAnsiTheme="majorBidi" w:cstheme="majorBidi"/>
          <w:i/>
          <w:iCs/>
        </w:rPr>
        <w:t xml:space="preserve">Journal of Physics A: Mathematical and Theoretical </w:t>
      </w:r>
      <w:r>
        <w:rPr>
          <w:rFonts w:asciiTheme="majorBidi" w:hAnsiTheme="majorBidi" w:cstheme="majorBidi"/>
        </w:rPr>
        <w:t>42, 445001.</w:t>
      </w:r>
    </w:p>
    <w:p w14:paraId="70220BC1" w14:textId="77777777" w:rsidR="00FC3D0E" w:rsidRDefault="00FC3D0E" w:rsidP="00B94779">
      <w:pPr>
        <w:pStyle w:val="ListParagraph"/>
        <w:ind w:left="709" w:hanging="425"/>
        <w:rPr>
          <w:rFonts w:asciiTheme="majorBidi" w:hAnsiTheme="majorBidi" w:cstheme="majorBidi"/>
        </w:rPr>
      </w:pPr>
    </w:p>
    <w:p w14:paraId="6529E0D3" w14:textId="77777777" w:rsidR="003811B0" w:rsidRDefault="003811B0" w:rsidP="00B94779">
      <w:pPr>
        <w:pStyle w:val="ListParagraph"/>
        <w:ind w:left="709" w:hanging="425"/>
        <w:rPr>
          <w:rFonts w:asciiTheme="majorBidi" w:hAnsiTheme="majorBidi" w:cstheme="majorBidi"/>
        </w:rPr>
      </w:pPr>
      <w:r>
        <w:rPr>
          <w:rFonts w:asciiTheme="majorBidi" w:hAnsiTheme="majorBidi" w:cstheme="majorBidi"/>
        </w:rPr>
        <w:t xml:space="preserve">Bhattacharya, K., </w:t>
      </w:r>
      <w:proofErr w:type="spellStart"/>
      <w:r>
        <w:rPr>
          <w:rFonts w:asciiTheme="majorBidi" w:hAnsiTheme="majorBidi" w:cstheme="majorBidi"/>
        </w:rPr>
        <w:t>Vicsek</w:t>
      </w:r>
      <w:proofErr w:type="spellEnd"/>
      <w:r>
        <w:rPr>
          <w:rFonts w:asciiTheme="majorBidi" w:hAnsiTheme="majorBidi" w:cstheme="majorBidi"/>
        </w:rPr>
        <w:t xml:space="preserve">, T., </w:t>
      </w:r>
      <w:r w:rsidR="00F62319">
        <w:rPr>
          <w:rFonts w:asciiTheme="majorBidi" w:hAnsiTheme="majorBidi" w:cstheme="majorBidi"/>
        </w:rPr>
        <w:t>(</w:t>
      </w:r>
      <w:r>
        <w:rPr>
          <w:rFonts w:asciiTheme="majorBidi" w:hAnsiTheme="majorBidi" w:cstheme="majorBidi"/>
        </w:rPr>
        <w:t>2010</w:t>
      </w:r>
      <w:r w:rsidR="00F62319">
        <w:rPr>
          <w:rFonts w:asciiTheme="majorBidi" w:hAnsiTheme="majorBidi" w:cstheme="majorBidi"/>
        </w:rPr>
        <w:t>)</w:t>
      </w:r>
      <w:r>
        <w:rPr>
          <w:rFonts w:asciiTheme="majorBidi" w:hAnsiTheme="majorBidi" w:cstheme="majorBidi"/>
        </w:rPr>
        <w:t xml:space="preserve">. Collective decision making in cohesive flocks. </w:t>
      </w:r>
      <w:r w:rsidRPr="003811B0">
        <w:rPr>
          <w:rFonts w:asciiTheme="majorBidi" w:hAnsiTheme="majorBidi" w:cstheme="majorBidi"/>
          <w:i/>
          <w:iCs/>
        </w:rPr>
        <w:t>New Journal of Physics</w:t>
      </w:r>
      <w:r>
        <w:rPr>
          <w:rFonts w:asciiTheme="majorBidi" w:hAnsiTheme="majorBidi" w:cstheme="majorBidi"/>
        </w:rPr>
        <w:t xml:space="preserve"> 12, 093019.</w:t>
      </w:r>
      <w:r w:rsidR="00243A3D">
        <w:rPr>
          <w:rFonts w:asciiTheme="majorBidi" w:hAnsiTheme="majorBidi" w:cstheme="majorBidi"/>
        </w:rPr>
        <w:br/>
      </w:r>
    </w:p>
    <w:p w14:paraId="12A2E648" w14:textId="77777777" w:rsidR="00400A80" w:rsidRPr="00400A80" w:rsidRDefault="00400A80" w:rsidP="00B94779">
      <w:pPr>
        <w:pStyle w:val="ListParagraph"/>
        <w:ind w:left="709" w:hanging="425"/>
        <w:rPr>
          <w:rFonts w:asciiTheme="majorBidi" w:hAnsiTheme="majorBidi" w:cstheme="majorBidi"/>
          <w:i/>
          <w:iCs/>
        </w:rPr>
      </w:pPr>
      <w:r>
        <w:rPr>
          <w:rFonts w:asciiTheme="majorBidi" w:hAnsiTheme="majorBidi" w:cstheme="majorBidi"/>
        </w:rPr>
        <w:t xml:space="preserve">Cheng, L., Reddy, V., </w:t>
      </w:r>
      <w:proofErr w:type="spellStart"/>
      <w:r>
        <w:rPr>
          <w:rFonts w:asciiTheme="majorBidi" w:hAnsiTheme="majorBidi" w:cstheme="majorBidi"/>
        </w:rPr>
        <w:t>Fookes</w:t>
      </w:r>
      <w:proofErr w:type="spellEnd"/>
      <w:r>
        <w:rPr>
          <w:rFonts w:asciiTheme="majorBidi" w:hAnsiTheme="majorBidi" w:cstheme="majorBidi"/>
        </w:rPr>
        <w:t xml:space="preserve">, C., </w:t>
      </w:r>
      <w:proofErr w:type="spellStart"/>
      <w:r>
        <w:rPr>
          <w:rFonts w:asciiTheme="majorBidi" w:hAnsiTheme="majorBidi" w:cstheme="majorBidi"/>
        </w:rPr>
        <w:t>Yarlagadda</w:t>
      </w:r>
      <w:proofErr w:type="spellEnd"/>
      <w:r>
        <w:rPr>
          <w:rFonts w:asciiTheme="majorBidi" w:hAnsiTheme="majorBidi" w:cstheme="majorBidi"/>
        </w:rPr>
        <w:t xml:space="preserve">, (2014). Agent-based modelling simulation case study: assessment of airport check-in and evacuation process by considering group travel behaviour of air passengers. </w:t>
      </w:r>
      <w:hyperlink r:id="rId25" w:history="1">
        <w:r w:rsidRPr="009D572E">
          <w:rPr>
            <w:rStyle w:val="Hyperlink"/>
            <w:rFonts w:asciiTheme="majorBidi" w:hAnsiTheme="majorBidi" w:cstheme="majorBidi"/>
          </w:rPr>
          <w:t>http://eprints.qut.edu.au/72311/</w:t>
        </w:r>
      </w:hyperlink>
      <w:r>
        <w:rPr>
          <w:rFonts w:asciiTheme="majorBidi" w:hAnsiTheme="majorBidi" w:cstheme="majorBidi"/>
        </w:rPr>
        <w:t xml:space="preserve"> </w:t>
      </w:r>
    </w:p>
    <w:p w14:paraId="0E6913A7" w14:textId="77777777" w:rsidR="00CC3C1B" w:rsidRPr="009B160F" w:rsidRDefault="00CC3C1B" w:rsidP="00B94779">
      <w:pPr>
        <w:pStyle w:val="ListParagraph"/>
        <w:ind w:left="709" w:hanging="425"/>
        <w:rPr>
          <w:rFonts w:asciiTheme="majorBidi" w:hAnsiTheme="majorBidi" w:cstheme="majorBidi"/>
          <w:lang w:val="de-DE"/>
        </w:rPr>
      </w:pPr>
      <w:r w:rsidRPr="00CC3C1B">
        <w:rPr>
          <w:rFonts w:asciiTheme="majorBidi" w:hAnsiTheme="majorBidi" w:cstheme="majorBidi"/>
        </w:rPr>
        <w:t xml:space="preserve">Cisneros, K, H., Cortez, R., </w:t>
      </w:r>
      <w:proofErr w:type="spellStart"/>
      <w:r w:rsidRPr="00CC3C1B">
        <w:rPr>
          <w:rFonts w:asciiTheme="majorBidi" w:hAnsiTheme="majorBidi" w:cstheme="majorBidi"/>
        </w:rPr>
        <w:t>Dombrowski</w:t>
      </w:r>
      <w:proofErr w:type="spellEnd"/>
      <w:r w:rsidRPr="00CC3C1B">
        <w:rPr>
          <w:rFonts w:asciiTheme="majorBidi" w:hAnsiTheme="majorBidi" w:cstheme="majorBidi"/>
        </w:rPr>
        <w:t>, C., Goldstein, R.E</w:t>
      </w:r>
      <w:r>
        <w:rPr>
          <w:rFonts w:asciiTheme="majorBidi" w:hAnsiTheme="majorBidi" w:cstheme="majorBidi"/>
        </w:rPr>
        <w:t>, Kessler, J.O., 2007. Fluid dynamics of sell-</w:t>
      </w:r>
      <w:r w:rsidR="00E44022">
        <w:rPr>
          <w:rFonts w:asciiTheme="majorBidi" w:hAnsiTheme="majorBidi" w:cstheme="majorBidi"/>
        </w:rPr>
        <w:t>propelled</w:t>
      </w:r>
      <w:r>
        <w:rPr>
          <w:rFonts w:asciiTheme="majorBidi" w:hAnsiTheme="majorBidi" w:cstheme="majorBidi"/>
        </w:rPr>
        <w:t xml:space="preserve"> microorganisms, from individuals to concentrated populations. </w:t>
      </w:r>
      <w:r w:rsidRPr="009B160F">
        <w:rPr>
          <w:rFonts w:asciiTheme="majorBidi" w:hAnsiTheme="majorBidi" w:cstheme="majorBidi"/>
          <w:i/>
          <w:iCs/>
          <w:lang w:val="de-DE"/>
        </w:rPr>
        <w:t>Experiment in Fluids 43</w:t>
      </w:r>
      <w:r w:rsidRPr="009B160F">
        <w:rPr>
          <w:rFonts w:asciiTheme="majorBidi" w:hAnsiTheme="majorBidi" w:cstheme="majorBidi"/>
          <w:lang w:val="de-DE"/>
        </w:rPr>
        <w:t>, 737-753.</w:t>
      </w:r>
    </w:p>
    <w:p w14:paraId="7023A9AF" w14:textId="77777777" w:rsidR="00F33BBF" w:rsidRPr="009B160F" w:rsidRDefault="00F33BBF" w:rsidP="00B94779">
      <w:pPr>
        <w:pStyle w:val="ListParagraph"/>
        <w:ind w:left="709" w:hanging="425"/>
        <w:rPr>
          <w:rFonts w:asciiTheme="majorBidi" w:hAnsiTheme="majorBidi" w:cstheme="majorBidi"/>
          <w:lang w:val="de-DE"/>
        </w:rPr>
      </w:pPr>
    </w:p>
    <w:p w14:paraId="23318B5F" w14:textId="77777777" w:rsidR="00F33BBF" w:rsidRPr="00F33BBF" w:rsidRDefault="00F33BBF" w:rsidP="00B94779">
      <w:pPr>
        <w:pStyle w:val="ListParagraph"/>
        <w:ind w:left="709" w:hanging="425"/>
        <w:rPr>
          <w:rFonts w:asciiTheme="majorBidi" w:hAnsiTheme="majorBidi" w:cstheme="majorBidi"/>
        </w:rPr>
      </w:pPr>
      <w:r w:rsidRPr="00F33BBF">
        <w:rPr>
          <w:rFonts w:asciiTheme="majorBidi" w:hAnsiTheme="majorBidi" w:cstheme="majorBidi"/>
          <w:lang w:val="de-DE"/>
        </w:rPr>
        <w:t xml:space="preserve">Cukier, R. I., Levine, H. B., Schuler K. E., (1978). </w:t>
      </w:r>
      <w:r>
        <w:rPr>
          <w:rFonts w:asciiTheme="majorBidi" w:hAnsiTheme="majorBidi" w:cstheme="majorBidi"/>
        </w:rPr>
        <w:t xml:space="preserve">Nonlinear sensitivity analysis of </w:t>
      </w:r>
      <w:proofErr w:type="spellStart"/>
      <w:r>
        <w:rPr>
          <w:rFonts w:asciiTheme="majorBidi" w:hAnsiTheme="majorBidi" w:cstheme="majorBidi"/>
        </w:rPr>
        <w:t>multiparameter</w:t>
      </w:r>
      <w:proofErr w:type="spellEnd"/>
      <w:r>
        <w:rPr>
          <w:rFonts w:asciiTheme="majorBidi" w:hAnsiTheme="majorBidi" w:cstheme="majorBidi"/>
        </w:rPr>
        <w:t xml:space="preserve"> model system. </w:t>
      </w:r>
      <w:r w:rsidRPr="00F33BBF">
        <w:rPr>
          <w:rFonts w:asciiTheme="majorBidi" w:hAnsiTheme="majorBidi" w:cstheme="majorBidi"/>
          <w:i/>
          <w:iCs/>
        </w:rPr>
        <w:t>Journal of Computational Physics</w:t>
      </w:r>
      <w:r>
        <w:rPr>
          <w:rFonts w:asciiTheme="majorBidi" w:hAnsiTheme="majorBidi" w:cstheme="majorBidi"/>
        </w:rPr>
        <w:t>, 26:1-42</w:t>
      </w:r>
      <w:r w:rsidRPr="00F33BBF">
        <w:rPr>
          <w:rFonts w:asciiTheme="majorBidi" w:hAnsiTheme="majorBidi" w:cstheme="majorBidi"/>
        </w:rPr>
        <w:t xml:space="preserve"> </w:t>
      </w:r>
    </w:p>
    <w:p w14:paraId="3EBC8B76" w14:textId="77777777" w:rsidR="00152925" w:rsidRPr="00152925" w:rsidRDefault="00152925" w:rsidP="00C95037">
      <w:pPr>
        <w:spacing w:before="60"/>
        <w:ind w:left="285"/>
        <w:jc w:val="both"/>
        <w:rPr>
          <w:rFonts w:asciiTheme="majorBidi" w:hAnsiTheme="majorBidi" w:cstheme="majorBidi"/>
          <w:iCs/>
        </w:rPr>
      </w:pPr>
      <w:proofErr w:type="spellStart"/>
      <w:r>
        <w:rPr>
          <w:rFonts w:asciiTheme="majorBidi" w:hAnsiTheme="majorBidi" w:cstheme="majorBidi"/>
        </w:rPr>
        <w:t>Czirok</w:t>
      </w:r>
      <w:proofErr w:type="spellEnd"/>
      <w:r>
        <w:rPr>
          <w:rFonts w:asciiTheme="majorBidi" w:hAnsiTheme="majorBidi" w:cstheme="majorBidi"/>
        </w:rPr>
        <w:t xml:space="preserve">, </w:t>
      </w:r>
      <w:r w:rsidR="00F648AB">
        <w:rPr>
          <w:rFonts w:asciiTheme="majorBidi" w:hAnsiTheme="majorBidi" w:cstheme="majorBidi"/>
        </w:rPr>
        <w:t xml:space="preserve">A., </w:t>
      </w:r>
      <w:proofErr w:type="spellStart"/>
      <w:r w:rsidR="00F648AB">
        <w:rPr>
          <w:rFonts w:asciiTheme="majorBidi" w:hAnsiTheme="majorBidi" w:cstheme="majorBidi"/>
        </w:rPr>
        <w:t>Vicsek</w:t>
      </w:r>
      <w:proofErr w:type="spellEnd"/>
      <w:r w:rsidR="00F648AB">
        <w:rPr>
          <w:rFonts w:asciiTheme="majorBidi" w:hAnsiTheme="majorBidi" w:cstheme="majorBidi"/>
        </w:rPr>
        <w:t xml:space="preserve">, T., (2000). Collective behaviour of interacting self-propelled particles. </w:t>
      </w:r>
      <w:r w:rsidR="00F648AB" w:rsidRPr="00D268CC">
        <w:rPr>
          <w:rFonts w:asciiTheme="majorBidi" w:hAnsiTheme="majorBidi" w:cstheme="majorBidi"/>
          <w:i/>
          <w:iCs/>
        </w:rPr>
        <w:t xml:space="preserve">Physical Letter </w:t>
      </w:r>
      <w:proofErr w:type="gramStart"/>
      <w:r w:rsidR="00F648AB" w:rsidRPr="00D268CC">
        <w:rPr>
          <w:rFonts w:asciiTheme="majorBidi" w:hAnsiTheme="majorBidi" w:cstheme="majorBidi"/>
          <w:i/>
          <w:iCs/>
        </w:rPr>
        <w:t>A</w:t>
      </w:r>
      <w:proofErr w:type="gramEnd"/>
      <w:r w:rsidR="00F648AB">
        <w:rPr>
          <w:rFonts w:asciiTheme="majorBidi" w:hAnsiTheme="majorBidi" w:cstheme="majorBidi"/>
        </w:rPr>
        <w:t xml:space="preserve"> 281, pp.17-29 </w:t>
      </w:r>
    </w:p>
    <w:p w14:paraId="623F0070" w14:textId="77777777" w:rsidR="004B00EC" w:rsidRDefault="004B00EC" w:rsidP="004B00EC">
      <w:pPr>
        <w:spacing w:before="60"/>
        <w:ind w:left="709" w:hanging="425"/>
        <w:jc w:val="both"/>
        <w:rPr>
          <w:rFonts w:asciiTheme="majorBidi" w:hAnsiTheme="majorBidi" w:cstheme="majorBidi"/>
        </w:rPr>
      </w:pPr>
      <w:proofErr w:type="spellStart"/>
      <w:r w:rsidRPr="00F648AB">
        <w:rPr>
          <w:rFonts w:asciiTheme="majorBidi" w:hAnsiTheme="majorBidi" w:cstheme="majorBidi"/>
        </w:rPr>
        <w:t>Daamen</w:t>
      </w:r>
      <w:proofErr w:type="spellEnd"/>
      <w:r w:rsidRPr="00F648AB">
        <w:rPr>
          <w:rFonts w:asciiTheme="majorBidi" w:hAnsiTheme="majorBidi" w:cstheme="majorBidi"/>
        </w:rPr>
        <w:t xml:space="preserve">, W., &amp; </w:t>
      </w:r>
      <w:proofErr w:type="spellStart"/>
      <w:r w:rsidRPr="00F648AB">
        <w:rPr>
          <w:rFonts w:asciiTheme="majorBidi" w:hAnsiTheme="majorBidi" w:cstheme="majorBidi"/>
        </w:rPr>
        <w:t>Hoogendoorn</w:t>
      </w:r>
      <w:proofErr w:type="spellEnd"/>
      <w:r w:rsidRPr="00F648AB">
        <w:rPr>
          <w:rFonts w:asciiTheme="majorBidi" w:hAnsiTheme="majorBidi" w:cstheme="majorBidi"/>
        </w:rPr>
        <w:t>, S. P.</w:t>
      </w:r>
      <w:proofErr w:type="gramStart"/>
      <w:r w:rsidRPr="00F648AB">
        <w:rPr>
          <w:rFonts w:asciiTheme="majorBidi" w:hAnsiTheme="majorBidi" w:cstheme="majorBidi"/>
        </w:rPr>
        <w:t>,</w:t>
      </w:r>
      <w:r w:rsidR="006435B2" w:rsidRPr="00F648AB">
        <w:rPr>
          <w:rFonts w:asciiTheme="majorBidi" w:hAnsiTheme="majorBidi" w:cstheme="majorBidi"/>
        </w:rPr>
        <w:t>(</w:t>
      </w:r>
      <w:proofErr w:type="gramEnd"/>
      <w:r w:rsidRPr="00F648AB">
        <w:rPr>
          <w:rFonts w:asciiTheme="majorBidi" w:hAnsiTheme="majorBidi" w:cstheme="majorBidi"/>
        </w:rPr>
        <w:t>2012</w:t>
      </w:r>
      <w:r w:rsidR="006435B2" w:rsidRPr="00F648AB">
        <w:rPr>
          <w:rFonts w:asciiTheme="majorBidi" w:hAnsiTheme="majorBidi" w:cstheme="majorBidi"/>
        </w:rPr>
        <w:t>)</w:t>
      </w:r>
      <w:r w:rsidRPr="00F648AB">
        <w:rPr>
          <w:rFonts w:asciiTheme="majorBidi" w:hAnsiTheme="majorBidi" w:cstheme="majorBidi"/>
        </w:rPr>
        <w:t xml:space="preserve">. </w:t>
      </w:r>
      <w:r w:rsidRPr="00CD5525">
        <w:rPr>
          <w:rFonts w:asciiTheme="majorBidi" w:hAnsiTheme="majorBidi" w:cstheme="majorBidi"/>
        </w:rPr>
        <w:t xml:space="preserve">Calibration of pedestrian simulation model for emergency doors for different pedestrian types. </w:t>
      </w:r>
      <w:r w:rsidRPr="00B90594">
        <w:rPr>
          <w:rFonts w:asciiTheme="majorBidi" w:hAnsiTheme="majorBidi" w:cstheme="majorBidi"/>
          <w:i/>
        </w:rPr>
        <w:t>Transportation Research Record</w:t>
      </w:r>
      <w:r w:rsidRPr="00B90594">
        <w:rPr>
          <w:rFonts w:asciiTheme="majorBidi" w:hAnsiTheme="majorBidi" w:cstheme="majorBidi"/>
        </w:rPr>
        <w:t>, 2316, 69 - 75.</w:t>
      </w:r>
    </w:p>
    <w:p w14:paraId="2600A8F9" w14:textId="77777777"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xml:space="preserve">. Eindhoven University of Technology, </w:t>
      </w:r>
      <w:proofErr w:type="gramStart"/>
      <w:r>
        <w:rPr>
          <w:rFonts w:asciiTheme="majorBidi" w:hAnsiTheme="majorBidi" w:cstheme="majorBidi"/>
        </w:rPr>
        <w:t>The</w:t>
      </w:r>
      <w:proofErr w:type="gramEnd"/>
      <w:r>
        <w:rPr>
          <w:rFonts w:asciiTheme="majorBidi" w:hAnsiTheme="majorBidi" w:cstheme="majorBidi"/>
        </w:rPr>
        <w:t xml:space="preserve"> Netherlands.</w:t>
      </w:r>
    </w:p>
    <w:p w14:paraId="025F1B99" w14:textId="77777777" w:rsidR="00786883" w:rsidRDefault="00786883" w:rsidP="008F4AC3">
      <w:pPr>
        <w:pStyle w:val="ListParagraph"/>
        <w:ind w:hanging="436"/>
        <w:rPr>
          <w:rFonts w:asciiTheme="majorBidi" w:hAnsiTheme="majorBidi" w:cstheme="majorBidi"/>
        </w:rPr>
      </w:pPr>
    </w:p>
    <w:p w14:paraId="15B26678" w14:textId="77777777" w:rsidR="00786883" w:rsidRDefault="00786883" w:rsidP="00871868">
      <w:pPr>
        <w:pStyle w:val="ListParagraph"/>
        <w:ind w:hanging="436"/>
        <w:rPr>
          <w:rFonts w:asciiTheme="majorBidi" w:hAnsiTheme="majorBidi" w:cstheme="majorBidi"/>
        </w:rPr>
      </w:pPr>
      <w:r>
        <w:rPr>
          <w:rFonts w:asciiTheme="majorBidi" w:hAnsiTheme="majorBidi" w:cstheme="majorBidi"/>
        </w:rPr>
        <w:t>Eriksson</w:t>
      </w:r>
      <w:r w:rsidR="00871868">
        <w:rPr>
          <w:rFonts w:asciiTheme="majorBidi" w:hAnsiTheme="majorBidi" w:cstheme="majorBidi"/>
        </w:rPr>
        <w:t xml:space="preserve">, O., (2007). Sensitivity and Uncertainty Analysis Method with Applications to a Road Traffic Emission Model. </w:t>
      </w:r>
      <w:r w:rsidR="00871868" w:rsidRPr="00871868">
        <w:rPr>
          <w:rFonts w:asciiTheme="majorBidi" w:hAnsiTheme="majorBidi" w:cstheme="majorBidi"/>
          <w:i/>
          <w:iCs/>
        </w:rPr>
        <w:t>Linkoping Studies in Statistic No.8</w:t>
      </w:r>
      <w:r w:rsidR="00871868">
        <w:rPr>
          <w:rFonts w:asciiTheme="majorBidi" w:hAnsiTheme="majorBidi" w:cstheme="majorBidi"/>
        </w:rPr>
        <w:t>.</w:t>
      </w:r>
    </w:p>
    <w:p w14:paraId="7811D1AD" w14:textId="77777777" w:rsidR="00901A41" w:rsidRPr="003D724A" w:rsidRDefault="00901A41" w:rsidP="003D724A">
      <w:pPr>
        <w:ind w:left="719" w:hanging="435"/>
        <w:jc w:val="both"/>
        <w:rPr>
          <w:rFonts w:asciiTheme="majorBidi" w:hAnsiTheme="majorBidi" w:cstheme="majorBidi"/>
        </w:rPr>
      </w:pPr>
      <w:r>
        <w:rPr>
          <w:rFonts w:asciiTheme="majorBidi" w:hAnsiTheme="majorBidi" w:cstheme="majorBidi"/>
        </w:rPr>
        <w:t xml:space="preserve">Hayes, K. R., </w:t>
      </w:r>
      <w:r w:rsidR="003D724A">
        <w:rPr>
          <w:rFonts w:asciiTheme="majorBidi" w:hAnsiTheme="majorBidi" w:cstheme="majorBidi"/>
        </w:rPr>
        <w:t xml:space="preserve">(2011). Uncertainty and Uncertainty Analysis Methods. </w:t>
      </w:r>
      <w:r w:rsidR="003D724A" w:rsidRPr="003D724A">
        <w:rPr>
          <w:rFonts w:asciiTheme="majorBidi" w:hAnsiTheme="majorBidi" w:cstheme="majorBidi"/>
          <w:i/>
          <w:iCs/>
        </w:rPr>
        <w:t>CSIRO report number EP102467</w:t>
      </w:r>
      <w:r w:rsidR="003D724A">
        <w:rPr>
          <w:rFonts w:asciiTheme="majorBidi" w:hAnsiTheme="majorBidi" w:cstheme="majorBidi"/>
        </w:rPr>
        <w:t xml:space="preserve">, </w:t>
      </w:r>
      <w:r w:rsidR="003D724A" w:rsidRPr="003D724A">
        <w:rPr>
          <w:rFonts w:asciiTheme="majorBidi" w:hAnsiTheme="majorBidi" w:cstheme="majorBidi"/>
          <w:i/>
          <w:iCs/>
        </w:rPr>
        <w:t>Quantitative and qualitative risk modelling with application to import risk assessment ACERA project</w:t>
      </w:r>
      <w:r w:rsidR="003D724A">
        <w:rPr>
          <w:rFonts w:asciiTheme="majorBidi" w:hAnsiTheme="majorBidi" w:cstheme="majorBidi"/>
        </w:rPr>
        <w:t xml:space="preserve"> (705).</w:t>
      </w:r>
    </w:p>
    <w:p w14:paraId="5EA5C0A6" w14:textId="77777777" w:rsidR="008F4AC3" w:rsidRDefault="008F4AC3" w:rsidP="008F4AC3">
      <w:pPr>
        <w:ind w:left="719" w:hanging="435"/>
        <w:jc w:val="both"/>
        <w:rPr>
          <w:rFonts w:asciiTheme="majorBidi" w:hAnsiTheme="majorBidi" w:cstheme="majorBidi"/>
        </w:rPr>
      </w:pPr>
      <w:proofErr w:type="spellStart"/>
      <w:r w:rsidRPr="008F4AC3">
        <w:rPr>
          <w:rFonts w:asciiTheme="majorBidi" w:hAnsiTheme="majorBidi" w:cstheme="majorBidi"/>
        </w:rPr>
        <w:t>Hoogendoorn</w:t>
      </w:r>
      <w:proofErr w:type="spellEnd"/>
      <w:r w:rsidRPr="008F4AC3">
        <w:rPr>
          <w:rFonts w:asciiTheme="majorBidi" w:hAnsiTheme="majorBidi" w:cstheme="majorBidi"/>
        </w:rPr>
        <w:t xml:space="preserve">, S.P., </w:t>
      </w:r>
      <w:proofErr w:type="spellStart"/>
      <w:r w:rsidRPr="008F4AC3">
        <w:rPr>
          <w:rFonts w:asciiTheme="majorBidi" w:hAnsiTheme="majorBidi" w:cstheme="majorBidi"/>
        </w:rPr>
        <w:t>Duive</w:t>
      </w:r>
      <w:proofErr w:type="spellEnd"/>
      <w:r w:rsidRPr="008F4AC3">
        <w:rPr>
          <w:rFonts w:asciiTheme="majorBidi" w:hAnsiTheme="majorBidi" w:cstheme="majorBidi"/>
        </w:rPr>
        <w:t xml:space="preserve">, .D.C., </w:t>
      </w:r>
      <w:proofErr w:type="spellStart"/>
      <w:r w:rsidRPr="008F4AC3">
        <w:rPr>
          <w:rFonts w:asciiTheme="majorBidi" w:hAnsiTheme="majorBidi" w:cstheme="majorBidi"/>
        </w:rPr>
        <w:t>Daamen</w:t>
      </w:r>
      <w:proofErr w:type="spellEnd"/>
      <w:r w:rsidRPr="008F4AC3">
        <w:rPr>
          <w:rFonts w:asciiTheme="majorBidi" w:hAnsiTheme="majorBidi" w:cstheme="majorBidi"/>
        </w:rPr>
        <w:t xml:space="preserve">,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 xml:space="preserve">. State-of-the-art crowd motion simulation models.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14:paraId="17DC823D" w14:textId="77777777" w:rsidR="005E4C8E" w:rsidRDefault="005E4C8E" w:rsidP="00094AF8">
      <w:pPr>
        <w:ind w:left="719" w:hanging="435"/>
        <w:jc w:val="both"/>
        <w:rPr>
          <w:rFonts w:asciiTheme="majorBidi" w:hAnsiTheme="majorBidi" w:cstheme="majorBidi"/>
        </w:rPr>
      </w:pPr>
      <w:proofErr w:type="spellStart"/>
      <w:r>
        <w:rPr>
          <w:rFonts w:asciiTheme="majorBidi" w:hAnsiTheme="majorBidi" w:cstheme="majorBidi"/>
        </w:rPr>
        <w:lastRenderedPageBreak/>
        <w:t>H</w:t>
      </w:r>
      <w:r w:rsidR="00094AF8">
        <w:rPr>
          <w:rFonts w:asciiTheme="majorBidi" w:hAnsiTheme="majorBidi" w:cstheme="majorBidi"/>
        </w:rPr>
        <w:t>oogendoorn</w:t>
      </w:r>
      <w:proofErr w:type="spellEnd"/>
      <w:r w:rsidR="00094AF8">
        <w:rPr>
          <w:rFonts w:asciiTheme="majorBidi" w:hAnsiTheme="majorBidi" w:cstheme="majorBidi"/>
        </w:rPr>
        <w:t xml:space="preserve">, S.P., </w:t>
      </w:r>
      <w:proofErr w:type="spellStart"/>
      <w:r w:rsidR="00094AF8">
        <w:rPr>
          <w:rFonts w:asciiTheme="majorBidi" w:hAnsiTheme="majorBidi" w:cstheme="majorBidi"/>
        </w:rPr>
        <w:t>Bovy</w:t>
      </w:r>
      <w:proofErr w:type="spellEnd"/>
      <w:r w:rsidR="00094AF8">
        <w:rPr>
          <w:rFonts w:asciiTheme="majorBidi" w:hAnsiTheme="majorBidi" w:cstheme="majorBidi"/>
        </w:rPr>
        <w:t xml:space="preserve">,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14:paraId="017D2126" w14:textId="77777777" w:rsidR="00D863CE" w:rsidRPr="00D863CE" w:rsidRDefault="00D863CE" w:rsidP="008F4AC3">
      <w:pPr>
        <w:ind w:left="719" w:hanging="435"/>
        <w:jc w:val="both"/>
        <w:rPr>
          <w:rFonts w:asciiTheme="majorBidi" w:hAnsiTheme="majorBidi" w:cstheme="majorBidi"/>
        </w:rPr>
      </w:pPr>
      <w:r w:rsidRPr="00F77B9D">
        <w:rPr>
          <w:rFonts w:asciiTheme="majorBidi" w:hAnsiTheme="majorBidi" w:cstheme="majorBidi"/>
          <w:lang w:val="de-DE"/>
          <w:rPrChange w:id="5" w:author="Viet Vo" w:date="2015-09-14T10:46:00Z">
            <w:rPr>
              <w:rFonts w:asciiTheme="majorBidi" w:hAnsiTheme="majorBidi" w:cstheme="majorBidi"/>
            </w:rPr>
          </w:rPrChange>
        </w:rPr>
        <w:t xml:space="preserve">Herbert-Read, J. E., Krause, S., Morrell, L. J., Schaerf, T. M., Krause J., Ward, J. W., (2012). </w:t>
      </w:r>
      <w:r w:rsidRPr="00D863CE">
        <w:rPr>
          <w:rFonts w:asciiTheme="majorBidi" w:hAnsiTheme="majorBidi" w:cstheme="majorBidi"/>
        </w:rPr>
        <w:t xml:space="preserve">The role of individuality in collective group movement. In </w:t>
      </w:r>
      <w:r w:rsidRPr="005246C1">
        <w:rPr>
          <w:rFonts w:asciiTheme="majorBidi" w:hAnsiTheme="majorBidi" w:cstheme="majorBidi"/>
          <w:i/>
          <w:iCs/>
        </w:rPr>
        <w:t xml:space="preserve">Proceedings of </w:t>
      </w:r>
      <w:proofErr w:type="gramStart"/>
      <w:r w:rsidRPr="005246C1">
        <w:rPr>
          <w:rFonts w:asciiTheme="majorBidi" w:hAnsiTheme="majorBidi" w:cstheme="majorBidi"/>
          <w:i/>
          <w:iCs/>
        </w:rPr>
        <w:t>The</w:t>
      </w:r>
      <w:proofErr w:type="gramEnd"/>
      <w:r w:rsidRPr="005246C1">
        <w:rPr>
          <w:rFonts w:asciiTheme="majorBidi" w:hAnsiTheme="majorBidi" w:cstheme="majorBidi"/>
          <w:i/>
          <w:iCs/>
        </w:rPr>
        <w:t xml:space="preserve"> Royal Society B </w:t>
      </w:r>
      <w:r w:rsidRPr="00D863CE">
        <w:rPr>
          <w:rFonts w:asciiTheme="majorBidi" w:hAnsiTheme="majorBidi" w:cstheme="majorBidi"/>
        </w:rPr>
        <w:t xml:space="preserve">280, </w:t>
      </w:r>
      <w:r w:rsidR="005246C1">
        <w:rPr>
          <w:rFonts w:asciiTheme="majorBidi" w:hAnsiTheme="majorBidi" w:cstheme="majorBidi"/>
        </w:rPr>
        <w:t>Biological Sciences.</w:t>
      </w:r>
      <w:r w:rsidRPr="00D863CE">
        <w:rPr>
          <w:rFonts w:asciiTheme="majorBidi" w:hAnsiTheme="majorBidi" w:cstheme="majorBidi"/>
        </w:rPr>
        <w:t xml:space="preserve">  </w:t>
      </w:r>
    </w:p>
    <w:p w14:paraId="386D711E" w14:textId="77777777" w:rsidR="007A0169" w:rsidRDefault="007A0169" w:rsidP="008F4AC3">
      <w:pPr>
        <w:ind w:left="719" w:hanging="435"/>
        <w:jc w:val="both"/>
        <w:rPr>
          <w:rFonts w:asciiTheme="majorBidi" w:hAnsiTheme="majorBidi" w:cstheme="majorBidi"/>
        </w:rPr>
      </w:pPr>
      <w:r>
        <w:rPr>
          <w:rFonts w:asciiTheme="majorBidi" w:hAnsiTheme="majorBidi" w:cstheme="majorBidi"/>
        </w:rPr>
        <w:t xml:space="preserve">Helbing, D., Molnar, P., (1995) Social force model for pedestrian dynamics. </w:t>
      </w:r>
      <w:r w:rsidRPr="007A0169">
        <w:rPr>
          <w:rFonts w:asciiTheme="majorBidi" w:hAnsiTheme="majorBidi" w:cstheme="majorBidi"/>
          <w:i/>
          <w:iCs/>
        </w:rPr>
        <w:t>Physical Review E,</w:t>
      </w:r>
      <w:r>
        <w:rPr>
          <w:rFonts w:asciiTheme="majorBidi" w:hAnsiTheme="majorBidi" w:cstheme="majorBidi"/>
        </w:rPr>
        <w:t xml:space="preserve"> 51.</w:t>
      </w:r>
    </w:p>
    <w:p w14:paraId="59995C39" w14:textId="77777777"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Helbing, D., </w:t>
      </w:r>
      <w:proofErr w:type="spellStart"/>
      <w:r w:rsidRPr="008F4AC3">
        <w:rPr>
          <w:rFonts w:asciiTheme="majorBidi" w:hAnsiTheme="majorBidi" w:cstheme="majorBidi"/>
        </w:rPr>
        <w:t>Farkas</w:t>
      </w:r>
      <w:proofErr w:type="spellEnd"/>
      <w:r w:rsidRPr="008F4AC3">
        <w:rPr>
          <w:rFonts w:asciiTheme="majorBidi" w:hAnsiTheme="majorBidi" w:cstheme="majorBidi"/>
        </w:rPr>
        <w:t xml:space="preserve">, I., </w:t>
      </w:r>
      <w:proofErr w:type="spellStart"/>
      <w:r w:rsidRPr="008F4AC3">
        <w:rPr>
          <w:rFonts w:asciiTheme="majorBidi" w:hAnsiTheme="majorBidi" w:cstheme="majorBidi"/>
        </w:rPr>
        <w:t>Vicsek</w:t>
      </w:r>
      <w:proofErr w:type="spellEnd"/>
      <w:r w:rsidRPr="008F4AC3">
        <w:rPr>
          <w:rFonts w:asciiTheme="majorBidi" w:hAnsiTheme="majorBidi" w:cstheme="majorBidi"/>
        </w:rPr>
        <w:t xml:space="preserve">,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 xml:space="preserve">. Simulating dynamical features of escape panic. </w:t>
      </w:r>
      <w:r w:rsidRPr="00B90594">
        <w:rPr>
          <w:rFonts w:asciiTheme="majorBidi" w:hAnsiTheme="majorBidi" w:cstheme="majorBidi"/>
          <w:i/>
        </w:rPr>
        <w:t>Nature</w:t>
      </w:r>
      <w:r w:rsidRPr="00B90594">
        <w:rPr>
          <w:rFonts w:asciiTheme="majorBidi" w:hAnsiTheme="majorBidi" w:cstheme="majorBidi"/>
        </w:rPr>
        <w:t>, Pages 4487-4490</w:t>
      </w:r>
    </w:p>
    <w:p w14:paraId="6B73D138" w14:textId="77777777" w:rsidR="00CD3D28" w:rsidRPr="009F01F7" w:rsidRDefault="00CD3D28" w:rsidP="008F4AC3">
      <w:pPr>
        <w:ind w:left="719" w:hanging="435"/>
        <w:jc w:val="both"/>
        <w:rPr>
          <w:rFonts w:asciiTheme="majorBidi" w:hAnsiTheme="majorBidi" w:cstheme="majorBidi"/>
        </w:rPr>
      </w:pPr>
      <w:r w:rsidRPr="009F01F7">
        <w:rPr>
          <w:rFonts w:asciiTheme="majorBidi" w:hAnsiTheme="majorBidi" w:cstheme="majorBidi"/>
        </w:rPr>
        <w:t>Helbing</w:t>
      </w:r>
      <w:r w:rsidR="002957B4" w:rsidRPr="009F01F7">
        <w:rPr>
          <w:rFonts w:asciiTheme="majorBidi" w:hAnsiTheme="majorBidi" w:cstheme="majorBidi"/>
        </w:rPr>
        <w:t xml:space="preserve">, D., </w:t>
      </w:r>
      <w:proofErr w:type="spellStart"/>
      <w:r w:rsidR="002957B4" w:rsidRPr="009F01F7">
        <w:rPr>
          <w:rFonts w:asciiTheme="majorBidi" w:hAnsiTheme="majorBidi" w:cstheme="majorBidi"/>
        </w:rPr>
        <w:t>Buzna</w:t>
      </w:r>
      <w:proofErr w:type="spellEnd"/>
      <w:r w:rsidR="002957B4" w:rsidRPr="009F01F7">
        <w:rPr>
          <w:rFonts w:asciiTheme="majorBidi" w:hAnsiTheme="majorBidi" w:cstheme="majorBidi"/>
        </w:rPr>
        <w:t>, L., Johansson, A.,</w:t>
      </w:r>
      <w:r w:rsidRPr="009F01F7">
        <w:rPr>
          <w:rFonts w:asciiTheme="majorBidi" w:hAnsiTheme="majorBidi" w:cstheme="majorBidi"/>
        </w:rPr>
        <w:t xml:space="preserve"> </w:t>
      </w:r>
      <w:r w:rsidR="009F01F7" w:rsidRPr="009F01F7">
        <w:rPr>
          <w:rFonts w:asciiTheme="majorBidi" w:hAnsiTheme="majorBidi" w:cstheme="majorBidi"/>
        </w:rPr>
        <w:t>Werner, T.</w:t>
      </w:r>
      <w:proofErr w:type="gramStart"/>
      <w:r w:rsidR="009F01F7" w:rsidRPr="009F01F7">
        <w:rPr>
          <w:rFonts w:asciiTheme="majorBidi" w:hAnsiTheme="majorBidi" w:cstheme="majorBidi"/>
        </w:rPr>
        <w:t>,</w:t>
      </w:r>
      <w:r w:rsidRPr="009F01F7">
        <w:rPr>
          <w:rFonts w:asciiTheme="majorBidi" w:hAnsiTheme="majorBidi" w:cstheme="majorBidi"/>
        </w:rPr>
        <w:t>(</w:t>
      </w:r>
      <w:proofErr w:type="gramEnd"/>
      <w:r w:rsidRPr="009F01F7">
        <w:rPr>
          <w:rFonts w:asciiTheme="majorBidi" w:hAnsiTheme="majorBidi" w:cstheme="majorBidi"/>
        </w:rPr>
        <w:t>2005)</w:t>
      </w:r>
      <w:r w:rsidR="009F01F7" w:rsidRPr="009F01F7">
        <w:rPr>
          <w:rFonts w:asciiTheme="majorBidi" w:hAnsiTheme="majorBidi" w:cstheme="majorBidi"/>
        </w:rPr>
        <w:t xml:space="preserve">. Self-Organized Pedestrian Crowd Dynamics: Experiments, Simulations, and Design Solutions. </w:t>
      </w:r>
      <w:r w:rsidR="009F01F7" w:rsidRPr="009F01F7">
        <w:rPr>
          <w:rFonts w:asciiTheme="majorBidi" w:hAnsiTheme="majorBidi" w:cstheme="majorBidi"/>
          <w:i/>
          <w:iCs/>
        </w:rPr>
        <w:t>Transportation Science</w:t>
      </w:r>
      <w:r w:rsidR="009F01F7" w:rsidRPr="009F01F7">
        <w:rPr>
          <w:rFonts w:asciiTheme="majorBidi" w:hAnsiTheme="majorBidi" w:cstheme="majorBidi"/>
        </w:rPr>
        <w:t>, Vol. 39(1), pp. 1-24.</w:t>
      </w:r>
    </w:p>
    <w:p w14:paraId="552E3B5E" w14:textId="77777777" w:rsidR="001D55BC" w:rsidRPr="00B90594" w:rsidRDefault="001D55BC" w:rsidP="008F4AC3">
      <w:pPr>
        <w:ind w:left="719" w:hanging="435"/>
        <w:jc w:val="both"/>
        <w:rPr>
          <w:rFonts w:asciiTheme="majorBidi" w:hAnsiTheme="majorBidi" w:cstheme="majorBidi"/>
        </w:rPr>
      </w:pPr>
      <w:r>
        <w:rPr>
          <w:rFonts w:asciiTheme="majorBidi" w:hAnsiTheme="majorBidi" w:cstheme="majorBidi"/>
        </w:rPr>
        <w:t xml:space="preserve">Helbing, D., </w:t>
      </w:r>
      <w:proofErr w:type="spellStart"/>
      <w:r w:rsidR="00C0426E">
        <w:rPr>
          <w:rFonts w:asciiTheme="majorBidi" w:hAnsiTheme="majorBidi" w:cstheme="majorBidi"/>
        </w:rPr>
        <w:t>Balietti</w:t>
      </w:r>
      <w:proofErr w:type="spellEnd"/>
      <w:r w:rsidR="00C0426E">
        <w:rPr>
          <w:rFonts w:asciiTheme="majorBidi" w:hAnsiTheme="majorBidi" w:cstheme="majorBidi"/>
        </w:rPr>
        <w:t xml:space="preserve">, S., (2011). How to Do Agent-Based Simulations in the Future: From </w:t>
      </w:r>
      <w:proofErr w:type="spellStart"/>
      <w:r w:rsidR="00C0426E">
        <w:rPr>
          <w:rFonts w:asciiTheme="majorBidi" w:hAnsiTheme="majorBidi" w:cstheme="majorBidi"/>
        </w:rPr>
        <w:t>Modeling</w:t>
      </w:r>
      <w:proofErr w:type="spellEnd"/>
      <w:r w:rsidR="00C0426E">
        <w:rPr>
          <w:rFonts w:asciiTheme="majorBidi" w:hAnsiTheme="majorBidi" w:cstheme="majorBidi"/>
        </w:rPr>
        <w:t xml:space="preserve"> Social </w:t>
      </w:r>
      <w:proofErr w:type="spellStart"/>
      <w:r w:rsidR="00C0426E">
        <w:rPr>
          <w:rFonts w:asciiTheme="majorBidi" w:hAnsiTheme="majorBidi" w:cstheme="majorBidi"/>
        </w:rPr>
        <w:t>Mechnisms</w:t>
      </w:r>
      <w:proofErr w:type="spellEnd"/>
      <w:r w:rsidR="00C0426E">
        <w:rPr>
          <w:rFonts w:asciiTheme="majorBidi" w:hAnsiTheme="majorBidi" w:cstheme="majorBidi"/>
        </w:rPr>
        <w:t xml:space="preserve"> to Emergent Phenomena and Interactive Systems Design.</w:t>
      </w:r>
    </w:p>
    <w:p w14:paraId="69A85FE2" w14:textId="77777777" w:rsidR="00445497" w:rsidRDefault="00445497" w:rsidP="00445497">
      <w:pPr>
        <w:ind w:left="719" w:hanging="435"/>
        <w:jc w:val="both"/>
        <w:rPr>
          <w:rFonts w:asciiTheme="majorBidi" w:hAnsiTheme="majorBidi" w:cstheme="majorBidi"/>
        </w:rPr>
      </w:pPr>
      <w:r w:rsidRPr="00445497">
        <w:rPr>
          <w:rFonts w:asciiTheme="majorBidi" w:hAnsiTheme="majorBidi" w:cstheme="majorBidi"/>
        </w:rPr>
        <w:t xml:space="preserve">Helbing, D., </w:t>
      </w:r>
      <w:proofErr w:type="spellStart"/>
      <w:r w:rsidRPr="00445497">
        <w:rPr>
          <w:rFonts w:asciiTheme="majorBidi" w:hAnsiTheme="majorBidi" w:cstheme="majorBidi"/>
        </w:rPr>
        <w:t>Mukerji</w:t>
      </w:r>
      <w:proofErr w:type="spellEnd"/>
      <w:r w:rsidRPr="00445497">
        <w:rPr>
          <w:rFonts w:asciiTheme="majorBidi" w:hAnsiTheme="majorBidi" w:cstheme="majorBidi"/>
        </w:rPr>
        <w:t>,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14:paraId="7B736007" w14:textId="77777777" w:rsidR="000C2577" w:rsidRDefault="000C2577" w:rsidP="00E44022">
      <w:pPr>
        <w:ind w:left="719" w:hanging="435"/>
        <w:jc w:val="both"/>
        <w:rPr>
          <w:rFonts w:asciiTheme="majorBidi" w:hAnsiTheme="majorBidi" w:cstheme="majorBidi"/>
        </w:rPr>
      </w:pPr>
      <w:r w:rsidRPr="000C2577">
        <w:rPr>
          <w:rFonts w:asciiTheme="majorBidi" w:hAnsiTheme="majorBidi" w:cstheme="majorBidi"/>
        </w:rPr>
        <w:t xml:space="preserve">Helbing, D., </w:t>
      </w:r>
      <w:proofErr w:type="spellStart"/>
      <w:r w:rsidRPr="000C2577">
        <w:rPr>
          <w:rFonts w:asciiTheme="majorBidi" w:hAnsiTheme="majorBidi" w:cstheme="majorBidi"/>
        </w:rPr>
        <w:t>Brockmann</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Chadefaux</w:t>
      </w:r>
      <w:proofErr w:type="spellEnd"/>
      <w:r w:rsidRPr="000C2577">
        <w:rPr>
          <w:rFonts w:asciiTheme="majorBidi" w:hAnsiTheme="majorBidi" w:cstheme="majorBidi"/>
        </w:rPr>
        <w:t xml:space="preserve">, T., </w:t>
      </w:r>
      <w:proofErr w:type="spellStart"/>
      <w:r w:rsidRPr="000C2577">
        <w:rPr>
          <w:rFonts w:asciiTheme="majorBidi" w:hAnsiTheme="majorBidi" w:cstheme="majorBidi"/>
        </w:rPr>
        <w:t>Donnay</w:t>
      </w:r>
      <w:proofErr w:type="spellEnd"/>
      <w:r w:rsidRPr="000C2577">
        <w:rPr>
          <w:rFonts w:asciiTheme="majorBidi" w:hAnsiTheme="majorBidi" w:cstheme="majorBidi"/>
        </w:rPr>
        <w:t xml:space="preserve">, K., </w:t>
      </w:r>
      <w:proofErr w:type="spellStart"/>
      <w:r w:rsidRPr="000C2577">
        <w:rPr>
          <w:rFonts w:asciiTheme="majorBidi" w:hAnsiTheme="majorBidi" w:cstheme="majorBidi"/>
        </w:rPr>
        <w:t>Blanke</w:t>
      </w:r>
      <w:proofErr w:type="spellEnd"/>
      <w:r w:rsidRPr="000C2577">
        <w:rPr>
          <w:rFonts w:asciiTheme="majorBidi" w:hAnsiTheme="majorBidi" w:cstheme="majorBidi"/>
        </w:rPr>
        <w:t xml:space="preserve">, U., Meza, O. </w:t>
      </w:r>
      <w:r>
        <w:rPr>
          <w:rFonts w:asciiTheme="majorBidi" w:hAnsiTheme="majorBidi" w:cstheme="majorBidi"/>
        </w:rPr>
        <w:t xml:space="preserve">W., </w:t>
      </w: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Hohansson</w:t>
      </w:r>
      <w:proofErr w:type="spellEnd"/>
      <w:r>
        <w:rPr>
          <w:rFonts w:asciiTheme="majorBidi" w:hAnsiTheme="majorBidi" w:cstheme="majorBidi"/>
        </w:rPr>
        <w:t xml:space="preserve">, A., Krause, J., </w:t>
      </w:r>
      <w:proofErr w:type="spellStart"/>
      <w:r>
        <w:rPr>
          <w:rFonts w:asciiTheme="majorBidi" w:hAnsiTheme="majorBidi" w:cstheme="majorBidi"/>
        </w:rPr>
        <w:t>Schutte</w:t>
      </w:r>
      <w:proofErr w:type="spellEnd"/>
      <w:r>
        <w:rPr>
          <w:rFonts w:asciiTheme="majorBidi" w:hAnsiTheme="majorBidi" w:cstheme="majorBidi"/>
        </w:rPr>
        <w:t>, S., Perc, M., (201</w:t>
      </w:r>
      <w:r w:rsidR="00BC183B">
        <w:rPr>
          <w:rFonts w:asciiTheme="majorBidi" w:hAnsiTheme="majorBidi" w:cstheme="majorBidi"/>
        </w:rPr>
        <w:t>5</w:t>
      </w:r>
      <w:r>
        <w:rPr>
          <w:rFonts w:asciiTheme="majorBidi" w:hAnsiTheme="majorBidi" w:cstheme="majorBidi"/>
        </w:rPr>
        <w:t>)</w:t>
      </w:r>
      <w:r w:rsidR="003C3A57">
        <w:rPr>
          <w:rFonts w:asciiTheme="majorBidi" w:hAnsiTheme="majorBidi" w:cstheme="majorBidi"/>
        </w:rPr>
        <w:t>.</w:t>
      </w:r>
      <w:r w:rsidR="00E44022" w:rsidRPr="00E44022">
        <w:rPr>
          <w:rFonts w:asciiTheme="majorBidi" w:hAnsiTheme="majorBidi" w:cstheme="majorBidi"/>
        </w:rPr>
        <w:t xml:space="preserve">Saving Human Lives: What </w:t>
      </w:r>
      <w:proofErr w:type="spellStart"/>
      <w:r w:rsidR="00E44022" w:rsidRPr="00E44022">
        <w:rPr>
          <w:rFonts w:asciiTheme="majorBidi" w:hAnsiTheme="majorBidi" w:cstheme="majorBidi"/>
        </w:rPr>
        <w:t>Compexity</w:t>
      </w:r>
      <w:proofErr w:type="spellEnd"/>
      <w:r w:rsidR="00E44022" w:rsidRPr="00E44022">
        <w:rPr>
          <w:rFonts w:asciiTheme="majorBidi" w:hAnsiTheme="majorBidi" w:cstheme="majorBidi"/>
        </w:rPr>
        <w:t xml:space="preserve"> Science and Information Systems can Contribute</w:t>
      </w:r>
      <w:r w:rsidR="003C3A57">
        <w:rPr>
          <w:rFonts w:asciiTheme="majorBidi" w:hAnsiTheme="majorBidi" w:cstheme="majorBidi"/>
        </w:rPr>
        <w:t>.</w:t>
      </w:r>
      <w:r>
        <w:rPr>
          <w:rFonts w:asciiTheme="majorBidi" w:hAnsiTheme="majorBidi" w:cstheme="majorBidi"/>
        </w:rPr>
        <w:t xml:space="preserve"> </w:t>
      </w:r>
      <w:r w:rsidRPr="00803AE2">
        <w:rPr>
          <w:rFonts w:asciiTheme="majorBidi" w:hAnsiTheme="majorBidi" w:cstheme="majorBidi"/>
          <w:i/>
          <w:iCs/>
        </w:rPr>
        <w:t>Journal of Statistical Physics</w:t>
      </w:r>
      <w:r>
        <w:rPr>
          <w:rFonts w:asciiTheme="majorBidi" w:hAnsiTheme="majorBidi" w:cstheme="majorBidi"/>
        </w:rPr>
        <w:t>, Vol. 158(3), pp 735-781.</w:t>
      </w:r>
    </w:p>
    <w:p w14:paraId="1437E136" w14:textId="77777777" w:rsidR="005464C6" w:rsidRDefault="005464C6" w:rsidP="00E44022">
      <w:pPr>
        <w:ind w:left="719" w:hanging="435"/>
        <w:jc w:val="both"/>
        <w:rPr>
          <w:rFonts w:asciiTheme="majorBidi" w:hAnsiTheme="majorBidi" w:cstheme="majorBidi"/>
        </w:rPr>
      </w:pPr>
      <w:r>
        <w:rPr>
          <w:rFonts w:asciiTheme="majorBidi" w:hAnsiTheme="majorBidi" w:cstheme="majorBidi"/>
        </w:rPr>
        <w:t xml:space="preserve">Helton, J. C., Johnson, J. D., </w:t>
      </w:r>
      <w:proofErr w:type="spellStart"/>
      <w:r>
        <w:rPr>
          <w:rFonts w:asciiTheme="majorBidi" w:hAnsiTheme="majorBidi" w:cstheme="majorBidi"/>
        </w:rPr>
        <w:t>Sallaberry</w:t>
      </w:r>
      <w:proofErr w:type="spellEnd"/>
      <w:r>
        <w:rPr>
          <w:rFonts w:asciiTheme="majorBidi" w:hAnsiTheme="majorBidi" w:cstheme="majorBidi"/>
        </w:rPr>
        <w:t xml:space="preserve">, J. C., </w:t>
      </w:r>
      <w:proofErr w:type="spellStart"/>
      <w:r>
        <w:rPr>
          <w:rFonts w:asciiTheme="majorBidi" w:hAnsiTheme="majorBidi" w:cstheme="majorBidi"/>
        </w:rPr>
        <w:t>Storlie</w:t>
      </w:r>
      <w:proofErr w:type="spellEnd"/>
      <w:r>
        <w:rPr>
          <w:rFonts w:asciiTheme="majorBidi" w:hAnsiTheme="majorBidi" w:cstheme="majorBidi"/>
        </w:rPr>
        <w:t xml:space="preserve">, C. B., (2006). Survey of Sampling-based methods for uncertainty and sensitivity analysis. </w:t>
      </w:r>
      <w:r w:rsidRPr="005464C6">
        <w:rPr>
          <w:rFonts w:asciiTheme="majorBidi" w:hAnsiTheme="majorBidi" w:cstheme="majorBidi"/>
          <w:i/>
          <w:iCs/>
        </w:rPr>
        <w:t>Journal of Reliability Engineering and System Safety</w:t>
      </w:r>
      <w:r>
        <w:rPr>
          <w:rFonts w:asciiTheme="majorBidi" w:hAnsiTheme="majorBidi" w:cstheme="majorBidi"/>
        </w:rPr>
        <w:t xml:space="preserve"> 91, 1175-1209.</w:t>
      </w:r>
    </w:p>
    <w:p w14:paraId="3EC7810D" w14:textId="77777777" w:rsidR="00C50311" w:rsidRDefault="00B3104B" w:rsidP="00E44022">
      <w:pPr>
        <w:ind w:left="719" w:hanging="435"/>
        <w:jc w:val="both"/>
        <w:rPr>
          <w:rFonts w:asciiTheme="majorBidi" w:hAnsiTheme="majorBidi" w:cstheme="majorBidi"/>
        </w:rPr>
      </w:pPr>
      <w:r>
        <w:rPr>
          <w:rFonts w:asciiTheme="majorBidi" w:hAnsiTheme="majorBidi" w:cstheme="majorBidi"/>
        </w:rPr>
        <w:t xml:space="preserve">Helton, J. C., Davis, F., J., (2003). Latin hypercube sample and the propagation of uncertainty in analyses of complex systems.  </w:t>
      </w:r>
      <w:r w:rsidRPr="00B3104B">
        <w:rPr>
          <w:rFonts w:asciiTheme="majorBidi" w:hAnsiTheme="majorBidi" w:cstheme="majorBidi"/>
          <w:i/>
          <w:iCs/>
        </w:rPr>
        <w:t>Reliability Engineering and System Safety</w:t>
      </w:r>
      <w:r>
        <w:rPr>
          <w:rFonts w:asciiTheme="majorBidi" w:hAnsiTheme="majorBidi" w:cstheme="majorBidi"/>
        </w:rPr>
        <w:t>, 81:23-69.</w:t>
      </w:r>
    </w:p>
    <w:p w14:paraId="06AE9E8D" w14:textId="77777777" w:rsidR="00B3104B" w:rsidRDefault="00C50311" w:rsidP="00E44022">
      <w:pPr>
        <w:ind w:left="719" w:hanging="435"/>
        <w:jc w:val="both"/>
        <w:rPr>
          <w:rFonts w:asciiTheme="majorBidi" w:hAnsiTheme="majorBidi" w:cstheme="majorBidi"/>
        </w:rPr>
      </w:pPr>
      <w:r>
        <w:rPr>
          <w:rFonts w:asciiTheme="majorBidi" w:hAnsiTheme="majorBidi" w:cstheme="majorBidi"/>
        </w:rPr>
        <w:t xml:space="preserve">Hetherington, J. P., Warner, A., and Seymour, R. M. (2006). Simplification and its consequences in biological modelling: conclusions from a study of calcium oscillation in hepatocytes. </w:t>
      </w:r>
      <w:r w:rsidR="00B3104B">
        <w:rPr>
          <w:rFonts w:asciiTheme="majorBidi" w:hAnsiTheme="majorBidi" w:cstheme="majorBidi"/>
        </w:rPr>
        <w:t xml:space="preserve"> </w:t>
      </w:r>
      <w:r w:rsidRPr="00C50311">
        <w:rPr>
          <w:rFonts w:asciiTheme="majorBidi" w:hAnsiTheme="majorBidi" w:cstheme="majorBidi"/>
          <w:i/>
          <w:iCs/>
        </w:rPr>
        <w:t>Journal of the Royal Society Interface</w:t>
      </w:r>
      <w:r>
        <w:rPr>
          <w:rFonts w:asciiTheme="majorBidi" w:hAnsiTheme="majorBidi" w:cstheme="majorBidi"/>
        </w:rPr>
        <w:t>, 3(7): 319-31.</w:t>
      </w:r>
    </w:p>
    <w:p w14:paraId="74053DFE" w14:textId="77777777" w:rsidR="005F4235" w:rsidRDefault="005F4235" w:rsidP="00E44022">
      <w:pPr>
        <w:ind w:left="719" w:hanging="435"/>
        <w:jc w:val="both"/>
        <w:rPr>
          <w:rFonts w:asciiTheme="majorBidi" w:hAnsiTheme="majorBidi" w:cstheme="majorBidi"/>
        </w:rPr>
      </w:pPr>
      <w:r>
        <w:rPr>
          <w:rFonts w:asciiTheme="majorBidi" w:hAnsiTheme="majorBidi" w:cstheme="majorBidi"/>
        </w:rPr>
        <w:t xml:space="preserve">Hu, D., Yuan, J., (2006). Time-dependent sensitivity analysis of biological networks: coupled MAPK and PI3K signal transduction path ways. </w:t>
      </w:r>
      <w:r w:rsidRPr="005F4235">
        <w:rPr>
          <w:rFonts w:asciiTheme="majorBidi" w:hAnsiTheme="majorBidi" w:cstheme="majorBidi"/>
          <w:i/>
          <w:iCs/>
        </w:rPr>
        <w:t>Journal of Physical Chemistry A</w:t>
      </w:r>
      <w:r>
        <w:rPr>
          <w:rFonts w:asciiTheme="majorBidi" w:hAnsiTheme="majorBidi" w:cstheme="majorBidi"/>
        </w:rPr>
        <w:t>, 11(16):5361-5370.</w:t>
      </w:r>
    </w:p>
    <w:p w14:paraId="08283103" w14:textId="77777777" w:rsidR="0018030F" w:rsidRDefault="0018030F" w:rsidP="000C2577">
      <w:pPr>
        <w:ind w:left="719" w:hanging="435"/>
        <w:jc w:val="both"/>
        <w:rPr>
          <w:rFonts w:asciiTheme="majorBidi" w:hAnsiTheme="majorBidi" w:cstheme="majorBidi"/>
        </w:rPr>
      </w:pPr>
      <w:proofErr w:type="spellStart"/>
      <w:r w:rsidRPr="00AE2364">
        <w:rPr>
          <w:rFonts w:asciiTheme="majorBidi" w:hAnsiTheme="majorBidi" w:cstheme="majorBidi"/>
        </w:rPr>
        <w:t>Huepe</w:t>
      </w:r>
      <w:proofErr w:type="spellEnd"/>
      <w:r>
        <w:rPr>
          <w:rFonts w:asciiTheme="majorBidi" w:hAnsiTheme="majorBidi" w:cstheme="majorBidi"/>
        </w:rPr>
        <w:t xml:space="preserve">, C., </w:t>
      </w:r>
      <w:proofErr w:type="spellStart"/>
      <w:r>
        <w:rPr>
          <w:rFonts w:asciiTheme="majorBidi" w:hAnsiTheme="majorBidi" w:cstheme="majorBidi"/>
        </w:rPr>
        <w:t>Aldana</w:t>
      </w:r>
      <w:proofErr w:type="spellEnd"/>
      <w:r>
        <w:rPr>
          <w:rFonts w:asciiTheme="majorBidi" w:hAnsiTheme="majorBidi" w:cstheme="majorBidi"/>
        </w:rPr>
        <w:t xml:space="preserve">, M., (2008). New Tools for characterizing swarming systems: A comparison of nominal models. </w:t>
      </w:r>
      <w:r w:rsidRPr="0018030F">
        <w:rPr>
          <w:rFonts w:asciiTheme="majorBidi" w:hAnsiTheme="majorBidi" w:cstheme="majorBidi"/>
          <w:i/>
          <w:iCs/>
        </w:rPr>
        <w:t xml:space="preserve">Physical </w:t>
      </w:r>
      <w:proofErr w:type="gramStart"/>
      <w:r w:rsidRPr="0018030F">
        <w:rPr>
          <w:rFonts w:asciiTheme="majorBidi" w:hAnsiTheme="majorBidi" w:cstheme="majorBidi"/>
          <w:i/>
          <w:iCs/>
        </w:rPr>
        <w:t>A</w:t>
      </w:r>
      <w:proofErr w:type="gramEnd"/>
      <w:r>
        <w:rPr>
          <w:rFonts w:asciiTheme="majorBidi" w:hAnsiTheme="majorBidi" w:cstheme="majorBidi"/>
        </w:rPr>
        <w:t xml:space="preserve"> 387, 2809-2822.</w:t>
      </w:r>
    </w:p>
    <w:p w14:paraId="08ECFDC2" w14:textId="77777777" w:rsidR="008D7445" w:rsidRDefault="008D7445" w:rsidP="000C2577">
      <w:pPr>
        <w:ind w:left="719" w:hanging="435"/>
        <w:jc w:val="both"/>
        <w:rPr>
          <w:rFonts w:asciiTheme="majorBidi" w:hAnsiTheme="majorBidi" w:cstheme="majorBidi"/>
        </w:rPr>
      </w:pPr>
      <w:proofErr w:type="spellStart"/>
      <w:r>
        <w:rPr>
          <w:rFonts w:asciiTheme="majorBidi" w:hAnsiTheme="majorBidi" w:cstheme="majorBidi"/>
        </w:rPr>
        <w:t>Kattas</w:t>
      </w:r>
      <w:proofErr w:type="spellEnd"/>
      <w:r>
        <w:rPr>
          <w:rFonts w:asciiTheme="majorBidi" w:hAnsiTheme="majorBidi" w:cstheme="majorBidi"/>
        </w:rPr>
        <w:t>, G. D.,</w:t>
      </w:r>
      <w:r w:rsidR="00A439C2">
        <w:rPr>
          <w:rFonts w:asciiTheme="majorBidi" w:hAnsiTheme="majorBidi" w:cstheme="majorBidi"/>
        </w:rPr>
        <w:t xml:space="preserve"> Xu, Xiao-</w:t>
      </w:r>
      <w:proofErr w:type="spellStart"/>
      <w:r w:rsidR="00A439C2">
        <w:rPr>
          <w:rFonts w:asciiTheme="majorBidi" w:hAnsiTheme="majorBidi" w:cstheme="majorBidi"/>
        </w:rPr>
        <w:t>Ke</w:t>
      </w:r>
      <w:proofErr w:type="spellEnd"/>
      <w:r w:rsidR="00A439C2">
        <w:rPr>
          <w:rFonts w:asciiTheme="majorBidi" w:hAnsiTheme="majorBidi" w:cstheme="majorBidi"/>
        </w:rPr>
        <w:t xml:space="preserve">., Small, </w:t>
      </w:r>
      <w:proofErr w:type="gramStart"/>
      <w:r w:rsidR="00A439C2">
        <w:rPr>
          <w:rFonts w:asciiTheme="majorBidi" w:hAnsiTheme="majorBidi" w:cstheme="majorBidi"/>
        </w:rPr>
        <w:t>Michael.,</w:t>
      </w:r>
      <w:proofErr w:type="gramEnd"/>
      <w:r w:rsidR="00A439C2">
        <w:rPr>
          <w:rFonts w:asciiTheme="majorBidi" w:hAnsiTheme="majorBidi" w:cstheme="majorBidi"/>
        </w:rPr>
        <w:t xml:space="preserve"> </w:t>
      </w:r>
      <w:r>
        <w:rPr>
          <w:rFonts w:asciiTheme="majorBidi" w:hAnsiTheme="majorBidi" w:cstheme="majorBidi"/>
        </w:rPr>
        <w:t xml:space="preserve">(2012). Dynamical Modelling of Collective Behaviour from Pigeon Flight Data: Flock Cohesion and Dispersion. </w:t>
      </w:r>
      <w:proofErr w:type="spellStart"/>
      <w:r w:rsidRPr="00803AE2">
        <w:rPr>
          <w:rFonts w:asciiTheme="majorBidi" w:hAnsiTheme="majorBidi" w:cstheme="majorBidi"/>
          <w:i/>
          <w:iCs/>
        </w:rPr>
        <w:t>PLoS</w:t>
      </w:r>
      <w:proofErr w:type="spellEnd"/>
      <w:r w:rsidRPr="00803AE2">
        <w:rPr>
          <w:rFonts w:asciiTheme="majorBidi" w:hAnsiTheme="majorBidi" w:cstheme="majorBidi"/>
          <w:i/>
          <w:iCs/>
        </w:rPr>
        <w:t xml:space="preserve"> Computational Biology</w:t>
      </w:r>
      <w:r>
        <w:rPr>
          <w:rFonts w:asciiTheme="majorBidi" w:hAnsiTheme="majorBidi" w:cstheme="majorBidi"/>
        </w:rPr>
        <w:t xml:space="preserve"> 8(3). </w:t>
      </w:r>
    </w:p>
    <w:p w14:paraId="06CFC1C3" w14:textId="77777777" w:rsidR="00AC4E11" w:rsidRDefault="00AC4E11" w:rsidP="00AC4E11">
      <w:pPr>
        <w:ind w:left="719" w:hanging="435"/>
        <w:jc w:val="both"/>
        <w:rPr>
          <w:rFonts w:asciiTheme="majorBidi" w:hAnsiTheme="majorBidi" w:cstheme="majorBidi"/>
        </w:rPr>
      </w:pPr>
      <w:proofErr w:type="spellStart"/>
      <w:r>
        <w:rPr>
          <w:rFonts w:asciiTheme="majorBidi" w:hAnsiTheme="majorBidi" w:cstheme="majorBidi"/>
        </w:rPr>
        <w:t>Loucks</w:t>
      </w:r>
      <w:proofErr w:type="spellEnd"/>
      <w:r>
        <w:rPr>
          <w:rFonts w:asciiTheme="majorBidi" w:hAnsiTheme="majorBidi" w:cstheme="majorBidi"/>
        </w:rPr>
        <w:t xml:space="preserve">, D. P., </w:t>
      </w:r>
      <w:proofErr w:type="spellStart"/>
      <w:r>
        <w:rPr>
          <w:rFonts w:asciiTheme="majorBidi" w:hAnsiTheme="majorBidi" w:cstheme="majorBidi"/>
        </w:rPr>
        <w:t>Beek</w:t>
      </w:r>
      <w:proofErr w:type="spellEnd"/>
      <w:r>
        <w:rPr>
          <w:rFonts w:asciiTheme="majorBidi" w:hAnsiTheme="majorBidi" w:cstheme="majorBidi"/>
        </w:rPr>
        <w:t xml:space="preserve">, V. E., </w:t>
      </w:r>
      <w:proofErr w:type="spellStart"/>
      <w:r>
        <w:rPr>
          <w:rFonts w:asciiTheme="majorBidi" w:hAnsiTheme="majorBidi" w:cstheme="majorBidi"/>
        </w:rPr>
        <w:t>Stedinger</w:t>
      </w:r>
      <w:proofErr w:type="spellEnd"/>
      <w:r>
        <w:rPr>
          <w:rFonts w:asciiTheme="majorBidi" w:hAnsiTheme="majorBidi" w:cstheme="majorBidi"/>
        </w:rPr>
        <w:t xml:space="preserve">, J, R., </w:t>
      </w:r>
      <w:proofErr w:type="spellStart"/>
      <w:r>
        <w:rPr>
          <w:rFonts w:asciiTheme="majorBidi" w:hAnsiTheme="majorBidi" w:cstheme="majorBidi"/>
        </w:rPr>
        <w:t>Jozef</w:t>
      </w:r>
      <w:proofErr w:type="spellEnd"/>
      <w:r>
        <w:rPr>
          <w:rFonts w:asciiTheme="majorBidi" w:hAnsiTheme="majorBidi" w:cstheme="majorBidi"/>
        </w:rPr>
        <w:t>, P. M., (2005). Water Resource System Planning and Management: An Introduction to Methods, Models, and Applications. UNESCO, Water Resource System, chapter 9.  pp 255- 287.</w:t>
      </w:r>
    </w:p>
    <w:p w14:paraId="6B4917D9" w14:textId="77777777" w:rsidR="009141FB" w:rsidRPr="008E6B73" w:rsidRDefault="009141FB" w:rsidP="00AC4E11">
      <w:pPr>
        <w:ind w:left="719" w:hanging="435"/>
        <w:jc w:val="both"/>
        <w:rPr>
          <w:rFonts w:asciiTheme="majorBidi" w:hAnsiTheme="majorBidi" w:cstheme="majorBidi"/>
        </w:rPr>
      </w:pPr>
      <w:r w:rsidRPr="00AC4E11">
        <w:rPr>
          <w:rFonts w:asciiTheme="majorBidi" w:hAnsiTheme="majorBidi" w:cstheme="majorBidi"/>
        </w:rPr>
        <w:lastRenderedPageBreak/>
        <w:t>Marino</w:t>
      </w:r>
      <w:r w:rsidR="008E6B73" w:rsidRPr="00AC4E11">
        <w:rPr>
          <w:rFonts w:asciiTheme="majorBidi" w:hAnsiTheme="majorBidi" w:cstheme="majorBidi"/>
        </w:rPr>
        <w:t xml:space="preserve">, S., Hogue, I. B., Ray, C. J., </w:t>
      </w:r>
      <w:proofErr w:type="spellStart"/>
      <w:r w:rsidR="008E6B73" w:rsidRPr="00AC4E11">
        <w:rPr>
          <w:rFonts w:asciiTheme="majorBidi" w:hAnsiTheme="majorBidi" w:cstheme="majorBidi"/>
        </w:rPr>
        <w:t>Kirschner</w:t>
      </w:r>
      <w:proofErr w:type="spellEnd"/>
      <w:r w:rsidR="008E6B73" w:rsidRPr="00AC4E11">
        <w:rPr>
          <w:rFonts w:asciiTheme="majorBidi" w:hAnsiTheme="majorBidi" w:cstheme="majorBidi"/>
        </w:rPr>
        <w:t xml:space="preserve">, D. E., (2008). </w:t>
      </w:r>
      <w:r w:rsidR="008E6B73" w:rsidRPr="008E6B73">
        <w:rPr>
          <w:rFonts w:asciiTheme="majorBidi" w:hAnsiTheme="majorBidi" w:cstheme="majorBidi"/>
        </w:rPr>
        <w:t xml:space="preserve">A Methodology for Performing Global Uncertainty and </w:t>
      </w:r>
      <w:r w:rsidR="00AC4E11">
        <w:rPr>
          <w:rFonts w:asciiTheme="majorBidi" w:hAnsiTheme="majorBidi" w:cstheme="majorBidi"/>
        </w:rPr>
        <w:t>Sensitivity</w:t>
      </w:r>
      <w:r w:rsidR="008E6B73" w:rsidRPr="008E6B73">
        <w:rPr>
          <w:rFonts w:asciiTheme="majorBidi" w:hAnsiTheme="majorBidi" w:cstheme="majorBidi"/>
        </w:rPr>
        <w:t xml:space="preserve"> Analysis </w:t>
      </w:r>
      <w:r w:rsidR="008E6B73">
        <w:rPr>
          <w:rFonts w:asciiTheme="majorBidi" w:hAnsiTheme="majorBidi" w:cstheme="majorBidi"/>
        </w:rPr>
        <w:t>i</w:t>
      </w:r>
      <w:r w:rsidR="008E6B73" w:rsidRPr="008E6B73">
        <w:rPr>
          <w:rFonts w:asciiTheme="majorBidi" w:hAnsiTheme="majorBidi" w:cstheme="majorBidi"/>
        </w:rPr>
        <w:t>n Systems Biology</w:t>
      </w:r>
      <w:r w:rsidR="008E6B73">
        <w:rPr>
          <w:rFonts w:asciiTheme="majorBidi" w:hAnsiTheme="majorBidi" w:cstheme="majorBidi"/>
        </w:rPr>
        <w:t xml:space="preserve">. </w:t>
      </w:r>
      <w:r w:rsidR="008E6B73" w:rsidRPr="008E6B73">
        <w:rPr>
          <w:rFonts w:asciiTheme="majorBidi" w:hAnsiTheme="majorBidi" w:cstheme="majorBidi"/>
          <w:i/>
          <w:iCs/>
        </w:rPr>
        <w:t>Journal Theoretical Biology</w:t>
      </w:r>
      <w:r w:rsidR="008E6B73">
        <w:rPr>
          <w:rFonts w:asciiTheme="majorBidi" w:hAnsiTheme="majorBidi" w:cstheme="majorBidi"/>
        </w:rPr>
        <w:t xml:space="preserve">, 254(1): 178-196. </w:t>
      </w:r>
    </w:p>
    <w:p w14:paraId="6E24E102" w14:textId="77777777" w:rsidR="009429F0" w:rsidRDefault="009429F0" w:rsidP="00D86BDB">
      <w:pPr>
        <w:pStyle w:val="ListParagraph"/>
        <w:ind w:hanging="436"/>
        <w:rPr>
          <w:rFonts w:asciiTheme="majorBidi" w:hAnsiTheme="majorBidi" w:cstheme="majorBidi"/>
        </w:rPr>
      </w:pPr>
      <w:r>
        <w:rPr>
          <w:rFonts w:asciiTheme="majorBidi" w:hAnsiTheme="majorBidi" w:cstheme="majorBidi"/>
        </w:rPr>
        <w:t xml:space="preserve">Mawson, A. T. (2005). </w:t>
      </w:r>
      <w:r w:rsidR="00D91CF6">
        <w:rPr>
          <w:rFonts w:asciiTheme="majorBidi" w:hAnsiTheme="majorBidi" w:cstheme="majorBidi"/>
        </w:rPr>
        <w:t>Understanding</w:t>
      </w:r>
      <w:r>
        <w:rPr>
          <w:rFonts w:asciiTheme="majorBidi" w:hAnsiTheme="majorBidi" w:cstheme="majorBidi"/>
        </w:rPr>
        <w:t xml:space="preserve"> Mass Panic and Other Collective Responses to Threat and Disaster. In </w:t>
      </w:r>
      <w:r w:rsidRPr="007657D5">
        <w:rPr>
          <w:rFonts w:asciiTheme="majorBidi" w:hAnsiTheme="majorBidi" w:cstheme="majorBidi"/>
          <w:i/>
          <w:iCs/>
        </w:rPr>
        <w:t>Psychiatry: Interpersonal and biological processes</w:t>
      </w:r>
      <w:r w:rsidR="007657D5" w:rsidRPr="007657D5">
        <w:rPr>
          <w:rFonts w:asciiTheme="majorBidi" w:hAnsiTheme="majorBidi" w:cstheme="majorBidi"/>
          <w:i/>
          <w:iCs/>
        </w:rPr>
        <w:t xml:space="preserve">, </w:t>
      </w:r>
      <w:r w:rsidR="007657D5">
        <w:rPr>
          <w:rFonts w:asciiTheme="majorBidi" w:hAnsiTheme="majorBidi" w:cstheme="majorBidi"/>
        </w:rPr>
        <w:t>V</w:t>
      </w:r>
      <w:r>
        <w:rPr>
          <w:rFonts w:asciiTheme="majorBidi" w:hAnsiTheme="majorBidi" w:cstheme="majorBidi"/>
        </w:rPr>
        <w:t>ol 68.</w:t>
      </w:r>
      <w:r w:rsidR="007657D5">
        <w:rPr>
          <w:rFonts w:asciiTheme="majorBidi" w:hAnsiTheme="majorBidi" w:cstheme="majorBidi"/>
        </w:rPr>
        <w:t xml:space="preserve"> </w:t>
      </w:r>
      <w:r>
        <w:rPr>
          <w:rFonts w:asciiTheme="majorBidi" w:hAnsiTheme="majorBidi" w:cstheme="majorBidi"/>
        </w:rPr>
        <w:t>(2), pp. 95-113</w:t>
      </w:r>
    </w:p>
    <w:p w14:paraId="17D8E943" w14:textId="77777777" w:rsidR="009429F0" w:rsidRDefault="009429F0" w:rsidP="00D86BDB">
      <w:pPr>
        <w:pStyle w:val="ListParagraph"/>
        <w:ind w:hanging="436"/>
        <w:rPr>
          <w:rFonts w:asciiTheme="majorBidi" w:hAnsiTheme="majorBidi" w:cstheme="majorBidi"/>
        </w:rPr>
      </w:pPr>
    </w:p>
    <w:p w14:paraId="77797997" w14:textId="77777777" w:rsidR="00EA079A" w:rsidRDefault="00EA079A" w:rsidP="00D86BDB">
      <w:pPr>
        <w:pStyle w:val="ListParagraph"/>
        <w:ind w:hanging="436"/>
        <w:rPr>
          <w:rFonts w:asciiTheme="majorBidi" w:hAnsiTheme="majorBidi" w:cstheme="majorBidi"/>
        </w:rPr>
      </w:pPr>
      <w:proofErr w:type="spellStart"/>
      <w:r>
        <w:rPr>
          <w:rFonts w:asciiTheme="majorBidi" w:hAnsiTheme="majorBidi" w:cstheme="majorBidi"/>
        </w:rPr>
        <w:t>Mazzon</w:t>
      </w:r>
      <w:proofErr w:type="spellEnd"/>
      <w:r>
        <w:rPr>
          <w:rFonts w:asciiTheme="majorBidi" w:hAnsiTheme="majorBidi" w:cstheme="majorBidi"/>
        </w:rPr>
        <w:t xml:space="preserve">, R., </w:t>
      </w:r>
      <w:proofErr w:type="spellStart"/>
      <w:r>
        <w:rPr>
          <w:rFonts w:asciiTheme="majorBidi" w:hAnsiTheme="majorBidi" w:cstheme="majorBidi"/>
        </w:rPr>
        <w:t>Cavallaro</w:t>
      </w:r>
      <w:proofErr w:type="spellEnd"/>
      <w:r>
        <w:rPr>
          <w:rFonts w:asciiTheme="majorBidi" w:hAnsiTheme="majorBidi" w:cstheme="majorBidi"/>
        </w:rPr>
        <w:t xml:space="preserve">, A., (2013). Multi-camera tracking using a Multi-Goal Social Force Model. In </w:t>
      </w:r>
      <w:r w:rsidRPr="00EA079A">
        <w:rPr>
          <w:rFonts w:asciiTheme="majorBidi" w:hAnsiTheme="majorBidi" w:cstheme="majorBidi"/>
          <w:i/>
          <w:iCs/>
        </w:rPr>
        <w:t>Neuro computing</w:t>
      </w:r>
      <w:r>
        <w:rPr>
          <w:rFonts w:asciiTheme="majorBidi" w:hAnsiTheme="majorBidi" w:cstheme="majorBidi"/>
        </w:rPr>
        <w:t xml:space="preserve"> 100, pp. 41-50.</w:t>
      </w:r>
    </w:p>
    <w:p w14:paraId="0A3A9649" w14:textId="77777777" w:rsidR="006D12FA" w:rsidRDefault="006D12FA" w:rsidP="00D86BDB">
      <w:pPr>
        <w:pStyle w:val="ListParagraph"/>
        <w:ind w:hanging="436"/>
        <w:rPr>
          <w:rFonts w:asciiTheme="majorBidi" w:hAnsiTheme="majorBidi" w:cstheme="majorBidi"/>
        </w:rPr>
      </w:pPr>
    </w:p>
    <w:p w14:paraId="04A42EE3" w14:textId="77777777" w:rsidR="006D12FA" w:rsidRPr="006D12FA" w:rsidRDefault="006D12FA" w:rsidP="00E76492">
      <w:pPr>
        <w:spacing w:before="60"/>
        <w:ind w:left="709" w:hanging="425"/>
        <w:jc w:val="both"/>
        <w:rPr>
          <w:rFonts w:asciiTheme="majorBidi" w:hAnsiTheme="majorBidi" w:cstheme="majorBidi"/>
        </w:rPr>
      </w:pPr>
      <w:r w:rsidRPr="006D12FA">
        <w:rPr>
          <w:rFonts w:asciiTheme="majorBidi" w:hAnsiTheme="majorBidi" w:cstheme="majorBidi"/>
        </w:rPr>
        <w:t xml:space="preserve">Moore, B. E., Ali, S., Mehran, R., Shah, M., </w:t>
      </w:r>
      <w:r>
        <w:rPr>
          <w:rFonts w:asciiTheme="majorBidi" w:hAnsiTheme="majorBidi" w:cstheme="majorBidi"/>
        </w:rPr>
        <w:t>(</w:t>
      </w:r>
      <w:r w:rsidRPr="006D12FA">
        <w:rPr>
          <w:rFonts w:asciiTheme="majorBidi" w:hAnsiTheme="majorBidi" w:cstheme="majorBidi"/>
        </w:rPr>
        <w:t>2011</w:t>
      </w:r>
      <w:r>
        <w:rPr>
          <w:rFonts w:asciiTheme="majorBidi" w:hAnsiTheme="majorBidi" w:cstheme="majorBidi"/>
        </w:rPr>
        <w:t>)</w:t>
      </w:r>
      <w:r w:rsidRPr="006D12FA">
        <w:rPr>
          <w:rFonts w:asciiTheme="majorBidi" w:hAnsiTheme="majorBidi" w:cstheme="majorBidi"/>
        </w:rPr>
        <w:t xml:space="preserve">. Visual Crowd Surveillance through Hydrodynamics Lens. </w:t>
      </w:r>
      <w:r w:rsidRPr="006D12FA">
        <w:rPr>
          <w:rFonts w:asciiTheme="majorBidi" w:hAnsiTheme="majorBidi" w:cstheme="majorBidi"/>
          <w:i/>
        </w:rPr>
        <w:t>Communications of The ACM</w:t>
      </w:r>
      <w:r w:rsidRPr="006D12FA">
        <w:rPr>
          <w:rFonts w:asciiTheme="majorBidi" w:hAnsiTheme="majorBidi" w:cstheme="majorBidi"/>
        </w:rPr>
        <w:t>, (contributed paper) Vol. 54, No.12.</w:t>
      </w:r>
    </w:p>
    <w:p w14:paraId="29A76F11" w14:textId="77777777" w:rsidR="006D12FA" w:rsidRDefault="006D12FA" w:rsidP="00D86BDB">
      <w:pPr>
        <w:pStyle w:val="ListParagraph"/>
        <w:ind w:hanging="436"/>
        <w:rPr>
          <w:rFonts w:asciiTheme="majorBidi" w:hAnsiTheme="majorBidi" w:cstheme="majorBidi"/>
        </w:rPr>
      </w:pPr>
    </w:p>
    <w:p w14:paraId="175CA649" w14:textId="77777777" w:rsidR="00D86BDB" w:rsidRDefault="00D86BDB"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Helbing, D., </w:t>
      </w:r>
      <w:proofErr w:type="spellStart"/>
      <w:r>
        <w:rPr>
          <w:rFonts w:asciiTheme="majorBidi" w:hAnsiTheme="majorBidi" w:cstheme="majorBidi"/>
        </w:rPr>
        <w:t>Garnier</w:t>
      </w:r>
      <w:proofErr w:type="spellEnd"/>
      <w:r>
        <w:rPr>
          <w:rFonts w:asciiTheme="majorBidi" w:hAnsiTheme="majorBidi" w:cstheme="majorBidi"/>
        </w:rPr>
        <w:t xml:space="preserve">, S., Johansson, A., Combe, M., </w:t>
      </w:r>
      <w:proofErr w:type="spellStart"/>
      <w:r>
        <w:rPr>
          <w:rFonts w:asciiTheme="majorBidi" w:hAnsiTheme="majorBidi" w:cstheme="majorBidi"/>
        </w:rPr>
        <w:t>Theraulaz</w:t>
      </w:r>
      <w:proofErr w:type="spellEnd"/>
      <w:r>
        <w:rPr>
          <w:rFonts w:asciiTheme="majorBidi" w:hAnsiTheme="majorBidi" w:cstheme="majorBidi"/>
        </w:rPr>
        <w:t xml:space="preserve">, G., (2009) Experimental study of the behavioural mechanism underlying self-organization in human crowds. </w:t>
      </w:r>
      <w:r w:rsidR="00124D08">
        <w:rPr>
          <w:rFonts w:asciiTheme="majorBidi" w:hAnsiTheme="majorBidi" w:cstheme="majorBidi"/>
          <w:i/>
          <w:iCs/>
        </w:rPr>
        <w:t>The proceeding of t</w:t>
      </w:r>
      <w:r w:rsidRPr="006A41A9">
        <w:rPr>
          <w:rFonts w:asciiTheme="majorBidi" w:hAnsiTheme="majorBidi" w:cstheme="majorBidi"/>
          <w:i/>
          <w:iCs/>
        </w:rPr>
        <w:t>he royal society part B</w:t>
      </w:r>
      <w:r>
        <w:rPr>
          <w:rFonts w:asciiTheme="majorBidi" w:hAnsiTheme="majorBidi" w:cstheme="majorBidi"/>
        </w:rPr>
        <w:t>.</w:t>
      </w:r>
    </w:p>
    <w:p w14:paraId="58640075" w14:textId="77777777" w:rsidR="001D5111" w:rsidRDefault="001D5111" w:rsidP="00D86BDB">
      <w:pPr>
        <w:pStyle w:val="ListParagraph"/>
        <w:ind w:hanging="436"/>
        <w:rPr>
          <w:rFonts w:asciiTheme="majorBidi" w:hAnsiTheme="majorBidi" w:cstheme="majorBidi"/>
        </w:rPr>
      </w:pPr>
    </w:p>
    <w:p w14:paraId="0F725C5A" w14:textId="77777777" w:rsidR="001D5111" w:rsidRDefault="001D5111"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Perozo</w:t>
      </w:r>
      <w:proofErr w:type="spellEnd"/>
      <w:r>
        <w:rPr>
          <w:rFonts w:asciiTheme="majorBidi" w:hAnsiTheme="majorBidi" w:cstheme="majorBidi"/>
        </w:rPr>
        <w:t xml:space="preserve">, N., </w:t>
      </w:r>
      <w:proofErr w:type="spellStart"/>
      <w:r>
        <w:rPr>
          <w:rFonts w:asciiTheme="majorBidi" w:hAnsiTheme="majorBidi" w:cstheme="majorBidi"/>
        </w:rPr>
        <w:t>Garnier</w:t>
      </w:r>
      <w:proofErr w:type="spellEnd"/>
      <w:r>
        <w:rPr>
          <w:rFonts w:asciiTheme="majorBidi" w:hAnsiTheme="majorBidi" w:cstheme="majorBidi"/>
        </w:rPr>
        <w:t xml:space="preserve">, S., Helbing, D., </w:t>
      </w:r>
      <w:proofErr w:type="spellStart"/>
      <w:r>
        <w:rPr>
          <w:rFonts w:asciiTheme="majorBidi" w:hAnsiTheme="majorBidi" w:cstheme="majorBidi"/>
        </w:rPr>
        <w:t>Theraulaz</w:t>
      </w:r>
      <w:proofErr w:type="spellEnd"/>
      <w:r>
        <w:rPr>
          <w:rFonts w:asciiTheme="majorBidi" w:hAnsiTheme="majorBidi" w:cstheme="majorBidi"/>
        </w:rPr>
        <w:t xml:space="preserve">, G., (2010) </w:t>
      </w:r>
      <w:proofErr w:type="gramStart"/>
      <w:r>
        <w:rPr>
          <w:rFonts w:asciiTheme="majorBidi" w:hAnsiTheme="majorBidi" w:cstheme="majorBidi"/>
        </w:rPr>
        <w:t>The</w:t>
      </w:r>
      <w:proofErr w:type="gramEnd"/>
      <w:r>
        <w:rPr>
          <w:rFonts w:asciiTheme="majorBidi" w:hAnsiTheme="majorBidi" w:cstheme="majorBidi"/>
        </w:rPr>
        <w:t xml:space="preserve"> Walking Behaviour of Pedestrian Social Groups and Its Impacts on Crowd Dynamics. </w:t>
      </w:r>
      <w:proofErr w:type="spellStart"/>
      <w:r>
        <w:rPr>
          <w:rFonts w:asciiTheme="majorBidi" w:hAnsiTheme="majorBidi" w:cstheme="majorBidi"/>
        </w:rPr>
        <w:t>Plos</w:t>
      </w:r>
      <w:proofErr w:type="spellEnd"/>
      <w:r>
        <w:rPr>
          <w:rFonts w:asciiTheme="majorBidi" w:hAnsiTheme="majorBidi" w:cstheme="majorBidi"/>
        </w:rPr>
        <w:t xml:space="preserve"> One, Vol 5(4)</w:t>
      </w:r>
    </w:p>
    <w:p w14:paraId="314DA5FD" w14:textId="77777777" w:rsidR="00D86BDB" w:rsidRDefault="005B3C99" w:rsidP="005B3C99">
      <w:pPr>
        <w:ind w:left="719" w:hanging="435"/>
        <w:jc w:val="both"/>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xml:space="preserve">, G., (2012). Traffic Instabilities in Self-Organized Pedestrian Crowds. </w:t>
      </w:r>
      <w:proofErr w:type="spellStart"/>
      <w:r w:rsidRPr="006B498D">
        <w:rPr>
          <w:rFonts w:asciiTheme="majorBidi" w:hAnsiTheme="majorBidi" w:cstheme="majorBidi"/>
          <w:i/>
          <w:iCs/>
        </w:rPr>
        <w:t>PLos</w:t>
      </w:r>
      <w:proofErr w:type="spellEnd"/>
      <w:r w:rsidRPr="006B498D">
        <w:rPr>
          <w:rFonts w:asciiTheme="majorBidi" w:hAnsiTheme="majorBidi" w:cstheme="majorBidi"/>
          <w:i/>
          <w:iCs/>
        </w:rPr>
        <w:t xml:space="preserve"> Computational Biology</w:t>
      </w:r>
      <w:r>
        <w:rPr>
          <w:rFonts w:asciiTheme="majorBidi" w:hAnsiTheme="majorBidi" w:cstheme="majorBidi"/>
        </w:rPr>
        <w:t>.</w:t>
      </w:r>
    </w:p>
    <w:p w14:paraId="0AE5A4B8" w14:textId="77777777" w:rsidR="00C42E8B" w:rsidRPr="00C42E8B" w:rsidRDefault="00C42E8B" w:rsidP="00916C39">
      <w:pPr>
        <w:spacing w:before="60"/>
        <w:ind w:left="709" w:hanging="425"/>
        <w:jc w:val="both"/>
        <w:rPr>
          <w:rFonts w:asciiTheme="majorBidi" w:hAnsiTheme="majorBidi" w:cstheme="majorBidi"/>
          <w:iCs/>
        </w:rPr>
      </w:pPr>
      <w:r w:rsidRPr="00CD2C30">
        <w:rPr>
          <w:rFonts w:asciiTheme="majorBidi" w:hAnsiTheme="majorBidi" w:cstheme="majorBidi"/>
        </w:rPr>
        <w:t xml:space="preserve">Miller, N., </w:t>
      </w:r>
      <w:proofErr w:type="spellStart"/>
      <w:r w:rsidRPr="00CD2C30">
        <w:rPr>
          <w:rFonts w:asciiTheme="majorBidi" w:hAnsiTheme="majorBidi" w:cstheme="majorBidi"/>
        </w:rPr>
        <w:t>Garnier</w:t>
      </w:r>
      <w:proofErr w:type="spellEnd"/>
      <w:r w:rsidRPr="00CD2C30">
        <w:rPr>
          <w:rFonts w:asciiTheme="majorBidi" w:hAnsiTheme="majorBidi" w:cstheme="majorBidi"/>
        </w:rPr>
        <w:t xml:space="preserve">, S., Hartnett, A., </w:t>
      </w:r>
      <w:proofErr w:type="spellStart"/>
      <w:r w:rsidRPr="00CD2C30">
        <w:rPr>
          <w:rFonts w:asciiTheme="majorBidi" w:hAnsiTheme="majorBidi" w:cstheme="majorBidi"/>
        </w:rPr>
        <w:t>Couzin</w:t>
      </w:r>
      <w:proofErr w:type="spellEnd"/>
      <w:r w:rsidRPr="00CD2C30">
        <w:rPr>
          <w:rFonts w:asciiTheme="majorBidi" w:hAnsiTheme="majorBidi" w:cstheme="majorBidi"/>
        </w:rPr>
        <w:t xml:space="preserve">, I., (2013). </w:t>
      </w:r>
      <w:r w:rsidRPr="00C95037">
        <w:rPr>
          <w:rFonts w:asciiTheme="majorBidi" w:hAnsiTheme="majorBidi" w:cstheme="majorBidi"/>
        </w:rPr>
        <w:t xml:space="preserve">Both information and social cohesion determine collective decisions in animal groups. In </w:t>
      </w:r>
      <w:r w:rsidR="000D63FA">
        <w:rPr>
          <w:rFonts w:asciiTheme="majorBidi" w:hAnsiTheme="majorBidi" w:cstheme="majorBidi"/>
          <w:i/>
        </w:rPr>
        <w:t>PNAS</w:t>
      </w:r>
      <w:r>
        <w:rPr>
          <w:rFonts w:asciiTheme="majorBidi" w:hAnsiTheme="majorBidi" w:cstheme="majorBidi"/>
          <w:iCs/>
        </w:rPr>
        <w:t>, vol. 110(13), pp. 5263-5268.</w:t>
      </w:r>
    </w:p>
    <w:p w14:paraId="26ECD719" w14:textId="77777777" w:rsidR="008D5395" w:rsidRDefault="008D5395" w:rsidP="00445497">
      <w:pPr>
        <w:ind w:left="719" w:hanging="435"/>
        <w:jc w:val="both"/>
        <w:rPr>
          <w:rFonts w:asciiTheme="majorBidi" w:hAnsiTheme="majorBidi" w:cstheme="majorBidi"/>
        </w:rPr>
      </w:pPr>
      <w:r w:rsidRPr="0017328E">
        <w:rPr>
          <w:rFonts w:asciiTheme="majorBidi" w:hAnsiTheme="majorBidi" w:cstheme="majorBidi"/>
        </w:rPr>
        <w:t>Reynolds</w:t>
      </w:r>
      <w:r>
        <w:rPr>
          <w:rFonts w:asciiTheme="majorBidi" w:hAnsiTheme="majorBidi" w:cstheme="majorBidi"/>
        </w:rPr>
        <w:t xml:space="preserve">, </w:t>
      </w:r>
      <w:r w:rsidR="0050082A">
        <w:rPr>
          <w:rFonts w:asciiTheme="majorBidi" w:hAnsiTheme="majorBidi" w:cstheme="majorBidi"/>
        </w:rPr>
        <w:t xml:space="preserve">C.W., </w:t>
      </w:r>
      <w:r w:rsidR="00024621">
        <w:rPr>
          <w:rFonts w:asciiTheme="majorBidi" w:hAnsiTheme="majorBidi" w:cstheme="majorBidi"/>
        </w:rPr>
        <w:t>(</w:t>
      </w:r>
      <w:r>
        <w:rPr>
          <w:rFonts w:asciiTheme="majorBidi" w:hAnsiTheme="majorBidi" w:cstheme="majorBidi"/>
        </w:rPr>
        <w:t>1987</w:t>
      </w:r>
      <w:r w:rsidR="00024621">
        <w:rPr>
          <w:rFonts w:asciiTheme="majorBidi" w:hAnsiTheme="majorBidi" w:cstheme="majorBidi"/>
        </w:rPr>
        <w:t>)</w:t>
      </w:r>
      <w:r w:rsidR="0050082A">
        <w:rPr>
          <w:rFonts w:asciiTheme="majorBidi" w:hAnsiTheme="majorBidi" w:cstheme="majorBidi"/>
        </w:rPr>
        <w:t xml:space="preserve">. Flocks, Herd, Schools. A distributed behavioural model. </w:t>
      </w:r>
      <w:r w:rsidR="0050082A" w:rsidRPr="0050082A">
        <w:rPr>
          <w:rFonts w:asciiTheme="majorBidi" w:hAnsiTheme="majorBidi" w:cstheme="majorBidi"/>
          <w:i/>
          <w:iCs/>
        </w:rPr>
        <w:t>In proceedings of the 14</w:t>
      </w:r>
      <w:r w:rsidR="0050082A" w:rsidRPr="0050082A">
        <w:rPr>
          <w:rFonts w:asciiTheme="majorBidi" w:hAnsiTheme="majorBidi" w:cstheme="majorBidi"/>
          <w:i/>
          <w:iCs/>
          <w:vertAlign w:val="superscript"/>
        </w:rPr>
        <w:t>th</w:t>
      </w:r>
      <w:r w:rsidR="0050082A" w:rsidRPr="0050082A">
        <w:rPr>
          <w:rFonts w:asciiTheme="majorBidi" w:hAnsiTheme="majorBidi" w:cstheme="majorBidi"/>
          <w:i/>
          <w:iCs/>
        </w:rPr>
        <w:t xml:space="preserve"> annual conference on Computer Graphics and Interactive Techniques</w:t>
      </w:r>
      <w:r w:rsidR="0050082A">
        <w:rPr>
          <w:rFonts w:asciiTheme="majorBidi" w:hAnsiTheme="majorBidi" w:cstheme="majorBidi"/>
        </w:rPr>
        <w:t>, ACM, pp 34-55.</w:t>
      </w:r>
    </w:p>
    <w:p w14:paraId="6704B305" w14:textId="77777777" w:rsidR="00271171" w:rsidRPr="00271171" w:rsidRDefault="00271171" w:rsidP="00330C67">
      <w:pPr>
        <w:ind w:left="719" w:hanging="435"/>
        <w:jc w:val="both"/>
        <w:rPr>
          <w:rFonts w:asciiTheme="majorBidi" w:hAnsiTheme="majorBidi" w:cstheme="majorBidi"/>
        </w:rPr>
      </w:pPr>
      <w:r w:rsidRPr="00271171">
        <w:rPr>
          <w:rFonts w:asciiTheme="majorBidi" w:hAnsiTheme="majorBidi" w:cstheme="majorBidi"/>
          <w:lang w:val="de-DE"/>
        </w:rPr>
        <w:t>Reuter, V., Bergner, B. S.,</w:t>
      </w:r>
      <w:r>
        <w:rPr>
          <w:rFonts w:asciiTheme="majorBidi" w:hAnsiTheme="majorBidi" w:cstheme="majorBidi"/>
          <w:lang w:val="de-DE"/>
        </w:rPr>
        <w:t xml:space="preserve"> Koster, G., Seitz, M., Treml, F., Hartman, D., (2012). </w:t>
      </w:r>
      <w:r w:rsidRPr="00271171">
        <w:rPr>
          <w:rFonts w:asciiTheme="majorBidi" w:hAnsiTheme="majorBidi" w:cstheme="majorBidi"/>
        </w:rPr>
        <w:t xml:space="preserve">On </w:t>
      </w:r>
      <w:r w:rsidR="00124D08" w:rsidRPr="00271171">
        <w:rPr>
          <w:rFonts w:asciiTheme="majorBidi" w:hAnsiTheme="majorBidi" w:cstheme="majorBidi"/>
        </w:rPr>
        <w:t>Modelling</w:t>
      </w:r>
      <w:r w:rsidRPr="00271171">
        <w:rPr>
          <w:rFonts w:asciiTheme="majorBidi" w:hAnsiTheme="majorBidi" w:cstheme="majorBidi"/>
        </w:rPr>
        <w:t xml:space="preserve"> Groups in Crowds: Empirical </w:t>
      </w:r>
      <w:r w:rsidR="00124D08" w:rsidRPr="00271171">
        <w:rPr>
          <w:rFonts w:asciiTheme="majorBidi" w:hAnsiTheme="majorBidi" w:cstheme="majorBidi"/>
        </w:rPr>
        <w:t>Evidence</w:t>
      </w:r>
      <w:r w:rsidRPr="00271171">
        <w:rPr>
          <w:rFonts w:asciiTheme="majorBidi" w:hAnsiTheme="majorBidi" w:cstheme="majorBidi"/>
        </w:rPr>
        <w:t xml:space="preserve"> and Simulation Results Including Large Groups</w:t>
      </w:r>
      <w:r>
        <w:rPr>
          <w:rFonts w:asciiTheme="majorBidi" w:hAnsiTheme="majorBidi" w:cstheme="majorBidi"/>
        </w:rPr>
        <w:t xml:space="preserve">. In </w:t>
      </w:r>
      <w:r w:rsidRPr="00271171">
        <w:rPr>
          <w:rFonts w:asciiTheme="majorBidi" w:hAnsiTheme="majorBidi" w:cstheme="majorBidi"/>
          <w:i/>
          <w:iCs/>
        </w:rPr>
        <w:t>Proceedings of Pedestrian and Evacuation Dynamics</w:t>
      </w:r>
      <w:r w:rsidR="00330C67" w:rsidRPr="00330C67">
        <w:rPr>
          <w:rFonts w:asciiTheme="majorBidi" w:hAnsiTheme="majorBidi" w:cstheme="majorBidi"/>
        </w:rPr>
        <w:t>, pp 835-</w:t>
      </w:r>
      <w:r w:rsidR="00330C67">
        <w:rPr>
          <w:rFonts w:asciiTheme="majorBidi" w:hAnsiTheme="majorBidi" w:cstheme="majorBidi"/>
        </w:rPr>
        <w:t>845.</w:t>
      </w:r>
    </w:p>
    <w:p w14:paraId="3A54B7F5" w14:textId="77777777" w:rsidR="00FA1F9D" w:rsidRPr="00FA1F9D" w:rsidRDefault="00FA1F9D" w:rsidP="00574EE7">
      <w:pPr>
        <w:ind w:left="719" w:hanging="435"/>
        <w:jc w:val="both"/>
        <w:rPr>
          <w:rFonts w:asciiTheme="majorBidi" w:hAnsiTheme="majorBidi" w:cstheme="majorBidi"/>
        </w:rPr>
      </w:pPr>
      <w:proofErr w:type="spellStart"/>
      <w:r w:rsidRPr="009B160F">
        <w:rPr>
          <w:rFonts w:asciiTheme="majorBidi" w:hAnsiTheme="majorBidi" w:cstheme="majorBidi"/>
        </w:rPr>
        <w:t>Saltelli</w:t>
      </w:r>
      <w:proofErr w:type="spellEnd"/>
      <w:r w:rsidRPr="009B160F">
        <w:rPr>
          <w:rFonts w:asciiTheme="majorBidi" w:hAnsiTheme="majorBidi" w:cstheme="majorBidi"/>
        </w:rPr>
        <w:t xml:space="preserve">, A., </w:t>
      </w:r>
      <w:proofErr w:type="spellStart"/>
      <w:r w:rsidRPr="009B160F">
        <w:rPr>
          <w:rFonts w:asciiTheme="majorBidi" w:hAnsiTheme="majorBidi" w:cstheme="majorBidi"/>
        </w:rPr>
        <w:t>Tarantola</w:t>
      </w:r>
      <w:proofErr w:type="spellEnd"/>
      <w:r w:rsidRPr="009B160F">
        <w:rPr>
          <w:rFonts w:asciiTheme="majorBidi" w:hAnsiTheme="majorBidi" w:cstheme="majorBidi"/>
        </w:rPr>
        <w:t xml:space="preserve">, S., Chan, P. S., (1999). </w:t>
      </w:r>
      <w:r w:rsidRPr="00FA1F9D">
        <w:rPr>
          <w:rFonts w:asciiTheme="majorBidi" w:hAnsiTheme="majorBidi" w:cstheme="majorBidi"/>
        </w:rPr>
        <w:t xml:space="preserve">A quantitative model-independent method for global </w:t>
      </w:r>
      <w:r>
        <w:rPr>
          <w:rFonts w:asciiTheme="majorBidi" w:hAnsiTheme="majorBidi" w:cstheme="majorBidi"/>
        </w:rPr>
        <w:t xml:space="preserve">sensitivity analysis of model output. </w:t>
      </w:r>
      <w:proofErr w:type="spellStart"/>
      <w:r w:rsidRPr="00FA1F9D">
        <w:rPr>
          <w:rFonts w:asciiTheme="majorBidi" w:hAnsiTheme="majorBidi" w:cstheme="majorBidi"/>
          <w:i/>
          <w:iCs/>
        </w:rPr>
        <w:t>Technometrics</w:t>
      </w:r>
      <w:proofErr w:type="spellEnd"/>
      <w:r>
        <w:rPr>
          <w:rFonts w:asciiTheme="majorBidi" w:hAnsiTheme="majorBidi" w:cstheme="majorBidi"/>
        </w:rPr>
        <w:t>, 4(1):39-56</w:t>
      </w:r>
    </w:p>
    <w:p w14:paraId="5F22167B" w14:textId="77777777" w:rsidR="00574EE7" w:rsidRDefault="00574EE7" w:rsidP="00574EE7">
      <w:pPr>
        <w:ind w:left="719" w:hanging="435"/>
        <w:jc w:val="both"/>
        <w:rPr>
          <w:rFonts w:asciiTheme="majorBidi" w:hAnsiTheme="majorBidi" w:cstheme="majorBidi"/>
        </w:rPr>
      </w:pPr>
      <w:proofErr w:type="spellStart"/>
      <w:r w:rsidRPr="009B160F">
        <w:rPr>
          <w:rFonts w:asciiTheme="majorBidi" w:hAnsiTheme="majorBidi" w:cstheme="majorBidi"/>
        </w:rPr>
        <w:t>Saltelli</w:t>
      </w:r>
      <w:proofErr w:type="spellEnd"/>
      <w:r w:rsidRPr="009B160F">
        <w:rPr>
          <w:rFonts w:asciiTheme="majorBidi" w:hAnsiTheme="majorBidi" w:cstheme="majorBidi"/>
        </w:rPr>
        <w:t xml:space="preserve">, A., Chan, K., Scott, E. M., (2000a). </w:t>
      </w:r>
      <w:r w:rsidRPr="00574EE7">
        <w:rPr>
          <w:rFonts w:asciiTheme="majorBidi" w:hAnsiTheme="majorBidi" w:cstheme="majorBidi"/>
        </w:rPr>
        <w:t>Sensitivity Analysis.</w:t>
      </w:r>
      <w:r>
        <w:rPr>
          <w:rFonts w:asciiTheme="majorBidi" w:hAnsiTheme="majorBidi" w:cstheme="majorBidi"/>
        </w:rPr>
        <w:t xml:space="preserve"> </w:t>
      </w:r>
      <w:r w:rsidRPr="00574EE7">
        <w:rPr>
          <w:rFonts w:asciiTheme="majorBidi" w:hAnsiTheme="majorBidi" w:cstheme="majorBidi"/>
          <w:i/>
          <w:iCs/>
        </w:rPr>
        <w:t>Wiley Chichester</w:t>
      </w:r>
      <w:r>
        <w:rPr>
          <w:rFonts w:asciiTheme="majorBidi" w:hAnsiTheme="majorBidi" w:cstheme="majorBidi"/>
        </w:rPr>
        <w:t>.</w:t>
      </w:r>
    </w:p>
    <w:p w14:paraId="39C55CC7" w14:textId="77777777" w:rsidR="00574EE7" w:rsidRPr="00574EE7" w:rsidRDefault="00574EE7" w:rsidP="00E563B1">
      <w:pPr>
        <w:ind w:left="719" w:hanging="435"/>
        <w:jc w:val="both"/>
        <w:rPr>
          <w:rFonts w:asciiTheme="majorBidi" w:hAnsiTheme="majorBidi" w:cstheme="majorBidi"/>
        </w:rPr>
      </w:pPr>
      <w:r w:rsidRPr="00574EE7">
        <w:rPr>
          <w:rFonts w:asciiTheme="majorBidi" w:hAnsiTheme="majorBidi" w:cstheme="majorBidi"/>
          <w:lang w:val="it-IT"/>
        </w:rPr>
        <w:t xml:space="preserve">Saltelli, A., Tarantola, S., Camplongo, F.. </w:t>
      </w:r>
      <w:r w:rsidRPr="00574EE7">
        <w:rPr>
          <w:rFonts w:asciiTheme="majorBidi" w:hAnsiTheme="majorBidi" w:cstheme="majorBidi"/>
        </w:rPr>
        <w:t xml:space="preserve">(2000b). Sensitivity analysis as an ingredient </w:t>
      </w:r>
      <w:r>
        <w:rPr>
          <w:rFonts w:asciiTheme="majorBidi" w:hAnsiTheme="majorBidi" w:cstheme="majorBidi"/>
        </w:rPr>
        <w:t xml:space="preserve">of modelling. </w:t>
      </w:r>
      <w:r w:rsidRPr="00574EE7">
        <w:rPr>
          <w:rFonts w:asciiTheme="majorBidi" w:hAnsiTheme="majorBidi" w:cstheme="majorBidi"/>
          <w:i/>
          <w:iCs/>
        </w:rPr>
        <w:t>Statistical Science</w:t>
      </w:r>
      <w:r>
        <w:rPr>
          <w:rFonts w:asciiTheme="majorBidi" w:hAnsiTheme="majorBidi" w:cstheme="majorBidi"/>
        </w:rPr>
        <w:t xml:space="preserve">, 15(4): 377-395. </w:t>
      </w:r>
    </w:p>
    <w:p w14:paraId="63850DF1" w14:textId="77777777" w:rsidR="008D5395" w:rsidRDefault="008D5395" w:rsidP="00E563B1">
      <w:pPr>
        <w:ind w:left="719" w:hanging="435"/>
        <w:jc w:val="both"/>
        <w:rPr>
          <w:rFonts w:asciiTheme="majorBidi" w:hAnsiTheme="majorBidi" w:cstheme="majorBidi"/>
        </w:rPr>
      </w:pPr>
      <w:r w:rsidRPr="00574EE7">
        <w:rPr>
          <w:rFonts w:asciiTheme="majorBidi" w:hAnsiTheme="majorBidi" w:cstheme="majorBidi"/>
        </w:rPr>
        <w:t>Singh,</w:t>
      </w:r>
      <w:r w:rsidR="00E563B1" w:rsidRPr="00574EE7">
        <w:rPr>
          <w:rFonts w:asciiTheme="majorBidi" w:hAnsiTheme="majorBidi" w:cstheme="majorBidi"/>
        </w:rPr>
        <w:t xml:space="preserve"> H., </w:t>
      </w:r>
      <w:proofErr w:type="spellStart"/>
      <w:r w:rsidR="00E563B1" w:rsidRPr="00574EE7">
        <w:rPr>
          <w:rFonts w:asciiTheme="majorBidi" w:hAnsiTheme="majorBidi" w:cstheme="majorBidi"/>
        </w:rPr>
        <w:t>Arter</w:t>
      </w:r>
      <w:proofErr w:type="spellEnd"/>
      <w:r w:rsidR="00E563B1" w:rsidRPr="00574EE7">
        <w:rPr>
          <w:rFonts w:asciiTheme="majorBidi" w:hAnsiTheme="majorBidi" w:cstheme="majorBidi"/>
        </w:rPr>
        <w:t xml:space="preserve"> R., Dodd, L., Langston, P., Lester, E., </w:t>
      </w:r>
      <w:proofErr w:type="spellStart"/>
      <w:r w:rsidR="00E563B1" w:rsidRPr="00574EE7">
        <w:rPr>
          <w:rFonts w:asciiTheme="majorBidi" w:hAnsiTheme="majorBidi" w:cstheme="majorBidi"/>
        </w:rPr>
        <w:t>Drrury</w:t>
      </w:r>
      <w:proofErr w:type="spellEnd"/>
      <w:r w:rsidR="00E563B1" w:rsidRPr="00574EE7">
        <w:rPr>
          <w:rFonts w:asciiTheme="majorBidi" w:hAnsiTheme="majorBidi" w:cstheme="majorBidi"/>
        </w:rPr>
        <w:t xml:space="preserve">, J., (2009). </w:t>
      </w:r>
      <w:r w:rsidR="00E563B1" w:rsidRPr="00E563B1">
        <w:rPr>
          <w:rFonts w:asciiTheme="majorBidi" w:hAnsiTheme="majorBidi" w:cstheme="majorBidi"/>
          <w:i/>
          <w:iCs/>
        </w:rPr>
        <w:t>Modelling subgroup behaviour in crowd dynamics DEM simulation</w:t>
      </w:r>
      <w:r w:rsidR="00E563B1" w:rsidRPr="00E563B1">
        <w:rPr>
          <w:rFonts w:asciiTheme="majorBidi" w:hAnsiTheme="majorBidi" w:cstheme="majorBidi"/>
        </w:rPr>
        <w:t>. Applied Mathematical Modelling, 33(12): 4408-4423.</w:t>
      </w:r>
    </w:p>
    <w:p w14:paraId="0274B39E" w14:textId="77777777" w:rsidR="00D63E9B" w:rsidRDefault="00D63E9B" w:rsidP="00E563B1">
      <w:pPr>
        <w:ind w:left="719" w:hanging="435"/>
        <w:jc w:val="both"/>
        <w:rPr>
          <w:rFonts w:asciiTheme="majorBidi" w:hAnsiTheme="majorBidi" w:cstheme="majorBidi"/>
        </w:rPr>
      </w:pPr>
      <w:r w:rsidRPr="00D63E9B">
        <w:rPr>
          <w:rFonts w:asciiTheme="majorBidi" w:hAnsiTheme="majorBidi" w:cstheme="majorBidi"/>
          <w:lang w:val="it-IT"/>
        </w:rPr>
        <w:t>Siwakoti, N., Sarvi, M., Burd, M.,</w:t>
      </w:r>
      <w:r>
        <w:rPr>
          <w:rFonts w:asciiTheme="majorBidi" w:hAnsiTheme="majorBidi" w:cstheme="majorBidi"/>
          <w:lang w:val="it-IT"/>
        </w:rPr>
        <w:t xml:space="preserve"> (2014). </w:t>
      </w:r>
      <w:proofErr w:type="spellStart"/>
      <w:r w:rsidRPr="00D63E9B">
        <w:rPr>
          <w:rFonts w:asciiTheme="majorBidi" w:hAnsiTheme="majorBidi" w:cstheme="majorBidi"/>
        </w:rPr>
        <w:t>Usiing</w:t>
      </w:r>
      <w:proofErr w:type="spellEnd"/>
      <w:r w:rsidRPr="00D63E9B">
        <w:rPr>
          <w:rFonts w:asciiTheme="majorBidi" w:hAnsiTheme="majorBidi" w:cstheme="majorBidi"/>
        </w:rPr>
        <w:t xml:space="preserve"> non-human biological entities to understand pedestrian behaviour under emergency conditions.</w:t>
      </w:r>
      <w:r>
        <w:rPr>
          <w:rFonts w:asciiTheme="majorBidi" w:hAnsiTheme="majorBidi" w:cstheme="majorBidi"/>
        </w:rPr>
        <w:t xml:space="preserve"> </w:t>
      </w:r>
      <w:r w:rsidRPr="00D63E9B">
        <w:rPr>
          <w:rFonts w:asciiTheme="majorBidi" w:hAnsiTheme="majorBidi" w:cstheme="majorBidi"/>
          <w:i/>
          <w:iCs/>
        </w:rPr>
        <w:t>Safety Science</w:t>
      </w:r>
      <w:r>
        <w:rPr>
          <w:rFonts w:asciiTheme="majorBidi" w:hAnsiTheme="majorBidi" w:cstheme="majorBidi"/>
        </w:rPr>
        <w:t xml:space="preserve"> 66, pp. 1-8.</w:t>
      </w:r>
    </w:p>
    <w:p w14:paraId="521B5870" w14:textId="77777777" w:rsidR="00BC2A16" w:rsidRPr="00D63E9B" w:rsidRDefault="00BC2A16" w:rsidP="00E563B1">
      <w:pPr>
        <w:ind w:left="719" w:hanging="435"/>
        <w:jc w:val="both"/>
        <w:rPr>
          <w:rFonts w:asciiTheme="majorBidi" w:hAnsiTheme="majorBidi" w:cstheme="majorBidi"/>
        </w:rPr>
      </w:pPr>
      <w:r>
        <w:rPr>
          <w:rFonts w:asciiTheme="majorBidi" w:hAnsiTheme="majorBidi" w:cstheme="majorBidi"/>
        </w:rPr>
        <w:lastRenderedPageBreak/>
        <w:t xml:space="preserve">Sumner, T., Shephard, E., Bogle, I. D. L., (2012). A methodology for global-sensitivity analysis of time-dependent outputs in systems biology modelling. </w:t>
      </w:r>
      <w:r w:rsidRPr="00BC2A16">
        <w:rPr>
          <w:rFonts w:asciiTheme="majorBidi" w:hAnsiTheme="majorBidi" w:cstheme="majorBidi"/>
          <w:i/>
          <w:iCs/>
        </w:rPr>
        <w:t>The Royal Society Interface</w:t>
      </w:r>
      <w:r>
        <w:rPr>
          <w:rFonts w:asciiTheme="majorBidi" w:hAnsiTheme="majorBidi" w:cstheme="majorBidi"/>
        </w:rPr>
        <w:t>, 9(74) 2156-2166.</w:t>
      </w:r>
    </w:p>
    <w:p w14:paraId="7E1CA8B0" w14:textId="77777777" w:rsidR="008D5395" w:rsidRPr="009B160F" w:rsidRDefault="008D5395" w:rsidP="00445497">
      <w:pPr>
        <w:ind w:left="719" w:hanging="435"/>
        <w:jc w:val="both"/>
        <w:rPr>
          <w:rFonts w:asciiTheme="majorBidi" w:hAnsiTheme="majorBidi" w:cstheme="majorBidi"/>
        </w:rPr>
      </w:pPr>
      <w:proofErr w:type="spellStart"/>
      <w:r w:rsidRPr="00A2707B">
        <w:rPr>
          <w:rFonts w:asciiTheme="majorBidi" w:hAnsiTheme="majorBidi" w:cstheme="majorBidi"/>
        </w:rPr>
        <w:t>Vicsek</w:t>
      </w:r>
      <w:proofErr w:type="spellEnd"/>
      <w:r w:rsidRPr="00A2707B">
        <w:rPr>
          <w:rFonts w:asciiTheme="majorBidi" w:hAnsiTheme="majorBidi" w:cstheme="majorBidi"/>
        </w:rPr>
        <w:t xml:space="preserve">, </w:t>
      </w:r>
      <w:r w:rsidR="00A2707B" w:rsidRPr="00A2707B">
        <w:rPr>
          <w:rFonts w:asciiTheme="majorBidi" w:hAnsiTheme="majorBidi" w:cstheme="majorBidi"/>
        </w:rPr>
        <w:t xml:space="preserve">T., </w:t>
      </w:r>
      <w:proofErr w:type="spellStart"/>
      <w:r w:rsidR="00A2707B" w:rsidRPr="00A2707B">
        <w:rPr>
          <w:rFonts w:asciiTheme="majorBidi" w:hAnsiTheme="majorBidi" w:cstheme="majorBidi"/>
        </w:rPr>
        <w:t>Czirok</w:t>
      </w:r>
      <w:proofErr w:type="spellEnd"/>
      <w:r w:rsidR="00A2707B" w:rsidRPr="00A2707B">
        <w:rPr>
          <w:rFonts w:asciiTheme="majorBidi" w:hAnsiTheme="majorBidi" w:cstheme="majorBidi"/>
        </w:rPr>
        <w:t>, A.,</w:t>
      </w:r>
      <w:r w:rsidR="00A2707B">
        <w:rPr>
          <w:rFonts w:asciiTheme="majorBidi" w:hAnsiTheme="majorBidi" w:cstheme="majorBidi"/>
        </w:rPr>
        <w:t xml:space="preserve"> Ben-Jacob, E., Cohen I, I., </w:t>
      </w:r>
      <w:proofErr w:type="spellStart"/>
      <w:r w:rsidR="00A2707B">
        <w:rPr>
          <w:rFonts w:asciiTheme="majorBidi" w:hAnsiTheme="majorBidi" w:cstheme="majorBidi"/>
        </w:rPr>
        <w:t>Shochet</w:t>
      </w:r>
      <w:proofErr w:type="spellEnd"/>
      <w:r w:rsidR="00A2707B">
        <w:rPr>
          <w:rFonts w:asciiTheme="majorBidi" w:hAnsiTheme="majorBidi" w:cstheme="majorBidi"/>
        </w:rPr>
        <w:t>, O.</w:t>
      </w:r>
      <w:proofErr w:type="gramStart"/>
      <w:r w:rsidR="00A2707B">
        <w:rPr>
          <w:rFonts w:asciiTheme="majorBidi" w:hAnsiTheme="majorBidi" w:cstheme="majorBidi"/>
        </w:rPr>
        <w:t>,(</w:t>
      </w:r>
      <w:proofErr w:type="gramEnd"/>
      <w:r w:rsidRPr="00A2707B">
        <w:rPr>
          <w:rFonts w:asciiTheme="majorBidi" w:hAnsiTheme="majorBidi" w:cstheme="majorBidi"/>
        </w:rPr>
        <w:t>1995</w:t>
      </w:r>
      <w:r w:rsidR="00A2707B">
        <w:rPr>
          <w:rFonts w:asciiTheme="majorBidi" w:hAnsiTheme="majorBidi" w:cstheme="majorBidi"/>
        </w:rPr>
        <w:t xml:space="preserve">). Novel type of phase transition in a system of self-driven particles. </w:t>
      </w:r>
      <w:r w:rsidR="00A2707B" w:rsidRPr="009B160F">
        <w:rPr>
          <w:rFonts w:asciiTheme="majorBidi" w:hAnsiTheme="majorBidi" w:cstheme="majorBidi"/>
          <w:i/>
          <w:iCs/>
        </w:rPr>
        <w:t>Physical Review Letters</w:t>
      </w:r>
      <w:r w:rsidR="00A2707B" w:rsidRPr="009B160F">
        <w:rPr>
          <w:rFonts w:asciiTheme="majorBidi" w:hAnsiTheme="majorBidi" w:cstheme="majorBidi"/>
        </w:rPr>
        <w:t xml:space="preserve"> 75, 1226. </w:t>
      </w:r>
    </w:p>
    <w:p w14:paraId="2C805D47" w14:textId="77777777" w:rsidR="00AA0C57" w:rsidRPr="009B160F" w:rsidRDefault="00AA0C57" w:rsidP="004B00EC">
      <w:pPr>
        <w:pStyle w:val="ListParagraph"/>
        <w:ind w:hanging="436"/>
        <w:rPr>
          <w:rFonts w:asciiTheme="majorBidi" w:hAnsiTheme="majorBidi" w:cstheme="majorBidi"/>
          <w:lang w:val="de-DE"/>
        </w:rPr>
      </w:pPr>
      <w:r w:rsidRPr="00AA0C57">
        <w:rPr>
          <w:rFonts w:asciiTheme="majorBidi" w:hAnsiTheme="majorBidi" w:cstheme="majorBidi"/>
        </w:rPr>
        <w:t>Wagner, S., (2007). Global Sensi</w:t>
      </w:r>
      <w:r>
        <w:rPr>
          <w:rFonts w:asciiTheme="majorBidi" w:hAnsiTheme="majorBidi" w:cstheme="majorBidi"/>
        </w:rPr>
        <w:t>ti</w:t>
      </w:r>
      <w:r w:rsidRPr="00AA0C57">
        <w:rPr>
          <w:rFonts w:asciiTheme="majorBidi" w:hAnsiTheme="majorBidi" w:cstheme="majorBidi"/>
        </w:rPr>
        <w:t>vity Analysis of Predictor Models in Software Engineering.</w:t>
      </w:r>
      <w:r>
        <w:rPr>
          <w:rFonts w:asciiTheme="majorBidi" w:hAnsiTheme="majorBidi" w:cstheme="majorBidi"/>
        </w:rPr>
        <w:t xml:space="preserve"> </w:t>
      </w:r>
      <w:r w:rsidRPr="009B160F">
        <w:rPr>
          <w:rFonts w:asciiTheme="majorBidi" w:hAnsiTheme="majorBidi" w:cstheme="majorBidi"/>
          <w:lang w:val="de-DE"/>
        </w:rPr>
        <w:t xml:space="preserve">In </w:t>
      </w:r>
      <w:r w:rsidRPr="009B160F">
        <w:rPr>
          <w:rFonts w:asciiTheme="majorBidi" w:hAnsiTheme="majorBidi" w:cstheme="majorBidi"/>
          <w:i/>
          <w:iCs/>
          <w:lang w:val="de-DE"/>
        </w:rPr>
        <w:t>PROMISE’07</w:t>
      </w:r>
      <w:r w:rsidRPr="009B160F">
        <w:rPr>
          <w:rFonts w:asciiTheme="majorBidi" w:hAnsiTheme="majorBidi" w:cstheme="majorBidi"/>
          <w:lang w:val="de-DE"/>
        </w:rPr>
        <w:t>, pp3-3.</w:t>
      </w:r>
    </w:p>
    <w:p w14:paraId="538731A7" w14:textId="77777777" w:rsidR="00AA0C57" w:rsidRPr="009B160F" w:rsidRDefault="00AA0C57" w:rsidP="004B00EC">
      <w:pPr>
        <w:pStyle w:val="ListParagraph"/>
        <w:ind w:hanging="436"/>
        <w:rPr>
          <w:rFonts w:asciiTheme="majorBidi" w:hAnsiTheme="majorBidi" w:cstheme="majorBidi"/>
          <w:lang w:val="de-DE"/>
        </w:rPr>
      </w:pPr>
    </w:p>
    <w:p w14:paraId="0488AABD" w14:textId="77777777" w:rsidR="004B00EC" w:rsidRDefault="004B00EC" w:rsidP="004B00EC">
      <w:pPr>
        <w:pStyle w:val="ListParagraph"/>
        <w:ind w:hanging="436"/>
        <w:rPr>
          <w:rFonts w:asciiTheme="majorBidi" w:hAnsiTheme="majorBidi" w:cstheme="majorBidi"/>
        </w:rPr>
      </w:pPr>
      <w:r w:rsidRPr="00CD2C30">
        <w:rPr>
          <w:rFonts w:asciiTheme="majorBidi" w:hAnsiTheme="majorBidi" w:cstheme="majorBidi"/>
          <w:lang w:val="de-DE"/>
        </w:rPr>
        <w:t xml:space="preserve">Weidmann, U., Uwe, K., Schreckenberg, M. (eds). </w:t>
      </w:r>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
    <w:p w14:paraId="0A0ACAB0" w14:textId="77777777" w:rsidR="006F0231" w:rsidRDefault="006F0231" w:rsidP="004B00EC">
      <w:pPr>
        <w:pStyle w:val="ListParagraph"/>
        <w:ind w:hanging="436"/>
        <w:rPr>
          <w:rFonts w:asciiTheme="majorBidi" w:hAnsiTheme="majorBidi" w:cstheme="majorBidi"/>
        </w:rPr>
      </w:pPr>
    </w:p>
    <w:p w14:paraId="5B0E73FD" w14:textId="77777777" w:rsidR="006F0231" w:rsidRDefault="006F0231" w:rsidP="001B3143">
      <w:pPr>
        <w:pStyle w:val="ListParagraph"/>
        <w:ind w:hanging="436"/>
        <w:rPr>
          <w:rFonts w:asciiTheme="majorBidi" w:hAnsiTheme="majorBidi" w:cstheme="majorBidi"/>
        </w:rPr>
      </w:pPr>
      <w:r>
        <w:rPr>
          <w:rFonts w:asciiTheme="majorBidi" w:hAnsiTheme="majorBidi" w:cstheme="majorBidi"/>
        </w:rPr>
        <w:t xml:space="preserve">Williams, J. R., Burton, F. R., Paige, R. F., Polack, F. A. C. (2012). Sensitivity Analysis in Model-Driven Engineering. </w:t>
      </w:r>
      <w:r w:rsidRPr="00BE52A1">
        <w:rPr>
          <w:rFonts w:asciiTheme="majorBidi" w:hAnsiTheme="majorBidi" w:cstheme="majorBidi"/>
          <w:i/>
          <w:iCs/>
        </w:rPr>
        <w:t>Model Driven Engineering Languages</w:t>
      </w:r>
      <w:r w:rsidR="00BE52A1" w:rsidRPr="00BE52A1">
        <w:rPr>
          <w:rFonts w:asciiTheme="majorBidi" w:hAnsiTheme="majorBidi" w:cstheme="majorBidi"/>
          <w:i/>
          <w:iCs/>
        </w:rPr>
        <w:t xml:space="preserve"> and Systems</w:t>
      </w:r>
      <w:r>
        <w:rPr>
          <w:rFonts w:asciiTheme="majorBidi" w:hAnsiTheme="majorBidi" w:cstheme="majorBidi"/>
        </w:rPr>
        <w:t xml:space="preserve">, pp 743-758. </w:t>
      </w:r>
    </w:p>
    <w:p w14:paraId="548497A3" w14:textId="77777777" w:rsidR="00B22589" w:rsidRPr="00B22589" w:rsidRDefault="00B22589" w:rsidP="00B22589">
      <w:pPr>
        <w:spacing w:before="60"/>
        <w:ind w:left="285"/>
        <w:jc w:val="both"/>
        <w:rPr>
          <w:rFonts w:asciiTheme="majorBidi" w:hAnsiTheme="majorBidi" w:cstheme="majorBidi"/>
        </w:rPr>
      </w:pPr>
    </w:p>
    <w:sectPr w:rsidR="00B22589" w:rsidRPr="00B22589">
      <w:footerReference w:type="default" r:id="rId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deida Aleti" w:date="2015-09-11T17:13:00Z" w:initials="AA">
    <w:p w14:paraId="0E8EAE44" w14:textId="27C7B03C" w:rsidR="004B2962" w:rsidRDefault="004B2962">
      <w:pPr>
        <w:pStyle w:val="CommentText"/>
      </w:pPr>
      <w:r>
        <w:rPr>
          <w:rStyle w:val="CommentReference"/>
        </w:rPr>
        <w:annotationRef/>
      </w:r>
      <w:r>
        <w:t>Explain why you consider evacuation scenarios, and what do you mean by them</w:t>
      </w:r>
    </w:p>
  </w:comment>
  <w:comment w:id="2" w:author="Aldeida Aleti" w:date="2015-09-11T17:17:00Z" w:initials="AA">
    <w:p w14:paraId="0F9350B4" w14:textId="6318D166" w:rsidR="004B2962" w:rsidRDefault="004B2962">
      <w:pPr>
        <w:pStyle w:val="CommentText"/>
      </w:pPr>
      <w:r>
        <w:rPr>
          <w:rStyle w:val="CommentReference"/>
        </w:rPr>
        <w:annotationRef/>
      </w:r>
      <w:r>
        <w:t>How will you assess whether it is realistic behaviour?  You will not be comparing with real crowd, or will you?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8EAE44" w15:done="0"/>
  <w15:commentEx w15:paraId="0F9350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C99A7" w14:textId="77777777" w:rsidR="00F944D0" w:rsidRDefault="00F944D0" w:rsidP="00797D3A">
      <w:pPr>
        <w:spacing w:after="0" w:line="240" w:lineRule="auto"/>
      </w:pPr>
      <w:r>
        <w:separator/>
      </w:r>
    </w:p>
  </w:endnote>
  <w:endnote w:type="continuationSeparator" w:id="0">
    <w:p w14:paraId="59141CA4" w14:textId="77777777" w:rsidR="00F944D0" w:rsidRDefault="00F944D0"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523281"/>
      <w:docPartObj>
        <w:docPartGallery w:val="Page Numbers (Bottom of Page)"/>
        <w:docPartUnique/>
      </w:docPartObj>
    </w:sdtPr>
    <w:sdtEndPr>
      <w:rPr>
        <w:noProof/>
      </w:rPr>
    </w:sdtEndPr>
    <w:sdtContent>
      <w:p w14:paraId="38E04932" w14:textId="77777777" w:rsidR="004B2962" w:rsidRDefault="004B2962">
        <w:pPr>
          <w:pStyle w:val="Footer"/>
          <w:jc w:val="right"/>
        </w:pPr>
        <w:r>
          <w:fldChar w:fldCharType="begin"/>
        </w:r>
        <w:r>
          <w:instrText xml:space="preserve"> PAGE   \* MERGEFORMAT </w:instrText>
        </w:r>
        <w:r>
          <w:fldChar w:fldCharType="separate"/>
        </w:r>
        <w:r w:rsidR="00D6799E">
          <w:rPr>
            <w:noProof/>
          </w:rPr>
          <w:t>14</w:t>
        </w:r>
        <w:r>
          <w:rPr>
            <w:noProof/>
          </w:rPr>
          <w:fldChar w:fldCharType="end"/>
        </w:r>
      </w:p>
    </w:sdtContent>
  </w:sdt>
  <w:p w14:paraId="0F64C46E" w14:textId="77777777" w:rsidR="004B2962" w:rsidRDefault="004B29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9F501" w14:textId="77777777" w:rsidR="00F944D0" w:rsidRDefault="00F944D0" w:rsidP="00797D3A">
      <w:pPr>
        <w:spacing w:after="0" w:line="240" w:lineRule="auto"/>
      </w:pPr>
      <w:r>
        <w:separator/>
      </w:r>
    </w:p>
  </w:footnote>
  <w:footnote w:type="continuationSeparator" w:id="0">
    <w:p w14:paraId="2CCD25FF" w14:textId="77777777" w:rsidR="00F944D0" w:rsidRDefault="00F944D0"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4660C8B"/>
    <w:multiLevelType w:val="multilevel"/>
    <w:tmpl w:val="F9A48F2C"/>
    <w:lvl w:ilvl="0">
      <w:start w:val="7"/>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D877AB"/>
    <w:multiLevelType w:val="multilevel"/>
    <w:tmpl w:val="25E29EF6"/>
    <w:lvl w:ilvl="0">
      <w:start w:val="1"/>
      <w:numFmt w:val="decimal"/>
      <w:lvlText w:val="%1."/>
      <w:lvlJc w:val="left"/>
      <w:pPr>
        <w:ind w:left="644" w:hanging="360"/>
      </w:pPr>
      <w:rPr>
        <w:rFonts w:hint="default"/>
      </w:rPr>
    </w:lvl>
    <w:lvl w:ilvl="1">
      <w:start w:val="1"/>
      <w:numFmt w:val="decimal"/>
      <w:isLgl/>
      <w:lvlText w:val="%2."/>
      <w:lvlJc w:val="left"/>
      <w:pPr>
        <w:ind w:left="644" w:hanging="360"/>
      </w:pPr>
      <w:rPr>
        <w:rFonts w:asciiTheme="majorBidi" w:eastAsiaTheme="minorEastAsia" w:hAnsiTheme="majorBidi" w:cstheme="majorBidi"/>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4" w15:restartNumberingAfterBreak="0">
    <w:nsid w:val="2F6211A6"/>
    <w:multiLevelType w:val="hybridMultilevel"/>
    <w:tmpl w:val="86283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D37BAC"/>
    <w:multiLevelType w:val="multilevel"/>
    <w:tmpl w:val="72E8B866"/>
    <w:lvl w:ilvl="0">
      <w:start w:val="2"/>
      <w:numFmt w:val="decimal"/>
      <w:lvlText w:val="%1."/>
      <w:lvlJc w:val="left"/>
      <w:pPr>
        <w:ind w:left="360" w:hanging="360"/>
      </w:pPr>
      <w:rPr>
        <w:rFonts w:hint="default"/>
        <w:color w:val="auto"/>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3F6F4C60"/>
    <w:multiLevelType w:val="multilevel"/>
    <w:tmpl w:val="7C7AE02C"/>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C91D8D"/>
    <w:multiLevelType w:val="hybridMultilevel"/>
    <w:tmpl w:val="4F9434D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9" w15:restartNumberingAfterBreak="0">
    <w:nsid w:val="50BF7762"/>
    <w:multiLevelType w:val="hybridMultilevel"/>
    <w:tmpl w:val="9E7C611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0" w15:restartNumberingAfterBreak="0">
    <w:nsid w:val="561A5EA5"/>
    <w:multiLevelType w:val="hybridMultilevel"/>
    <w:tmpl w:val="774AF6B8"/>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25358E1"/>
    <w:multiLevelType w:val="hybridMultilevel"/>
    <w:tmpl w:val="981A848A"/>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2" w15:restartNumberingAfterBreak="0">
    <w:nsid w:val="6F222F04"/>
    <w:multiLevelType w:val="multilevel"/>
    <w:tmpl w:val="25E29EF6"/>
    <w:lvl w:ilvl="0">
      <w:start w:val="1"/>
      <w:numFmt w:val="decimal"/>
      <w:lvlText w:val="%1."/>
      <w:lvlJc w:val="left"/>
      <w:pPr>
        <w:ind w:left="644" w:hanging="360"/>
      </w:pPr>
      <w:rPr>
        <w:rFonts w:hint="default"/>
      </w:rPr>
    </w:lvl>
    <w:lvl w:ilvl="1">
      <w:start w:val="1"/>
      <w:numFmt w:val="decimal"/>
      <w:isLgl/>
      <w:lvlText w:val="%2."/>
      <w:lvlJc w:val="left"/>
      <w:pPr>
        <w:ind w:left="644" w:hanging="360"/>
      </w:pPr>
      <w:rPr>
        <w:rFonts w:asciiTheme="majorBidi" w:eastAsiaTheme="minorEastAsia" w:hAnsiTheme="majorBidi" w:cstheme="majorBidi"/>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3" w15:restartNumberingAfterBreak="0">
    <w:nsid w:val="76A910E2"/>
    <w:multiLevelType w:val="multilevel"/>
    <w:tmpl w:val="A312529C"/>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2"/>
  </w:num>
  <w:num w:numId="2">
    <w:abstractNumId w:val="5"/>
  </w:num>
  <w:num w:numId="3">
    <w:abstractNumId w:val="0"/>
  </w:num>
  <w:num w:numId="4">
    <w:abstractNumId w:val="7"/>
  </w:num>
  <w:num w:numId="5">
    <w:abstractNumId w:val="13"/>
  </w:num>
  <w:num w:numId="6">
    <w:abstractNumId w:val="12"/>
  </w:num>
  <w:num w:numId="7">
    <w:abstractNumId w:val="10"/>
  </w:num>
  <w:num w:numId="8">
    <w:abstractNumId w:val="1"/>
  </w:num>
  <w:num w:numId="9">
    <w:abstractNumId w:val="4"/>
  </w:num>
  <w:num w:numId="10">
    <w:abstractNumId w:val="8"/>
  </w:num>
  <w:num w:numId="11">
    <w:abstractNumId w:val="11"/>
  </w:num>
  <w:num w:numId="12">
    <w:abstractNumId w:val="6"/>
  </w:num>
  <w:num w:numId="13">
    <w:abstractNumId w:val="3"/>
  </w:num>
  <w:num w:numId="14">
    <w:abstractNumId w:val="9"/>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et Vo">
    <w15:presenceInfo w15:providerId="AD" w15:userId="S-1-5-21-948756243-734778046-674738317-659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068"/>
    <w:rsid w:val="0000366D"/>
    <w:rsid w:val="00003905"/>
    <w:rsid w:val="000039EB"/>
    <w:rsid w:val="00003EA9"/>
    <w:rsid w:val="0000425C"/>
    <w:rsid w:val="000042C4"/>
    <w:rsid w:val="00004373"/>
    <w:rsid w:val="00004412"/>
    <w:rsid w:val="00004C4C"/>
    <w:rsid w:val="00005A07"/>
    <w:rsid w:val="00005B40"/>
    <w:rsid w:val="000068F7"/>
    <w:rsid w:val="00006BD7"/>
    <w:rsid w:val="00006C34"/>
    <w:rsid w:val="000070D2"/>
    <w:rsid w:val="00007189"/>
    <w:rsid w:val="000073B4"/>
    <w:rsid w:val="0000756A"/>
    <w:rsid w:val="00007775"/>
    <w:rsid w:val="00007AE6"/>
    <w:rsid w:val="00007B87"/>
    <w:rsid w:val="00007EDE"/>
    <w:rsid w:val="00010091"/>
    <w:rsid w:val="000100F4"/>
    <w:rsid w:val="0001068E"/>
    <w:rsid w:val="00010D06"/>
    <w:rsid w:val="00010D44"/>
    <w:rsid w:val="00010D5F"/>
    <w:rsid w:val="000110F3"/>
    <w:rsid w:val="00011476"/>
    <w:rsid w:val="00011822"/>
    <w:rsid w:val="0001211B"/>
    <w:rsid w:val="000126FB"/>
    <w:rsid w:val="00013AFB"/>
    <w:rsid w:val="00013C24"/>
    <w:rsid w:val="00013C56"/>
    <w:rsid w:val="00013DFD"/>
    <w:rsid w:val="00013F3B"/>
    <w:rsid w:val="00014245"/>
    <w:rsid w:val="000144DA"/>
    <w:rsid w:val="00014643"/>
    <w:rsid w:val="00014FC1"/>
    <w:rsid w:val="00015639"/>
    <w:rsid w:val="00015A20"/>
    <w:rsid w:val="00016023"/>
    <w:rsid w:val="00016740"/>
    <w:rsid w:val="00016BDF"/>
    <w:rsid w:val="00017326"/>
    <w:rsid w:val="00017C6D"/>
    <w:rsid w:val="00020346"/>
    <w:rsid w:val="000211C1"/>
    <w:rsid w:val="00021AA7"/>
    <w:rsid w:val="00021F1C"/>
    <w:rsid w:val="00022053"/>
    <w:rsid w:val="00022066"/>
    <w:rsid w:val="0002264A"/>
    <w:rsid w:val="00022F02"/>
    <w:rsid w:val="000230EF"/>
    <w:rsid w:val="00023175"/>
    <w:rsid w:val="00023B50"/>
    <w:rsid w:val="00023FE7"/>
    <w:rsid w:val="00024621"/>
    <w:rsid w:val="000247E8"/>
    <w:rsid w:val="00024B61"/>
    <w:rsid w:val="00025574"/>
    <w:rsid w:val="0002562A"/>
    <w:rsid w:val="000258AE"/>
    <w:rsid w:val="00025F3D"/>
    <w:rsid w:val="00025FCB"/>
    <w:rsid w:val="00026199"/>
    <w:rsid w:val="0002660D"/>
    <w:rsid w:val="00026793"/>
    <w:rsid w:val="00027622"/>
    <w:rsid w:val="00030708"/>
    <w:rsid w:val="00030951"/>
    <w:rsid w:val="00030DCC"/>
    <w:rsid w:val="000312CC"/>
    <w:rsid w:val="00031B00"/>
    <w:rsid w:val="00032882"/>
    <w:rsid w:val="00032F0B"/>
    <w:rsid w:val="00033387"/>
    <w:rsid w:val="00033B7C"/>
    <w:rsid w:val="00033E45"/>
    <w:rsid w:val="00034369"/>
    <w:rsid w:val="000361A1"/>
    <w:rsid w:val="00036699"/>
    <w:rsid w:val="000367C3"/>
    <w:rsid w:val="00037844"/>
    <w:rsid w:val="00037C5C"/>
    <w:rsid w:val="000404C6"/>
    <w:rsid w:val="00040791"/>
    <w:rsid w:val="000409F6"/>
    <w:rsid w:val="00040C97"/>
    <w:rsid w:val="00040D30"/>
    <w:rsid w:val="00040E6A"/>
    <w:rsid w:val="00040F21"/>
    <w:rsid w:val="000411BA"/>
    <w:rsid w:val="000413C0"/>
    <w:rsid w:val="00041408"/>
    <w:rsid w:val="00041C46"/>
    <w:rsid w:val="0004285F"/>
    <w:rsid w:val="00042963"/>
    <w:rsid w:val="000431A2"/>
    <w:rsid w:val="00043CDF"/>
    <w:rsid w:val="00044D94"/>
    <w:rsid w:val="00045D2C"/>
    <w:rsid w:val="00045ED1"/>
    <w:rsid w:val="00047777"/>
    <w:rsid w:val="00047D68"/>
    <w:rsid w:val="00050014"/>
    <w:rsid w:val="000505FC"/>
    <w:rsid w:val="000509D5"/>
    <w:rsid w:val="00051B60"/>
    <w:rsid w:val="00052871"/>
    <w:rsid w:val="00052E73"/>
    <w:rsid w:val="00052F5B"/>
    <w:rsid w:val="0005311C"/>
    <w:rsid w:val="0005346B"/>
    <w:rsid w:val="00054169"/>
    <w:rsid w:val="00054809"/>
    <w:rsid w:val="00054A49"/>
    <w:rsid w:val="00054E49"/>
    <w:rsid w:val="0005563F"/>
    <w:rsid w:val="00056376"/>
    <w:rsid w:val="00056804"/>
    <w:rsid w:val="00056C9A"/>
    <w:rsid w:val="00057D94"/>
    <w:rsid w:val="000600FE"/>
    <w:rsid w:val="00060224"/>
    <w:rsid w:val="000603F4"/>
    <w:rsid w:val="0006096E"/>
    <w:rsid w:val="00060B9A"/>
    <w:rsid w:val="000615F3"/>
    <w:rsid w:val="00061AEF"/>
    <w:rsid w:val="00061B38"/>
    <w:rsid w:val="00061BC3"/>
    <w:rsid w:val="00061C54"/>
    <w:rsid w:val="00061DDA"/>
    <w:rsid w:val="0006215A"/>
    <w:rsid w:val="00062643"/>
    <w:rsid w:val="0006274F"/>
    <w:rsid w:val="00062799"/>
    <w:rsid w:val="00062911"/>
    <w:rsid w:val="00063358"/>
    <w:rsid w:val="00063AC6"/>
    <w:rsid w:val="0006413A"/>
    <w:rsid w:val="00064A86"/>
    <w:rsid w:val="000657F4"/>
    <w:rsid w:val="000659C3"/>
    <w:rsid w:val="000666D2"/>
    <w:rsid w:val="00066A61"/>
    <w:rsid w:val="00067499"/>
    <w:rsid w:val="000678EB"/>
    <w:rsid w:val="00067D9A"/>
    <w:rsid w:val="000706B8"/>
    <w:rsid w:val="00072C4B"/>
    <w:rsid w:val="00073516"/>
    <w:rsid w:val="00073ECA"/>
    <w:rsid w:val="00073FB3"/>
    <w:rsid w:val="00074142"/>
    <w:rsid w:val="00074529"/>
    <w:rsid w:val="00075569"/>
    <w:rsid w:val="00075CFB"/>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7DA"/>
    <w:rsid w:val="00083E8D"/>
    <w:rsid w:val="00084180"/>
    <w:rsid w:val="0008418A"/>
    <w:rsid w:val="000842AA"/>
    <w:rsid w:val="000843E9"/>
    <w:rsid w:val="00084B6D"/>
    <w:rsid w:val="00084FCA"/>
    <w:rsid w:val="00085062"/>
    <w:rsid w:val="000850F3"/>
    <w:rsid w:val="00085A04"/>
    <w:rsid w:val="00086DC1"/>
    <w:rsid w:val="00086F70"/>
    <w:rsid w:val="00087A45"/>
    <w:rsid w:val="000903EB"/>
    <w:rsid w:val="00090BCC"/>
    <w:rsid w:val="00090CB4"/>
    <w:rsid w:val="000912BC"/>
    <w:rsid w:val="000918F1"/>
    <w:rsid w:val="00091F87"/>
    <w:rsid w:val="000920AA"/>
    <w:rsid w:val="000926DC"/>
    <w:rsid w:val="00092950"/>
    <w:rsid w:val="00092D2E"/>
    <w:rsid w:val="00093BAA"/>
    <w:rsid w:val="000946E5"/>
    <w:rsid w:val="00094AF8"/>
    <w:rsid w:val="000956C7"/>
    <w:rsid w:val="00095759"/>
    <w:rsid w:val="00095BE3"/>
    <w:rsid w:val="00095D4E"/>
    <w:rsid w:val="0009624D"/>
    <w:rsid w:val="000963D4"/>
    <w:rsid w:val="0009642D"/>
    <w:rsid w:val="0009667E"/>
    <w:rsid w:val="000969EA"/>
    <w:rsid w:val="00096FBE"/>
    <w:rsid w:val="00097124"/>
    <w:rsid w:val="00097777"/>
    <w:rsid w:val="000978E3"/>
    <w:rsid w:val="000A04A3"/>
    <w:rsid w:val="000A0D1B"/>
    <w:rsid w:val="000A1564"/>
    <w:rsid w:val="000A20CD"/>
    <w:rsid w:val="000A24A4"/>
    <w:rsid w:val="000A2A2C"/>
    <w:rsid w:val="000A2A79"/>
    <w:rsid w:val="000A348F"/>
    <w:rsid w:val="000A3B41"/>
    <w:rsid w:val="000A3DC6"/>
    <w:rsid w:val="000A44EA"/>
    <w:rsid w:val="000A45FE"/>
    <w:rsid w:val="000A4AB0"/>
    <w:rsid w:val="000A4ACD"/>
    <w:rsid w:val="000A4D1A"/>
    <w:rsid w:val="000A62A6"/>
    <w:rsid w:val="000A6437"/>
    <w:rsid w:val="000A7007"/>
    <w:rsid w:val="000A7BCF"/>
    <w:rsid w:val="000A7DC1"/>
    <w:rsid w:val="000A7E06"/>
    <w:rsid w:val="000A7FB6"/>
    <w:rsid w:val="000B086E"/>
    <w:rsid w:val="000B0AFE"/>
    <w:rsid w:val="000B0CBC"/>
    <w:rsid w:val="000B1CF9"/>
    <w:rsid w:val="000B1F77"/>
    <w:rsid w:val="000B2AEB"/>
    <w:rsid w:val="000B2D91"/>
    <w:rsid w:val="000B38E1"/>
    <w:rsid w:val="000B4F27"/>
    <w:rsid w:val="000B5063"/>
    <w:rsid w:val="000B516B"/>
    <w:rsid w:val="000B51F8"/>
    <w:rsid w:val="000B5D46"/>
    <w:rsid w:val="000B630D"/>
    <w:rsid w:val="000B69A2"/>
    <w:rsid w:val="000B6C61"/>
    <w:rsid w:val="000B6D18"/>
    <w:rsid w:val="000B6DBA"/>
    <w:rsid w:val="000B7918"/>
    <w:rsid w:val="000B7B50"/>
    <w:rsid w:val="000B7D69"/>
    <w:rsid w:val="000C069A"/>
    <w:rsid w:val="000C0F9B"/>
    <w:rsid w:val="000C1308"/>
    <w:rsid w:val="000C16DE"/>
    <w:rsid w:val="000C17DB"/>
    <w:rsid w:val="000C2500"/>
    <w:rsid w:val="000C2577"/>
    <w:rsid w:val="000C328F"/>
    <w:rsid w:val="000C3707"/>
    <w:rsid w:val="000C39C6"/>
    <w:rsid w:val="000C3FEA"/>
    <w:rsid w:val="000C430F"/>
    <w:rsid w:val="000C4F75"/>
    <w:rsid w:val="000C5829"/>
    <w:rsid w:val="000C6A40"/>
    <w:rsid w:val="000C70D0"/>
    <w:rsid w:val="000C750B"/>
    <w:rsid w:val="000C7946"/>
    <w:rsid w:val="000C7E19"/>
    <w:rsid w:val="000C7F55"/>
    <w:rsid w:val="000D0171"/>
    <w:rsid w:val="000D0789"/>
    <w:rsid w:val="000D121F"/>
    <w:rsid w:val="000D1946"/>
    <w:rsid w:val="000D22DD"/>
    <w:rsid w:val="000D2670"/>
    <w:rsid w:val="000D29CE"/>
    <w:rsid w:val="000D2B3F"/>
    <w:rsid w:val="000D2E4F"/>
    <w:rsid w:val="000D3463"/>
    <w:rsid w:val="000D6256"/>
    <w:rsid w:val="000D63FA"/>
    <w:rsid w:val="000D7DDB"/>
    <w:rsid w:val="000E046C"/>
    <w:rsid w:val="000E0626"/>
    <w:rsid w:val="000E0657"/>
    <w:rsid w:val="000E220B"/>
    <w:rsid w:val="000E2EE8"/>
    <w:rsid w:val="000E2F73"/>
    <w:rsid w:val="000E3427"/>
    <w:rsid w:val="000E56E5"/>
    <w:rsid w:val="000E5F58"/>
    <w:rsid w:val="000E604F"/>
    <w:rsid w:val="000E6769"/>
    <w:rsid w:val="000E7569"/>
    <w:rsid w:val="000E7702"/>
    <w:rsid w:val="000E79DD"/>
    <w:rsid w:val="000F0FC1"/>
    <w:rsid w:val="000F1DB2"/>
    <w:rsid w:val="000F1F52"/>
    <w:rsid w:val="000F2254"/>
    <w:rsid w:val="000F3515"/>
    <w:rsid w:val="000F3F94"/>
    <w:rsid w:val="000F4430"/>
    <w:rsid w:val="000F47D8"/>
    <w:rsid w:val="000F4BE7"/>
    <w:rsid w:val="000F53C6"/>
    <w:rsid w:val="000F54E0"/>
    <w:rsid w:val="000F5AEB"/>
    <w:rsid w:val="000F709F"/>
    <w:rsid w:val="000F70E3"/>
    <w:rsid w:val="000F7338"/>
    <w:rsid w:val="000F739F"/>
    <w:rsid w:val="000F78E8"/>
    <w:rsid w:val="000F7D53"/>
    <w:rsid w:val="000F7E84"/>
    <w:rsid w:val="00100094"/>
    <w:rsid w:val="00100178"/>
    <w:rsid w:val="0010038D"/>
    <w:rsid w:val="00100FBB"/>
    <w:rsid w:val="00101556"/>
    <w:rsid w:val="00102956"/>
    <w:rsid w:val="00103FAD"/>
    <w:rsid w:val="0010444A"/>
    <w:rsid w:val="00104F37"/>
    <w:rsid w:val="00104F63"/>
    <w:rsid w:val="00105E3D"/>
    <w:rsid w:val="00106042"/>
    <w:rsid w:val="0010654F"/>
    <w:rsid w:val="001070D4"/>
    <w:rsid w:val="00107593"/>
    <w:rsid w:val="00107AEE"/>
    <w:rsid w:val="001102F7"/>
    <w:rsid w:val="00110B5E"/>
    <w:rsid w:val="00111ABC"/>
    <w:rsid w:val="00111E23"/>
    <w:rsid w:val="00111F59"/>
    <w:rsid w:val="00112048"/>
    <w:rsid w:val="00112DBC"/>
    <w:rsid w:val="00112DF4"/>
    <w:rsid w:val="0011312E"/>
    <w:rsid w:val="0011336A"/>
    <w:rsid w:val="001138DF"/>
    <w:rsid w:val="00113C38"/>
    <w:rsid w:val="00113EB3"/>
    <w:rsid w:val="00114290"/>
    <w:rsid w:val="001149B5"/>
    <w:rsid w:val="001157C2"/>
    <w:rsid w:val="00116061"/>
    <w:rsid w:val="0011623A"/>
    <w:rsid w:val="0011749E"/>
    <w:rsid w:val="0011791C"/>
    <w:rsid w:val="00117A0A"/>
    <w:rsid w:val="00117F60"/>
    <w:rsid w:val="001206BA"/>
    <w:rsid w:val="0012096E"/>
    <w:rsid w:val="00121179"/>
    <w:rsid w:val="0012122A"/>
    <w:rsid w:val="00121853"/>
    <w:rsid w:val="00121B58"/>
    <w:rsid w:val="00121CAF"/>
    <w:rsid w:val="001223D5"/>
    <w:rsid w:val="001236B1"/>
    <w:rsid w:val="001239BC"/>
    <w:rsid w:val="0012492E"/>
    <w:rsid w:val="00124A20"/>
    <w:rsid w:val="00124D08"/>
    <w:rsid w:val="00124E0D"/>
    <w:rsid w:val="001258F8"/>
    <w:rsid w:val="00125CFC"/>
    <w:rsid w:val="00125E59"/>
    <w:rsid w:val="001266F0"/>
    <w:rsid w:val="00126870"/>
    <w:rsid w:val="00126AC9"/>
    <w:rsid w:val="00126CF9"/>
    <w:rsid w:val="00126F8B"/>
    <w:rsid w:val="00127021"/>
    <w:rsid w:val="00130C9B"/>
    <w:rsid w:val="00131059"/>
    <w:rsid w:val="00132F5B"/>
    <w:rsid w:val="00133479"/>
    <w:rsid w:val="00133683"/>
    <w:rsid w:val="00133B53"/>
    <w:rsid w:val="00133BCC"/>
    <w:rsid w:val="00133FB7"/>
    <w:rsid w:val="00134408"/>
    <w:rsid w:val="00134D10"/>
    <w:rsid w:val="00134F14"/>
    <w:rsid w:val="0013510C"/>
    <w:rsid w:val="00135120"/>
    <w:rsid w:val="001354FF"/>
    <w:rsid w:val="00135A1A"/>
    <w:rsid w:val="00135DB9"/>
    <w:rsid w:val="00135F6E"/>
    <w:rsid w:val="00135FA4"/>
    <w:rsid w:val="001360F4"/>
    <w:rsid w:val="001368C7"/>
    <w:rsid w:val="00136C2F"/>
    <w:rsid w:val="00136C60"/>
    <w:rsid w:val="00136CD3"/>
    <w:rsid w:val="0014034E"/>
    <w:rsid w:val="00140BEB"/>
    <w:rsid w:val="00141D8C"/>
    <w:rsid w:val="00142CA3"/>
    <w:rsid w:val="00142F91"/>
    <w:rsid w:val="0014465E"/>
    <w:rsid w:val="00144C12"/>
    <w:rsid w:val="00144F3E"/>
    <w:rsid w:val="00145AEE"/>
    <w:rsid w:val="0014675B"/>
    <w:rsid w:val="0014785E"/>
    <w:rsid w:val="00147B02"/>
    <w:rsid w:val="00147F43"/>
    <w:rsid w:val="00147FA9"/>
    <w:rsid w:val="00147FEC"/>
    <w:rsid w:val="00150607"/>
    <w:rsid w:val="00150813"/>
    <w:rsid w:val="001510B9"/>
    <w:rsid w:val="0015176E"/>
    <w:rsid w:val="00151BD6"/>
    <w:rsid w:val="00151E67"/>
    <w:rsid w:val="001522F4"/>
    <w:rsid w:val="0015241D"/>
    <w:rsid w:val="00152564"/>
    <w:rsid w:val="00152925"/>
    <w:rsid w:val="00152C93"/>
    <w:rsid w:val="001530EE"/>
    <w:rsid w:val="001534C5"/>
    <w:rsid w:val="0015404B"/>
    <w:rsid w:val="00154756"/>
    <w:rsid w:val="001568C5"/>
    <w:rsid w:val="00156F0D"/>
    <w:rsid w:val="00157610"/>
    <w:rsid w:val="001576AB"/>
    <w:rsid w:val="001604BE"/>
    <w:rsid w:val="00160E5F"/>
    <w:rsid w:val="00161127"/>
    <w:rsid w:val="001613EF"/>
    <w:rsid w:val="00161629"/>
    <w:rsid w:val="0016190E"/>
    <w:rsid w:val="00161D55"/>
    <w:rsid w:val="00161E1C"/>
    <w:rsid w:val="0016299D"/>
    <w:rsid w:val="0016323D"/>
    <w:rsid w:val="0016366C"/>
    <w:rsid w:val="001636F7"/>
    <w:rsid w:val="00164873"/>
    <w:rsid w:val="00164E12"/>
    <w:rsid w:val="00164E79"/>
    <w:rsid w:val="001651F7"/>
    <w:rsid w:val="0016612B"/>
    <w:rsid w:val="001663F6"/>
    <w:rsid w:val="00166413"/>
    <w:rsid w:val="00167041"/>
    <w:rsid w:val="00167327"/>
    <w:rsid w:val="00167DB5"/>
    <w:rsid w:val="0017027C"/>
    <w:rsid w:val="0017085F"/>
    <w:rsid w:val="0017148C"/>
    <w:rsid w:val="0017181A"/>
    <w:rsid w:val="00171820"/>
    <w:rsid w:val="00171923"/>
    <w:rsid w:val="00171982"/>
    <w:rsid w:val="00171F4E"/>
    <w:rsid w:val="00172C94"/>
    <w:rsid w:val="00172F96"/>
    <w:rsid w:val="0017328E"/>
    <w:rsid w:val="0017379E"/>
    <w:rsid w:val="00173E48"/>
    <w:rsid w:val="001740AF"/>
    <w:rsid w:val="00174404"/>
    <w:rsid w:val="001745DA"/>
    <w:rsid w:val="00174739"/>
    <w:rsid w:val="00174A16"/>
    <w:rsid w:val="00174E2C"/>
    <w:rsid w:val="00175346"/>
    <w:rsid w:val="00175AA0"/>
    <w:rsid w:val="00175C1C"/>
    <w:rsid w:val="00175CF4"/>
    <w:rsid w:val="00175F35"/>
    <w:rsid w:val="0017633C"/>
    <w:rsid w:val="00176B3F"/>
    <w:rsid w:val="00176F88"/>
    <w:rsid w:val="001777B0"/>
    <w:rsid w:val="00177CBA"/>
    <w:rsid w:val="00177CD8"/>
    <w:rsid w:val="001801BB"/>
    <w:rsid w:val="0018030F"/>
    <w:rsid w:val="001805D3"/>
    <w:rsid w:val="001809F7"/>
    <w:rsid w:val="00180FC8"/>
    <w:rsid w:val="00181574"/>
    <w:rsid w:val="0018157F"/>
    <w:rsid w:val="00181646"/>
    <w:rsid w:val="00181721"/>
    <w:rsid w:val="00181970"/>
    <w:rsid w:val="00181D28"/>
    <w:rsid w:val="00181E91"/>
    <w:rsid w:val="0018330B"/>
    <w:rsid w:val="0018337E"/>
    <w:rsid w:val="00183D13"/>
    <w:rsid w:val="001843E1"/>
    <w:rsid w:val="0018494D"/>
    <w:rsid w:val="001849C1"/>
    <w:rsid w:val="001849C7"/>
    <w:rsid w:val="00185A91"/>
    <w:rsid w:val="001878A3"/>
    <w:rsid w:val="00190A25"/>
    <w:rsid w:val="00192457"/>
    <w:rsid w:val="001927AF"/>
    <w:rsid w:val="00193668"/>
    <w:rsid w:val="001937BC"/>
    <w:rsid w:val="00193887"/>
    <w:rsid w:val="0019436D"/>
    <w:rsid w:val="00194629"/>
    <w:rsid w:val="001946EE"/>
    <w:rsid w:val="00194F13"/>
    <w:rsid w:val="00195074"/>
    <w:rsid w:val="00196072"/>
    <w:rsid w:val="00196233"/>
    <w:rsid w:val="0019647A"/>
    <w:rsid w:val="00196F73"/>
    <w:rsid w:val="0019707C"/>
    <w:rsid w:val="001978F6"/>
    <w:rsid w:val="001979C5"/>
    <w:rsid w:val="00197F83"/>
    <w:rsid w:val="00197FA5"/>
    <w:rsid w:val="001A0374"/>
    <w:rsid w:val="001A0750"/>
    <w:rsid w:val="001A13EC"/>
    <w:rsid w:val="001A1BD3"/>
    <w:rsid w:val="001A23DC"/>
    <w:rsid w:val="001A2C0E"/>
    <w:rsid w:val="001A3597"/>
    <w:rsid w:val="001A3EEA"/>
    <w:rsid w:val="001A49D8"/>
    <w:rsid w:val="001A5A32"/>
    <w:rsid w:val="001A64A8"/>
    <w:rsid w:val="001A6C68"/>
    <w:rsid w:val="001A7136"/>
    <w:rsid w:val="001B0ABD"/>
    <w:rsid w:val="001B16C3"/>
    <w:rsid w:val="001B1AF3"/>
    <w:rsid w:val="001B25F1"/>
    <w:rsid w:val="001B2D00"/>
    <w:rsid w:val="001B3143"/>
    <w:rsid w:val="001B36EA"/>
    <w:rsid w:val="001B3916"/>
    <w:rsid w:val="001B406A"/>
    <w:rsid w:val="001B4AE0"/>
    <w:rsid w:val="001B5AEE"/>
    <w:rsid w:val="001B69C1"/>
    <w:rsid w:val="001B7A47"/>
    <w:rsid w:val="001C044C"/>
    <w:rsid w:val="001C0A4D"/>
    <w:rsid w:val="001C0A93"/>
    <w:rsid w:val="001C0AD6"/>
    <w:rsid w:val="001C1364"/>
    <w:rsid w:val="001C1920"/>
    <w:rsid w:val="001C1CD2"/>
    <w:rsid w:val="001C202A"/>
    <w:rsid w:val="001C205B"/>
    <w:rsid w:val="001C21AD"/>
    <w:rsid w:val="001C2828"/>
    <w:rsid w:val="001C2B88"/>
    <w:rsid w:val="001C2C3B"/>
    <w:rsid w:val="001C4266"/>
    <w:rsid w:val="001C46E1"/>
    <w:rsid w:val="001C471A"/>
    <w:rsid w:val="001C5E93"/>
    <w:rsid w:val="001C606E"/>
    <w:rsid w:val="001C6914"/>
    <w:rsid w:val="001C6C60"/>
    <w:rsid w:val="001D0199"/>
    <w:rsid w:val="001D01F6"/>
    <w:rsid w:val="001D0265"/>
    <w:rsid w:val="001D02B1"/>
    <w:rsid w:val="001D05BA"/>
    <w:rsid w:val="001D061C"/>
    <w:rsid w:val="001D0972"/>
    <w:rsid w:val="001D09BB"/>
    <w:rsid w:val="001D09E0"/>
    <w:rsid w:val="001D0D11"/>
    <w:rsid w:val="001D0E04"/>
    <w:rsid w:val="001D127E"/>
    <w:rsid w:val="001D1D2B"/>
    <w:rsid w:val="001D1FDD"/>
    <w:rsid w:val="001D1FFB"/>
    <w:rsid w:val="001D2C6E"/>
    <w:rsid w:val="001D3C54"/>
    <w:rsid w:val="001D3D58"/>
    <w:rsid w:val="001D5111"/>
    <w:rsid w:val="001D55BC"/>
    <w:rsid w:val="001D6129"/>
    <w:rsid w:val="001D618D"/>
    <w:rsid w:val="001D68E0"/>
    <w:rsid w:val="001D6C1E"/>
    <w:rsid w:val="001D6FBF"/>
    <w:rsid w:val="001D74B1"/>
    <w:rsid w:val="001D7F77"/>
    <w:rsid w:val="001E1257"/>
    <w:rsid w:val="001E178C"/>
    <w:rsid w:val="001E1984"/>
    <w:rsid w:val="001E1A96"/>
    <w:rsid w:val="001E20AE"/>
    <w:rsid w:val="001E2C8D"/>
    <w:rsid w:val="001E3114"/>
    <w:rsid w:val="001E35E4"/>
    <w:rsid w:val="001E3B62"/>
    <w:rsid w:val="001E4D6E"/>
    <w:rsid w:val="001E4FD6"/>
    <w:rsid w:val="001E62E9"/>
    <w:rsid w:val="001E6971"/>
    <w:rsid w:val="001F06A8"/>
    <w:rsid w:val="001F16FC"/>
    <w:rsid w:val="001F1A47"/>
    <w:rsid w:val="001F1BFF"/>
    <w:rsid w:val="001F23C9"/>
    <w:rsid w:val="001F27A6"/>
    <w:rsid w:val="001F5E09"/>
    <w:rsid w:val="001F630E"/>
    <w:rsid w:val="001F6FFB"/>
    <w:rsid w:val="001F7348"/>
    <w:rsid w:val="001F783B"/>
    <w:rsid w:val="001F7D94"/>
    <w:rsid w:val="001F7E70"/>
    <w:rsid w:val="00200572"/>
    <w:rsid w:val="0020163B"/>
    <w:rsid w:val="00202388"/>
    <w:rsid w:val="0020270F"/>
    <w:rsid w:val="0020296C"/>
    <w:rsid w:val="00202D81"/>
    <w:rsid w:val="002031CD"/>
    <w:rsid w:val="00204216"/>
    <w:rsid w:val="002055C9"/>
    <w:rsid w:val="00205ADC"/>
    <w:rsid w:val="00206D86"/>
    <w:rsid w:val="00206E1F"/>
    <w:rsid w:val="00207167"/>
    <w:rsid w:val="002073E2"/>
    <w:rsid w:val="0020794A"/>
    <w:rsid w:val="00207B61"/>
    <w:rsid w:val="0021022F"/>
    <w:rsid w:val="002119AF"/>
    <w:rsid w:val="002119C3"/>
    <w:rsid w:val="00212735"/>
    <w:rsid w:val="00212C98"/>
    <w:rsid w:val="00213B2E"/>
    <w:rsid w:val="00214303"/>
    <w:rsid w:val="0021466C"/>
    <w:rsid w:val="00214D25"/>
    <w:rsid w:val="00214DA2"/>
    <w:rsid w:val="00215123"/>
    <w:rsid w:val="0021544A"/>
    <w:rsid w:val="002156BE"/>
    <w:rsid w:val="0021693F"/>
    <w:rsid w:val="00216A0F"/>
    <w:rsid w:val="00216CC6"/>
    <w:rsid w:val="00216D7F"/>
    <w:rsid w:val="00216D8D"/>
    <w:rsid w:val="00216F7A"/>
    <w:rsid w:val="00217084"/>
    <w:rsid w:val="0021710B"/>
    <w:rsid w:val="00217214"/>
    <w:rsid w:val="002175C8"/>
    <w:rsid w:val="00217980"/>
    <w:rsid w:val="00217BD5"/>
    <w:rsid w:val="00220388"/>
    <w:rsid w:val="002208ED"/>
    <w:rsid w:val="00220A68"/>
    <w:rsid w:val="002215BE"/>
    <w:rsid w:val="0022182D"/>
    <w:rsid w:val="00221AF8"/>
    <w:rsid w:val="00223170"/>
    <w:rsid w:val="00223D68"/>
    <w:rsid w:val="002248E2"/>
    <w:rsid w:val="00224FA6"/>
    <w:rsid w:val="00226E9C"/>
    <w:rsid w:val="002276E8"/>
    <w:rsid w:val="00227BFE"/>
    <w:rsid w:val="00230150"/>
    <w:rsid w:val="00230209"/>
    <w:rsid w:val="0023156F"/>
    <w:rsid w:val="002317B1"/>
    <w:rsid w:val="00231F2B"/>
    <w:rsid w:val="00233010"/>
    <w:rsid w:val="0023384A"/>
    <w:rsid w:val="00233885"/>
    <w:rsid w:val="00234B5A"/>
    <w:rsid w:val="00234BE3"/>
    <w:rsid w:val="0023513B"/>
    <w:rsid w:val="002362FC"/>
    <w:rsid w:val="0023662A"/>
    <w:rsid w:val="00236913"/>
    <w:rsid w:val="00236DA9"/>
    <w:rsid w:val="00237B19"/>
    <w:rsid w:val="00237BE8"/>
    <w:rsid w:val="00237EF7"/>
    <w:rsid w:val="00240055"/>
    <w:rsid w:val="0024028C"/>
    <w:rsid w:val="0024069B"/>
    <w:rsid w:val="0024091B"/>
    <w:rsid w:val="00241809"/>
    <w:rsid w:val="00241F4D"/>
    <w:rsid w:val="00242879"/>
    <w:rsid w:val="002435E0"/>
    <w:rsid w:val="00243A3D"/>
    <w:rsid w:val="00243A80"/>
    <w:rsid w:val="00243C08"/>
    <w:rsid w:val="00244318"/>
    <w:rsid w:val="00244B5D"/>
    <w:rsid w:val="00244C15"/>
    <w:rsid w:val="00245B22"/>
    <w:rsid w:val="00245E90"/>
    <w:rsid w:val="00246709"/>
    <w:rsid w:val="0024696F"/>
    <w:rsid w:val="00246BDF"/>
    <w:rsid w:val="0024725E"/>
    <w:rsid w:val="002478AA"/>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107"/>
    <w:rsid w:val="002563B4"/>
    <w:rsid w:val="00256656"/>
    <w:rsid w:val="00256D9E"/>
    <w:rsid w:val="002570AC"/>
    <w:rsid w:val="00257D92"/>
    <w:rsid w:val="002602CE"/>
    <w:rsid w:val="002608E5"/>
    <w:rsid w:val="00261344"/>
    <w:rsid w:val="002615D0"/>
    <w:rsid w:val="00261A72"/>
    <w:rsid w:val="00261C9A"/>
    <w:rsid w:val="002624D5"/>
    <w:rsid w:val="002633E6"/>
    <w:rsid w:val="00263C58"/>
    <w:rsid w:val="0026426A"/>
    <w:rsid w:val="0026476C"/>
    <w:rsid w:val="00264D0C"/>
    <w:rsid w:val="0026510B"/>
    <w:rsid w:val="002654AD"/>
    <w:rsid w:val="00265F98"/>
    <w:rsid w:val="00266818"/>
    <w:rsid w:val="002668E6"/>
    <w:rsid w:val="002669A6"/>
    <w:rsid w:val="00266DDD"/>
    <w:rsid w:val="00267DDB"/>
    <w:rsid w:val="00267E91"/>
    <w:rsid w:val="002705BF"/>
    <w:rsid w:val="00270B77"/>
    <w:rsid w:val="00271171"/>
    <w:rsid w:val="00271CC0"/>
    <w:rsid w:val="002725FE"/>
    <w:rsid w:val="00274DAF"/>
    <w:rsid w:val="002750DE"/>
    <w:rsid w:val="00275703"/>
    <w:rsid w:val="00275C69"/>
    <w:rsid w:val="00275DBF"/>
    <w:rsid w:val="00277530"/>
    <w:rsid w:val="002777B7"/>
    <w:rsid w:val="00280A71"/>
    <w:rsid w:val="00281C1D"/>
    <w:rsid w:val="0028241B"/>
    <w:rsid w:val="00283FF0"/>
    <w:rsid w:val="002849C4"/>
    <w:rsid w:val="00284C8C"/>
    <w:rsid w:val="0028598C"/>
    <w:rsid w:val="00285ADB"/>
    <w:rsid w:val="00285ECF"/>
    <w:rsid w:val="00286A98"/>
    <w:rsid w:val="00286D96"/>
    <w:rsid w:val="00286F2E"/>
    <w:rsid w:val="002871EC"/>
    <w:rsid w:val="002874D7"/>
    <w:rsid w:val="00287902"/>
    <w:rsid w:val="00287986"/>
    <w:rsid w:val="002903B9"/>
    <w:rsid w:val="002904A5"/>
    <w:rsid w:val="00290F8E"/>
    <w:rsid w:val="00291025"/>
    <w:rsid w:val="00291F1C"/>
    <w:rsid w:val="002928CF"/>
    <w:rsid w:val="00293280"/>
    <w:rsid w:val="00293870"/>
    <w:rsid w:val="00293A7B"/>
    <w:rsid w:val="002945AD"/>
    <w:rsid w:val="00294CD1"/>
    <w:rsid w:val="0029542B"/>
    <w:rsid w:val="002957B4"/>
    <w:rsid w:val="002962BA"/>
    <w:rsid w:val="00296462"/>
    <w:rsid w:val="00296BD1"/>
    <w:rsid w:val="00297699"/>
    <w:rsid w:val="00297DF2"/>
    <w:rsid w:val="00297E74"/>
    <w:rsid w:val="00297EC8"/>
    <w:rsid w:val="002A069E"/>
    <w:rsid w:val="002A09CA"/>
    <w:rsid w:val="002A0AFD"/>
    <w:rsid w:val="002A2123"/>
    <w:rsid w:val="002A33C3"/>
    <w:rsid w:val="002A3AEE"/>
    <w:rsid w:val="002A3D43"/>
    <w:rsid w:val="002A46E4"/>
    <w:rsid w:val="002A48CE"/>
    <w:rsid w:val="002A5954"/>
    <w:rsid w:val="002A5B2A"/>
    <w:rsid w:val="002A5F36"/>
    <w:rsid w:val="002A6634"/>
    <w:rsid w:val="002A66F2"/>
    <w:rsid w:val="002A6C40"/>
    <w:rsid w:val="002A7661"/>
    <w:rsid w:val="002A7DC0"/>
    <w:rsid w:val="002B09D7"/>
    <w:rsid w:val="002B174F"/>
    <w:rsid w:val="002B1A70"/>
    <w:rsid w:val="002B1AB0"/>
    <w:rsid w:val="002B1B4C"/>
    <w:rsid w:val="002B28CF"/>
    <w:rsid w:val="002B2DFA"/>
    <w:rsid w:val="002B32A1"/>
    <w:rsid w:val="002B33C1"/>
    <w:rsid w:val="002B34EF"/>
    <w:rsid w:val="002B392A"/>
    <w:rsid w:val="002B4846"/>
    <w:rsid w:val="002B5308"/>
    <w:rsid w:val="002B70B9"/>
    <w:rsid w:val="002B7261"/>
    <w:rsid w:val="002B7732"/>
    <w:rsid w:val="002B79DE"/>
    <w:rsid w:val="002B7FBD"/>
    <w:rsid w:val="002C02B8"/>
    <w:rsid w:val="002C07F4"/>
    <w:rsid w:val="002C2899"/>
    <w:rsid w:val="002C3538"/>
    <w:rsid w:val="002C40F5"/>
    <w:rsid w:val="002C4940"/>
    <w:rsid w:val="002C51AA"/>
    <w:rsid w:val="002C5210"/>
    <w:rsid w:val="002C55F1"/>
    <w:rsid w:val="002C5884"/>
    <w:rsid w:val="002C6182"/>
    <w:rsid w:val="002C6B96"/>
    <w:rsid w:val="002D03BD"/>
    <w:rsid w:val="002D078C"/>
    <w:rsid w:val="002D145D"/>
    <w:rsid w:val="002D1C1D"/>
    <w:rsid w:val="002D1EC1"/>
    <w:rsid w:val="002D27E7"/>
    <w:rsid w:val="002D2C6B"/>
    <w:rsid w:val="002D2E43"/>
    <w:rsid w:val="002D34F9"/>
    <w:rsid w:val="002D3F79"/>
    <w:rsid w:val="002D4934"/>
    <w:rsid w:val="002D506C"/>
    <w:rsid w:val="002D5153"/>
    <w:rsid w:val="002D5DDC"/>
    <w:rsid w:val="002D6849"/>
    <w:rsid w:val="002D6B5D"/>
    <w:rsid w:val="002D6BDF"/>
    <w:rsid w:val="002D6F65"/>
    <w:rsid w:val="002D75C8"/>
    <w:rsid w:val="002D7996"/>
    <w:rsid w:val="002D7E9E"/>
    <w:rsid w:val="002E03DF"/>
    <w:rsid w:val="002E0A53"/>
    <w:rsid w:val="002E0B47"/>
    <w:rsid w:val="002E0B7F"/>
    <w:rsid w:val="002E0BB9"/>
    <w:rsid w:val="002E1541"/>
    <w:rsid w:val="002E1C5E"/>
    <w:rsid w:val="002E218B"/>
    <w:rsid w:val="002E2394"/>
    <w:rsid w:val="002E2AB2"/>
    <w:rsid w:val="002E2C1C"/>
    <w:rsid w:val="002E3920"/>
    <w:rsid w:val="002E4008"/>
    <w:rsid w:val="002E4142"/>
    <w:rsid w:val="002E4300"/>
    <w:rsid w:val="002E4BB2"/>
    <w:rsid w:val="002E53D7"/>
    <w:rsid w:val="002E571D"/>
    <w:rsid w:val="002E5935"/>
    <w:rsid w:val="002E5BE4"/>
    <w:rsid w:val="002E5C5B"/>
    <w:rsid w:val="002E60EA"/>
    <w:rsid w:val="002E6895"/>
    <w:rsid w:val="002E6FAB"/>
    <w:rsid w:val="002E789A"/>
    <w:rsid w:val="002E7DD0"/>
    <w:rsid w:val="002F0628"/>
    <w:rsid w:val="002F088E"/>
    <w:rsid w:val="002F08F5"/>
    <w:rsid w:val="002F1855"/>
    <w:rsid w:val="002F1B3F"/>
    <w:rsid w:val="002F1E72"/>
    <w:rsid w:val="002F1EC3"/>
    <w:rsid w:val="002F4755"/>
    <w:rsid w:val="002F5358"/>
    <w:rsid w:val="002F5947"/>
    <w:rsid w:val="002F63B4"/>
    <w:rsid w:val="002F65F0"/>
    <w:rsid w:val="002F66B3"/>
    <w:rsid w:val="002F6870"/>
    <w:rsid w:val="002F6BE9"/>
    <w:rsid w:val="002F700C"/>
    <w:rsid w:val="002F7055"/>
    <w:rsid w:val="002F70CC"/>
    <w:rsid w:val="002F7BA5"/>
    <w:rsid w:val="00301062"/>
    <w:rsid w:val="0030133A"/>
    <w:rsid w:val="00301558"/>
    <w:rsid w:val="00301B4D"/>
    <w:rsid w:val="00301FDB"/>
    <w:rsid w:val="00302069"/>
    <w:rsid w:val="00303B2D"/>
    <w:rsid w:val="00305841"/>
    <w:rsid w:val="00305E91"/>
    <w:rsid w:val="00306003"/>
    <w:rsid w:val="0030637F"/>
    <w:rsid w:val="00306458"/>
    <w:rsid w:val="00306DB8"/>
    <w:rsid w:val="0030701F"/>
    <w:rsid w:val="003070F5"/>
    <w:rsid w:val="003072F0"/>
    <w:rsid w:val="0030751F"/>
    <w:rsid w:val="003075F9"/>
    <w:rsid w:val="003076C7"/>
    <w:rsid w:val="00307D32"/>
    <w:rsid w:val="00310012"/>
    <w:rsid w:val="00310599"/>
    <w:rsid w:val="00310D6A"/>
    <w:rsid w:val="00311020"/>
    <w:rsid w:val="0031174F"/>
    <w:rsid w:val="00311BDB"/>
    <w:rsid w:val="003123B5"/>
    <w:rsid w:val="003129BA"/>
    <w:rsid w:val="00312F46"/>
    <w:rsid w:val="0031336F"/>
    <w:rsid w:val="003134C0"/>
    <w:rsid w:val="00313793"/>
    <w:rsid w:val="0031490C"/>
    <w:rsid w:val="00314B0A"/>
    <w:rsid w:val="003159D6"/>
    <w:rsid w:val="003161FB"/>
    <w:rsid w:val="00317AB4"/>
    <w:rsid w:val="003202A6"/>
    <w:rsid w:val="00320D98"/>
    <w:rsid w:val="003221E8"/>
    <w:rsid w:val="0032313F"/>
    <w:rsid w:val="003232FF"/>
    <w:rsid w:val="003242E1"/>
    <w:rsid w:val="0032446B"/>
    <w:rsid w:val="0032498E"/>
    <w:rsid w:val="00324AF6"/>
    <w:rsid w:val="00324E85"/>
    <w:rsid w:val="00325340"/>
    <w:rsid w:val="00325416"/>
    <w:rsid w:val="0032549B"/>
    <w:rsid w:val="003255EC"/>
    <w:rsid w:val="0032597B"/>
    <w:rsid w:val="00325C85"/>
    <w:rsid w:val="003269A9"/>
    <w:rsid w:val="00326BF7"/>
    <w:rsid w:val="00327226"/>
    <w:rsid w:val="00327555"/>
    <w:rsid w:val="003275C0"/>
    <w:rsid w:val="003278C7"/>
    <w:rsid w:val="00330A41"/>
    <w:rsid w:val="00330C67"/>
    <w:rsid w:val="00331E7C"/>
    <w:rsid w:val="00332204"/>
    <w:rsid w:val="00332461"/>
    <w:rsid w:val="00332697"/>
    <w:rsid w:val="00332909"/>
    <w:rsid w:val="00332BD1"/>
    <w:rsid w:val="00332F1C"/>
    <w:rsid w:val="00332FE8"/>
    <w:rsid w:val="003338AD"/>
    <w:rsid w:val="00333BBF"/>
    <w:rsid w:val="0033407A"/>
    <w:rsid w:val="00334365"/>
    <w:rsid w:val="00334502"/>
    <w:rsid w:val="00334A1B"/>
    <w:rsid w:val="00335827"/>
    <w:rsid w:val="00335CD6"/>
    <w:rsid w:val="0033611C"/>
    <w:rsid w:val="003369B9"/>
    <w:rsid w:val="00336C05"/>
    <w:rsid w:val="003376F1"/>
    <w:rsid w:val="003378F9"/>
    <w:rsid w:val="00337EB8"/>
    <w:rsid w:val="00340227"/>
    <w:rsid w:val="0034088E"/>
    <w:rsid w:val="003409C5"/>
    <w:rsid w:val="00340DFA"/>
    <w:rsid w:val="003414FB"/>
    <w:rsid w:val="003415ED"/>
    <w:rsid w:val="003416EA"/>
    <w:rsid w:val="00341ECD"/>
    <w:rsid w:val="0034255C"/>
    <w:rsid w:val="00342587"/>
    <w:rsid w:val="00342A22"/>
    <w:rsid w:val="00343ABD"/>
    <w:rsid w:val="00344132"/>
    <w:rsid w:val="003441E8"/>
    <w:rsid w:val="00344319"/>
    <w:rsid w:val="0034497B"/>
    <w:rsid w:val="00344C32"/>
    <w:rsid w:val="00345589"/>
    <w:rsid w:val="00350238"/>
    <w:rsid w:val="00350818"/>
    <w:rsid w:val="00350ED6"/>
    <w:rsid w:val="00352B91"/>
    <w:rsid w:val="00352F5A"/>
    <w:rsid w:val="003530E2"/>
    <w:rsid w:val="00353100"/>
    <w:rsid w:val="00353582"/>
    <w:rsid w:val="00353788"/>
    <w:rsid w:val="00353D92"/>
    <w:rsid w:val="003543D3"/>
    <w:rsid w:val="00354835"/>
    <w:rsid w:val="00354A3E"/>
    <w:rsid w:val="00354BA1"/>
    <w:rsid w:val="00354BE7"/>
    <w:rsid w:val="00354D41"/>
    <w:rsid w:val="00354E8C"/>
    <w:rsid w:val="00355384"/>
    <w:rsid w:val="00355AAE"/>
    <w:rsid w:val="0035666C"/>
    <w:rsid w:val="00356CA0"/>
    <w:rsid w:val="00357201"/>
    <w:rsid w:val="0036111E"/>
    <w:rsid w:val="003612D9"/>
    <w:rsid w:val="00361522"/>
    <w:rsid w:val="0036188B"/>
    <w:rsid w:val="00361906"/>
    <w:rsid w:val="00361A04"/>
    <w:rsid w:val="00361D2C"/>
    <w:rsid w:val="00361D95"/>
    <w:rsid w:val="00361FC6"/>
    <w:rsid w:val="00362294"/>
    <w:rsid w:val="00362467"/>
    <w:rsid w:val="00362A9F"/>
    <w:rsid w:val="00363504"/>
    <w:rsid w:val="0036394C"/>
    <w:rsid w:val="003647C2"/>
    <w:rsid w:val="003655E9"/>
    <w:rsid w:val="003657ED"/>
    <w:rsid w:val="00365926"/>
    <w:rsid w:val="003659AA"/>
    <w:rsid w:val="00365B81"/>
    <w:rsid w:val="00366130"/>
    <w:rsid w:val="00366395"/>
    <w:rsid w:val="003665BA"/>
    <w:rsid w:val="0036675F"/>
    <w:rsid w:val="00366776"/>
    <w:rsid w:val="00366A5A"/>
    <w:rsid w:val="0037042B"/>
    <w:rsid w:val="003708F8"/>
    <w:rsid w:val="00370E7F"/>
    <w:rsid w:val="003711D3"/>
    <w:rsid w:val="003715FA"/>
    <w:rsid w:val="00371C5F"/>
    <w:rsid w:val="00371D27"/>
    <w:rsid w:val="0037227A"/>
    <w:rsid w:val="00372543"/>
    <w:rsid w:val="00372E9C"/>
    <w:rsid w:val="00372FED"/>
    <w:rsid w:val="0037353C"/>
    <w:rsid w:val="00373EEA"/>
    <w:rsid w:val="00374437"/>
    <w:rsid w:val="00375939"/>
    <w:rsid w:val="0037593D"/>
    <w:rsid w:val="00376490"/>
    <w:rsid w:val="00376635"/>
    <w:rsid w:val="0037679E"/>
    <w:rsid w:val="00376843"/>
    <w:rsid w:val="003768CE"/>
    <w:rsid w:val="00377008"/>
    <w:rsid w:val="00377051"/>
    <w:rsid w:val="00377075"/>
    <w:rsid w:val="0037728D"/>
    <w:rsid w:val="00377B84"/>
    <w:rsid w:val="00380CC4"/>
    <w:rsid w:val="00380D22"/>
    <w:rsid w:val="003811B0"/>
    <w:rsid w:val="00381421"/>
    <w:rsid w:val="00381AB8"/>
    <w:rsid w:val="00382038"/>
    <w:rsid w:val="003824B6"/>
    <w:rsid w:val="00382D4C"/>
    <w:rsid w:val="0038323D"/>
    <w:rsid w:val="00383286"/>
    <w:rsid w:val="00383BBD"/>
    <w:rsid w:val="00384358"/>
    <w:rsid w:val="003845E5"/>
    <w:rsid w:val="00384C29"/>
    <w:rsid w:val="00385301"/>
    <w:rsid w:val="00385350"/>
    <w:rsid w:val="00385999"/>
    <w:rsid w:val="00390319"/>
    <w:rsid w:val="00391888"/>
    <w:rsid w:val="00391A6F"/>
    <w:rsid w:val="00391C40"/>
    <w:rsid w:val="00391E4B"/>
    <w:rsid w:val="00392392"/>
    <w:rsid w:val="00392F70"/>
    <w:rsid w:val="0039304A"/>
    <w:rsid w:val="00393464"/>
    <w:rsid w:val="003934E4"/>
    <w:rsid w:val="00393709"/>
    <w:rsid w:val="00393BA3"/>
    <w:rsid w:val="003941C1"/>
    <w:rsid w:val="003956E4"/>
    <w:rsid w:val="00395C24"/>
    <w:rsid w:val="00396C18"/>
    <w:rsid w:val="00397050"/>
    <w:rsid w:val="00397746"/>
    <w:rsid w:val="00397A26"/>
    <w:rsid w:val="00397D42"/>
    <w:rsid w:val="003A1749"/>
    <w:rsid w:val="003A2074"/>
    <w:rsid w:val="003A251B"/>
    <w:rsid w:val="003A2B94"/>
    <w:rsid w:val="003A2E9E"/>
    <w:rsid w:val="003A33CE"/>
    <w:rsid w:val="003A3775"/>
    <w:rsid w:val="003A43B6"/>
    <w:rsid w:val="003A4E7D"/>
    <w:rsid w:val="003A527B"/>
    <w:rsid w:val="003A53AB"/>
    <w:rsid w:val="003A55EB"/>
    <w:rsid w:val="003A5D75"/>
    <w:rsid w:val="003A7261"/>
    <w:rsid w:val="003A781F"/>
    <w:rsid w:val="003A7A19"/>
    <w:rsid w:val="003B04FA"/>
    <w:rsid w:val="003B08FE"/>
    <w:rsid w:val="003B0FD2"/>
    <w:rsid w:val="003B120D"/>
    <w:rsid w:val="003B1606"/>
    <w:rsid w:val="003B1E35"/>
    <w:rsid w:val="003B27C9"/>
    <w:rsid w:val="003B2B7C"/>
    <w:rsid w:val="003B4BB6"/>
    <w:rsid w:val="003B4DB6"/>
    <w:rsid w:val="003B4E4F"/>
    <w:rsid w:val="003B4E79"/>
    <w:rsid w:val="003B555B"/>
    <w:rsid w:val="003B558C"/>
    <w:rsid w:val="003B5808"/>
    <w:rsid w:val="003B5855"/>
    <w:rsid w:val="003B5FF2"/>
    <w:rsid w:val="003B66A7"/>
    <w:rsid w:val="003B67BC"/>
    <w:rsid w:val="003B704B"/>
    <w:rsid w:val="003B7152"/>
    <w:rsid w:val="003C098D"/>
    <w:rsid w:val="003C1909"/>
    <w:rsid w:val="003C19C2"/>
    <w:rsid w:val="003C1D6C"/>
    <w:rsid w:val="003C354C"/>
    <w:rsid w:val="003C375B"/>
    <w:rsid w:val="003C3A57"/>
    <w:rsid w:val="003C3B34"/>
    <w:rsid w:val="003C4123"/>
    <w:rsid w:val="003C480D"/>
    <w:rsid w:val="003C4B1D"/>
    <w:rsid w:val="003C5535"/>
    <w:rsid w:val="003C56DC"/>
    <w:rsid w:val="003C6189"/>
    <w:rsid w:val="003C619D"/>
    <w:rsid w:val="003C6788"/>
    <w:rsid w:val="003C6972"/>
    <w:rsid w:val="003C6EF9"/>
    <w:rsid w:val="003C72CF"/>
    <w:rsid w:val="003C72DA"/>
    <w:rsid w:val="003C736A"/>
    <w:rsid w:val="003C741E"/>
    <w:rsid w:val="003C7AA0"/>
    <w:rsid w:val="003D0253"/>
    <w:rsid w:val="003D04E3"/>
    <w:rsid w:val="003D0BEA"/>
    <w:rsid w:val="003D0F49"/>
    <w:rsid w:val="003D108E"/>
    <w:rsid w:val="003D1234"/>
    <w:rsid w:val="003D17E2"/>
    <w:rsid w:val="003D1D77"/>
    <w:rsid w:val="003D2BA8"/>
    <w:rsid w:val="003D3602"/>
    <w:rsid w:val="003D38FA"/>
    <w:rsid w:val="003D3943"/>
    <w:rsid w:val="003D3A87"/>
    <w:rsid w:val="003D3A96"/>
    <w:rsid w:val="003D3B20"/>
    <w:rsid w:val="003D46CA"/>
    <w:rsid w:val="003D5035"/>
    <w:rsid w:val="003D5391"/>
    <w:rsid w:val="003D5451"/>
    <w:rsid w:val="003D5801"/>
    <w:rsid w:val="003D5B88"/>
    <w:rsid w:val="003D633E"/>
    <w:rsid w:val="003D724A"/>
    <w:rsid w:val="003D73C8"/>
    <w:rsid w:val="003D74BA"/>
    <w:rsid w:val="003D7CE6"/>
    <w:rsid w:val="003E01C2"/>
    <w:rsid w:val="003E0914"/>
    <w:rsid w:val="003E0B62"/>
    <w:rsid w:val="003E113D"/>
    <w:rsid w:val="003E12BB"/>
    <w:rsid w:val="003E1BB8"/>
    <w:rsid w:val="003E1D2A"/>
    <w:rsid w:val="003E1D9C"/>
    <w:rsid w:val="003E220A"/>
    <w:rsid w:val="003E30BF"/>
    <w:rsid w:val="003E317B"/>
    <w:rsid w:val="003E3376"/>
    <w:rsid w:val="003E345F"/>
    <w:rsid w:val="003E34E2"/>
    <w:rsid w:val="003E3A8A"/>
    <w:rsid w:val="003E3B14"/>
    <w:rsid w:val="003E3C1F"/>
    <w:rsid w:val="003E4047"/>
    <w:rsid w:val="003E4B10"/>
    <w:rsid w:val="003E517C"/>
    <w:rsid w:val="003E5C10"/>
    <w:rsid w:val="003E6770"/>
    <w:rsid w:val="003E6FC9"/>
    <w:rsid w:val="003E7A15"/>
    <w:rsid w:val="003F040D"/>
    <w:rsid w:val="003F1E9C"/>
    <w:rsid w:val="003F2B03"/>
    <w:rsid w:val="003F30D0"/>
    <w:rsid w:val="003F347E"/>
    <w:rsid w:val="003F419E"/>
    <w:rsid w:val="003F461C"/>
    <w:rsid w:val="003F4CCD"/>
    <w:rsid w:val="003F54BD"/>
    <w:rsid w:val="003F595B"/>
    <w:rsid w:val="003F5B3E"/>
    <w:rsid w:val="003F5E8E"/>
    <w:rsid w:val="003F6010"/>
    <w:rsid w:val="003F651C"/>
    <w:rsid w:val="003F6766"/>
    <w:rsid w:val="003F73DB"/>
    <w:rsid w:val="003F7AAC"/>
    <w:rsid w:val="0040007F"/>
    <w:rsid w:val="004002EB"/>
    <w:rsid w:val="0040087D"/>
    <w:rsid w:val="00400A80"/>
    <w:rsid w:val="00400CBF"/>
    <w:rsid w:val="00401063"/>
    <w:rsid w:val="00401713"/>
    <w:rsid w:val="00401A5A"/>
    <w:rsid w:val="004022E3"/>
    <w:rsid w:val="0040256F"/>
    <w:rsid w:val="004028AF"/>
    <w:rsid w:val="00402C77"/>
    <w:rsid w:val="00402D35"/>
    <w:rsid w:val="00402E1F"/>
    <w:rsid w:val="004037F1"/>
    <w:rsid w:val="0040420F"/>
    <w:rsid w:val="004051A3"/>
    <w:rsid w:val="004055F4"/>
    <w:rsid w:val="00405905"/>
    <w:rsid w:val="00405DAB"/>
    <w:rsid w:val="00405FC3"/>
    <w:rsid w:val="00406238"/>
    <w:rsid w:val="00406A6A"/>
    <w:rsid w:val="004073DA"/>
    <w:rsid w:val="00407509"/>
    <w:rsid w:val="004075F5"/>
    <w:rsid w:val="004077E6"/>
    <w:rsid w:val="004101AE"/>
    <w:rsid w:val="0041078C"/>
    <w:rsid w:val="00410D87"/>
    <w:rsid w:val="00411962"/>
    <w:rsid w:val="00412037"/>
    <w:rsid w:val="00412264"/>
    <w:rsid w:val="0041227E"/>
    <w:rsid w:val="00412770"/>
    <w:rsid w:val="0041284E"/>
    <w:rsid w:val="004129A1"/>
    <w:rsid w:val="00412C5C"/>
    <w:rsid w:val="00412CDA"/>
    <w:rsid w:val="004133CA"/>
    <w:rsid w:val="00413768"/>
    <w:rsid w:val="0041490F"/>
    <w:rsid w:val="00414A10"/>
    <w:rsid w:val="00414D80"/>
    <w:rsid w:val="00415478"/>
    <w:rsid w:val="004156AA"/>
    <w:rsid w:val="004156E1"/>
    <w:rsid w:val="00415BCD"/>
    <w:rsid w:val="00416A0D"/>
    <w:rsid w:val="00416F06"/>
    <w:rsid w:val="004173F4"/>
    <w:rsid w:val="004176B3"/>
    <w:rsid w:val="004207F8"/>
    <w:rsid w:val="00420B42"/>
    <w:rsid w:val="00420E4B"/>
    <w:rsid w:val="0042110F"/>
    <w:rsid w:val="00421BC8"/>
    <w:rsid w:val="00422E35"/>
    <w:rsid w:val="004238CC"/>
    <w:rsid w:val="00423E8A"/>
    <w:rsid w:val="0042434C"/>
    <w:rsid w:val="00424973"/>
    <w:rsid w:val="004254BD"/>
    <w:rsid w:val="004256EB"/>
    <w:rsid w:val="0042692D"/>
    <w:rsid w:val="00426C1A"/>
    <w:rsid w:val="00427F20"/>
    <w:rsid w:val="00427FB2"/>
    <w:rsid w:val="00427FC5"/>
    <w:rsid w:val="00431309"/>
    <w:rsid w:val="00431545"/>
    <w:rsid w:val="00431B0E"/>
    <w:rsid w:val="00431C80"/>
    <w:rsid w:val="00431E0F"/>
    <w:rsid w:val="00431FAA"/>
    <w:rsid w:val="0043225E"/>
    <w:rsid w:val="00432562"/>
    <w:rsid w:val="00432DB4"/>
    <w:rsid w:val="0043338F"/>
    <w:rsid w:val="00433456"/>
    <w:rsid w:val="00433CB9"/>
    <w:rsid w:val="0043403D"/>
    <w:rsid w:val="004343A7"/>
    <w:rsid w:val="00435358"/>
    <w:rsid w:val="00435927"/>
    <w:rsid w:val="004361D1"/>
    <w:rsid w:val="004365CC"/>
    <w:rsid w:val="0043678C"/>
    <w:rsid w:val="00436D49"/>
    <w:rsid w:val="00437259"/>
    <w:rsid w:val="0043745F"/>
    <w:rsid w:val="00437782"/>
    <w:rsid w:val="004378D6"/>
    <w:rsid w:val="00437939"/>
    <w:rsid w:val="00437CA6"/>
    <w:rsid w:val="0044042F"/>
    <w:rsid w:val="00440445"/>
    <w:rsid w:val="00441AC7"/>
    <w:rsid w:val="004422E4"/>
    <w:rsid w:val="00442888"/>
    <w:rsid w:val="0044348E"/>
    <w:rsid w:val="00443D49"/>
    <w:rsid w:val="004442CC"/>
    <w:rsid w:val="00444633"/>
    <w:rsid w:val="00444C2A"/>
    <w:rsid w:val="00445497"/>
    <w:rsid w:val="004456E1"/>
    <w:rsid w:val="00445C18"/>
    <w:rsid w:val="00445E02"/>
    <w:rsid w:val="00446980"/>
    <w:rsid w:val="00446A80"/>
    <w:rsid w:val="00446CE9"/>
    <w:rsid w:val="004474CF"/>
    <w:rsid w:val="00447E0E"/>
    <w:rsid w:val="00447FB9"/>
    <w:rsid w:val="00450735"/>
    <w:rsid w:val="00450A03"/>
    <w:rsid w:val="00450AD4"/>
    <w:rsid w:val="00450C87"/>
    <w:rsid w:val="0045100A"/>
    <w:rsid w:val="00451132"/>
    <w:rsid w:val="004511B5"/>
    <w:rsid w:val="00451682"/>
    <w:rsid w:val="00452560"/>
    <w:rsid w:val="004526B1"/>
    <w:rsid w:val="004531B3"/>
    <w:rsid w:val="0045368B"/>
    <w:rsid w:val="0045372F"/>
    <w:rsid w:val="0045379B"/>
    <w:rsid w:val="0045419B"/>
    <w:rsid w:val="00454798"/>
    <w:rsid w:val="004551B9"/>
    <w:rsid w:val="004559A4"/>
    <w:rsid w:val="00455CB4"/>
    <w:rsid w:val="00456135"/>
    <w:rsid w:val="00456875"/>
    <w:rsid w:val="004569D1"/>
    <w:rsid w:val="00456EE4"/>
    <w:rsid w:val="00456FEF"/>
    <w:rsid w:val="00457374"/>
    <w:rsid w:val="004575D8"/>
    <w:rsid w:val="00457863"/>
    <w:rsid w:val="0045789F"/>
    <w:rsid w:val="00457979"/>
    <w:rsid w:val="00457BED"/>
    <w:rsid w:val="0046082F"/>
    <w:rsid w:val="004618FC"/>
    <w:rsid w:val="00463050"/>
    <w:rsid w:val="00463128"/>
    <w:rsid w:val="004637C0"/>
    <w:rsid w:val="00463827"/>
    <w:rsid w:val="0046434F"/>
    <w:rsid w:val="0046525D"/>
    <w:rsid w:val="004657F3"/>
    <w:rsid w:val="00465B4A"/>
    <w:rsid w:val="00465DC0"/>
    <w:rsid w:val="00466770"/>
    <w:rsid w:val="0046733D"/>
    <w:rsid w:val="00467760"/>
    <w:rsid w:val="00470106"/>
    <w:rsid w:val="004706D8"/>
    <w:rsid w:val="00470B2F"/>
    <w:rsid w:val="00470ECA"/>
    <w:rsid w:val="0047157A"/>
    <w:rsid w:val="0047173B"/>
    <w:rsid w:val="004719C5"/>
    <w:rsid w:val="00471A27"/>
    <w:rsid w:val="00471D72"/>
    <w:rsid w:val="004723EC"/>
    <w:rsid w:val="00472BBC"/>
    <w:rsid w:val="0047303E"/>
    <w:rsid w:val="004730BD"/>
    <w:rsid w:val="00473164"/>
    <w:rsid w:val="00473250"/>
    <w:rsid w:val="004736C1"/>
    <w:rsid w:val="00473801"/>
    <w:rsid w:val="004738F0"/>
    <w:rsid w:val="00473A1B"/>
    <w:rsid w:val="00473B77"/>
    <w:rsid w:val="00473F24"/>
    <w:rsid w:val="00474238"/>
    <w:rsid w:val="00474954"/>
    <w:rsid w:val="00474EB1"/>
    <w:rsid w:val="00475328"/>
    <w:rsid w:val="004758A5"/>
    <w:rsid w:val="00475A16"/>
    <w:rsid w:val="00475F09"/>
    <w:rsid w:val="00475F51"/>
    <w:rsid w:val="00476AB3"/>
    <w:rsid w:val="00477052"/>
    <w:rsid w:val="004772A0"/>
    <w:rsid w:val="00477319"/>
    <w:rsid w:val="004775AB"/>
    <w:rsid w:val="00477690"/>
    <w:rsid w:val="00477A59"/>
    <w:rsid w:val="00477B1E"/>
    <w:rsid w:val="004811ED"/>
    <w:rsid w:val="00481288"/>
    <w:rsid w:val="00482633"/>
    <w:rsid w:val="004831E6"/>
    <w:rsid w:val="00483F98"/>
    <w:rsid w:val="00485368"/>
    <w:rsid w:val="0048537F"/>
    <w:rsid w:val="00485B0D"/>
    <w:rsid w:val="0048656B"/>
    <w:rsid w:val="00486EFF"/>
    <w:rsid w:val="004872C9"/>
    <w:rsid w:val="004873E4"/>
    <w:rsid w:val="004876A5"/>
    <w:rsid w:val="00487C1B"/>
    <w:rsid w:val="00487DD8"/>
    <w:rsid w:val="00487F36"/>
    <w:rsid w:val="004902E5"/>
    <w:rsid w:val="0049030B"/>
    <w:rsid w:val="00490388"/>
    <w:rsid w:val="00492F8B"/>
    <w:rsid w:val="004937D8"/>
    <w:rsid w:val="0049383D"/>
    <w:rsid w:val="004938FE"/>
    <w:rsid w:val="0049395D"/>
    <w:rsid w:val="0049409E"/>
    <w:rsid w:val="004941E3"/>
    <w:rsid w:val="00494392"/>
    <w:rsid w:val="00494404"/>
    <w:rsid w:val="004944FC"/>
    <w:rsid w:val="0049467A"/>
    <w:rsid w:val="00494EBF"/>
    <w:rsid w:val="0049637C"/>
    <w:rsid w:val="0049642B"/>
    <w:rsid w:val="00496524"/>
    <w:rsid w:val="004965D5"/>
    <w:rsid w:val="00497C3F"/>
    <w:rsid w:val="004A03F7"/>
    <w:rsid w:val="004A0B84"/>
    <w:rsid w:val="004A10A8"/>
    <w:rsid w:val="004A170E"/>
    <w:rsid w:val="004A274D"/>
    <w:rsid w:val="004A2D10"/>
    <w:rsid w:val="004A2E03"/>
    <w:rsid w:val="004A3550"/>
    <w:rsid w:val="004A3661"/>
    <w:rsid w:val="004A3A23"/>
    <w:rsid w:val="004A48AA"/>
    <w:rsid w:val="004A4C53"/>
    <w:rsid w:val="004A4C93"/>
    <w:rsid w:val="004A4DC8"/>
    <w:rsid w:val="004A5159"/>
    <w:rsid w:val="004A57F6"/>
    <w:rsid w:val="004A5A02"/>
    <w:rsid w:val="004A5BCA"/>
    <w:rsid w:val="004A5C4E"/>
    <w:rsid w:val="004A6774"/>
    <w:rsid w:val="004A68E7"/>
    <w:rsid w:val="004A6E4E"/>
    <w:rsid w:val="004A6F0D"/>
    <w:rsid w:val="004A7229"/>
    <w:rsid w:val="004A7655"/>
    <w:rsid w:val="004A76E3"/>
    <w:rsid w:val="004A7903"/>
    <w:rsid w:val="004A7925"/>
    <w:rsid w:val="004A7ADA"/>
    <w:rsid w:val="004A7F10"/>
    <w:rsid w:val="004B00EC"/>
    <w:rsid w:val="004B0C7C"/>
    <w:rsid w:val="004B1660"/>
    <w:rsid w:val="004B1682"/>
    <w:rsid w:val="004B2384"/>
    <w:rsid w:val="004B2962"/>
    <w:rsid w:val="004B2A40"/>
    <w:rsid w:val="004B2C34"/>
    <w:rsid w:val="004B2EE0"/>
    <w:rsid w:val="004B302F"/>
    <w:rsid w:val="004B3453"/>
    <w:rsid w:val="004B356D"/>
    <w:rsid w:val="004B35CB"/>
    <w:rsid w:val="004B378E"/>
    <w:rsid w:val="004B3D56"/>
    <w:rsid w:val="004B3F90"/>
    <w:rsid w:val="004B4440"/>
    <w:rsid w:val="004B481E"/>
    <w:rsid w:val="004B4D5F"/>
    <w:rsid w:val="004B6556"/>
    <w:rsid w:val="004B6AE7"/>
    <w:rsid w:val="004B6BD9"/>
    <w:rsid w:val="004B7369"/>
    <w:rsid w:val="004B7FD5"/>
    <w:rsid w:val="004C013B"/>
    <w:rsid w:val="004C03D9"/>
    <w:rsid w:val="004C049E"/>
    <w:rsid w:val="004C1971"/>
    <w:rsid w:val="004C1BA6"/>
    <w:rsid w:val="004C1BB9"/>
    <w:rsid w:val="004C23B9"/>
    <w:rsid w:val="004C34EE"/>
    <w:rsid w:val="004C42C8"/>
    <w:rsid w:val="004C4914"/>
    <w:rsid w:val="004C4EC0"/>
    <w:rsid w:val="004C5073"/>
    <w:rsid w:val="004C5202"/>
    <w:rsid w:val="004C5CD6"/>
    <w:rsid w:val="004C68AE"/>
    <w:rsid w:val="004C68EB"/>
    <w:rsid w:val="004C6CB9"/>
    <w:rsid w:val="004C72D7"/>
    <w:rsid w:val="004D0392"/>
    <w:rsid w:val="004D0588"/>
    <w:rsid w:val="004D0659"/>
    <w:rsid w:val="004D0E1C"/>
    <w:rsid w:val="004D1B02"/>
    <w:rsid w:val="004D1BF1"/>
    <w:rsid w:val="004D2409"/>
    <w:rsid w:val="004D26D8"/>
    <w:rsid w:val="004D2978"/>
    <w:rsid w:val="004D2ADD"/>
    <w:rsid w:val="004D2BE1"/>
    <w:rsid w:val="004D36EB"/>
    <w:rsid w:val="004D3CDA"/>
    <w:rsid w:val="004D41BA"/>
    <w:rsid w:val="004D431C"/>
    <w:rsid w:val="004D442D"/>
    <w:rsid w:val="004D449E"/>
    <w:rsid w:val="004D466A"/>
    <w:rsid w:val="004D4E2A"/>
    <w:rsid w:val="004D592A"/>
    <w:rsid w:val="004D5E33"/>
    <w:rsid w:val="004D61F0"/>
    <w:rsid w:val="004D654B"/>
    <w:rsid w:val="004D6BB9"/>
    <w:rsid w:val="004D6F9E"/>
    <w:rsid w:val="004D70E9"/>
    <w:rsid w:val="004D73DA"/>
    <w:rsid w:val="004D7BB2"/>
    <w:rsid w:val="004D7C9D"/>
    <w:rsid w:val="004D7CE1"/>
    <w:rsid w:val="004E042A"/>
    <w:rsid w:val="004E0831"/>
    <w:rsid w:val="004E0A62"/>
    <w:rsid w:val="004E1230"/>
    <w:rsid w:val="004E1459"/>
    <w:rsid w:val="004E1557"/>
    <w:rsid w:val="004E15A2"/>
    <w:rsid w:val="004E18A8"/>
    <w:rsid w:val="004E1903"/>
    <w:rsid w:val="004E1C6B"/>
    <w:rsid w:val="004E1E9C"/>
    <w:rsid w:val="004E1F5F"/>
    <w:rsid w:val="004E201B"/>
    <w:rsid w:val="004E2049"/>
    <w:rsid w:val="004E204E"/>
    <w:rsid w:val="004E259E"/>
    <w:rsid w:val="004E2C71"/>
    <w:rsid w:val="004E2FF6"/>
    <w:rsid w:val="004E3105"/>
    <w:rsid w:val="004E337A"/>
    <w:rsid w:val="004E4818"/>
    <w:rsid w:val="004E4859"/>
    <w:rsid w:val="004E56EC"/>
    <w:rsid w:val="004E5945"/>
    <w:rsid w:val="004E5CF1"/>
    <w:rsid w:val="004E61B1"/>
    <w:rsid w:val="004E66BF"/>
    <w:rsid w:val="004E696F"/>
    <w:rsid w:val="004E69FD"/>
    <w:rsid w:val="004E7392"/>
    <w:rsid w:val="004E7AC3"/>
    <w:rsid w:val="004E7B86"/>
    <w:rsid w:val="004E7BDF"/>
    <w:rsid w:val="004F09BC"/>
    <w:rsid w:val="004F0B9E"/>
    <w:rsid w:val="004F0F21"/>
    <w:rsid w:val="004F12E8"/>
    <w:rsid w:val="004F15D2"/>
    <w:rsid w:val="004F1673"/>
    <w:rsid w:val="004F182D"/>
    <w:rsid w:val="004F231F"/>
    <w:rsid w:val="004F271D"/>
    <w:rsid w:val="004F2C1D"/>
    <w:rsid w:val="004F2DE2"/>
    <w:rsid w:val="004F30FE"/>
    <w:rsid w:val="004F3174"/>
    <w:rsid w:val="004F3193"/>
    <w:rsid w:val="004F3294"/>
    <w:rsid w:val="004F3A90"/>
    <w:rsid w:val="004F4007"/>
    <w:rsid w:val="004F41B7"/>
    <w:rsid w:val="004F486D"/>
    <w:rsid w:val="004F4A4B"/>
    <w:rsid w:val="004F5406"/>
    <w:rsid w:val="004F5EA0"/>
    <w:rsid w:val="004F71D5"/>
    <w:rsid w:val="004F78EF"/>
    <w:rsid w:val="004F7A6A"/>
    <w:rsid w:val="005003A3"/>
    <w:rsid w:val="005006BB"/>
    <w:rsid w:val="0050082A"/>
    <w:rsid w:val="00500DD9"/>
    <w:rsid w:val="00500FE4"/>
    <w:rsid w:val="00501265"/>
    <w:rsid w:val="005016E2"/>
    <w:rsid w:val="005017BA"/>
    <w:rsid w:val="0050225A"/>
    <w:rsid w:val="00502996"/>
    <w:rsid w:val="00503109"/>
    <w:rsid w:val="00503FA8"/>
    <w:rsid w:val="00504ADC"/>
    <w:rsid w:val="00505943"/>
    <w:rsid w:val="00505BA2"/>
    <w:rsid w:val="00506117"/>
    <w:rsid w:val="00506D8D"/>
    <w:rsid w:val="00506FD8"/>
    <w:rsid w:val="0050736D"/>
    <w:rsid w:val="00507CDF"/>
    <w:rsid w:val="00510795"/>
    <w:rsid w:val="00510D60"/>
    <w:rsid w:val="0051117D"/>
    <w:rsid w:val="005122F4"/>
    <w:rsid w:val="0051334D"/>
    <w:rsid w:val="005138DA"/>
    <w:rsid w:val="00513E6D"/>
    <w:rsid w:val="00514D88"/>
    <w:rsid w:val="00514E7C"/>
    <w:rsid w:val="00514ED5"/>
    <w:rsid w:val="00515263"/>
    <w:rsid w:val="00515BBC"/>
    <w:rsid w:val="00515D11"/>
    <w:rsid w:val="005161F1"/>
    <w:rsid w:val="0051650E"/>
    <w:rsid w:val="00516826"/>
    <w:rsid w:val="00516D29"/>
    <w:rsid w:val="00517678"/>
    <w:rsid w:val="005178B8"/>
    <w:rsid w:val="0051799A"/>
    <w:rsid w:val="00517A4B"/>
    <w:rsid w:val="005201EB"/>
    <w:rsid w:val="0052079E"/>
    <w:rsid w:val="00520C0A"/>
    <w:rsid w:val="00521D59"/>
    <w:rsid w:val="00521D72"/>
    <w:rsid w:val="00522180"/>
    <w:rsid w:val="0052298F"/>
    <w:rsid w:val="00522D94"/>
    <w:rsid w:val="005230B0"/>
    <w:rsid w:val="00523C57"/>
    <w:rsid w:val="005244F9"/>
    <w:rsid w:val="005246C1"/>
    <w:rsid w:val="005248F2"/>
    <w:rsid w:val="005250F3"/>
    <w:rsid w:val="00525BA8"/>
    <w:rsid w:val="00525FB2"/>
    <w:rsid w:val="00526511"/>
    <w:rsid w:val="00526F59"/>
    <w:rsid w:val="0052723B"/>
    <w:rsid w:val="00527285"/>
    <w:rsid w:val="0052751B"/>
    <w:rsid w:val="005275A0"/>
    <w:rsid w:val="00527912"/>
    <w:rsid w:val="00527EE1"/>
    <w:rsid w:val="00530A19"/>
    <w:rsid w:val="00530A49"/>
    <w:rsid w:val="00531073"/>
    <w:rsid w:val="00531226"/>
    <w:rsid w:val="00531AD0"/>
    <w:rsid w:val="00531B61"/>
    <w:rsid w:val="0053255F"/>
    <w:rsid w:val="00532B98"/>
    <w:rsid w:val="00533404"/>
    <w:rsid w:val="00533597"/>
    <w:rsid w:val="005337B2"/>
    <w:rsid w:val="005337E0"/>
    <w:rsid w:val="0053469A"/>
    <w:rsid w:val="00534A82"/>
    <w:rsid w:val="00535004"/>
    <w:rsid w:val="00535AEB"/>
    <w:rsid w:val="00535EFF"/>
    <w:rsid w:val="005360C0"/>
    <w:rsid w:val="00536583"/>
    <w:rsid w:val="00536E4B"/>
    <w:rsid w:val="0053752C"/>
    <w:rsid w:val="00537AF6"/>
    <w:rsid w:val="00537C8D"/>
    <w:rsid w:val="005402EF"/>
    <w:rsid w:val="00540B78"/>
    <w:rsid w:val="005424C6"/>
    <w:rsid w:val="0054252C"/>
    <w:rsid w:val="00542F09"/>
    <w:rsid w:val="00543665"/>
    <w:rsid w:val="00543920"/>
    <w:rsid w:val="00543D16"/>
    <w:rsid w:val="00544337"/>
    <w:rsid w:val="00544911"/>
    <w:rsid w:val="00544E86"/>
    <w:rsid w:val="00545196"/>
    <w:rsid w:val="0054541D"/>
    <w:rsid w:val="00545B23"/>
    <w:rsid w:val="00546369"/>
    <w:rsid w:val="005464C6"/>
    <w:rsid w:val="005467C2"/>
    <w:rsid w:val="00546A3A"/>
    <w:rsid w:val="00546CB0"/>
    <w:rsid w:val="00547099"/>
    <w:rsid w:val="005476B1"/>
    <w:rsid w:val="00547768"/>
    <w:rsid w:val="005477CC"/>
    <w:rsid w:val="0055094C"/>
    <w:rsid w:val="00551346"/>
    <w:rsid w:val="005513BA"/>
    <w:rsid w:val="0055145B"/>
    <w:rsid w:val="00551899"/>
    <w:rsid w:val="00551E96"/>
    <w:rsid w:val="0055290C"/>
    <w:rsid w:val="00552A55"/>
    <w:rsid w:val="0055324A"/>
    <w:rsid w:val="0055343C"/>
    <w:rsid w:val="00553EBE"/>
    <w:rsid w:val="0055411C"/>
    <w:rsid w:val="005541EE"/>
    <w:rsid w:val="005548EF"/>
    <w:rsid w:val="00554A2B"/>
    <w:rsid w:val="00554A42"/>
    <w:rsid w:val="0055664F"/>
    <w:rsid w:val="005568DC"/>
    <w:rsid w:val="00556CA2"/>
    <w:rsid w:val="005576FE"/>
    <w:rsid w:val="00557E25"/>
    <w:rsid w:val="005604A9"/>
    <w:rsid w:val="00561193"/>
    <w:rsid w:val="00561629"/>
    <w:rsid w:val="00561B0B"/>
    <w:rsid w:val="00562053"/>
    <w:rsid w:val="00562097"/>
    <w:rsid w:val="00562A37"/>
    <w:rsid w:val="00562FE8"/>
    <w:rsid w:val="00563445"/>
    <w:rsid w:val="005636E4"/>
    <w:rsid w:val="005639EF"/>
    <w:rsid w:val="005644A2"/>
    <w:rsid w:val="005652D5"/>
    <w:rsid w:val="0056533C"/>
    <w:rsid w:val="005655EC"/>
    <w:rsid w:val="00565BB7"/>
    <w:rsid w:val="00565D28"/>
    <w:rsid w:val="005668EF"/>
    <w:rsid w:val="00566D55"/>
    <w:rsid w:val="005670BF"/>
    <w:rsid w:val="00567749"/>
    <w:rsid w:val="00567FC1"/>
    <w:rsid w:val="00570099"/>
    <w:rsid w:val="005704D1"/>
    <w:rsid w:val="00570A25"/>
    <w:rsid w:val="00570A56"/>
    <w:rsid w:val="00570C7F"/>
    <w:rsid w:val="00571F0C"/>
    <w:rsid w:val="00572F70"/>
    <w:rsid w:val="00573621"/>
    <w:rsid w:val="00573784"/>
    <w:rsid w:val="00573A89"/>
    <w:rsid w:val="00573AD1"/>
    <w:rsid w:val="00574040"/>
    <w:rsid w:val="0057457D"/>
    <w:rsid w:val="00574794"/>
    <w:rsid w:val="00574EE7"/>
    <w:rsid w:val="00575514"/>
    <w:rsid w:val="0057572F"/>
    <w:rsid w:val="005759A2"/>
    <w:rsid w:val="00576AC9"/>
    <w:rsid w:val="00576F32"/>
    <w:rsid w:val="00580059"/>
    <w:rsid w:val="00580690"/>
    <w:rsid w:val="00580725"/>
    <w:rsid w:val="0058111F"/>
    <w:rsid w:val="005822E6"/>
    <w:rsid w:val="00582980"/>
    <w:rsid w:val="00582A6D"/>
    <w:rsid w:val="0058302A"/>
    <w:rsid w:val="005832FC"/>
    <w:rsid w:val="00583B3A"/>
    <w:rsid w:val="00583BFF"/>
    <w:rsid w:val="00583CD1"/>
    <w:rsid w:val="005848E9"/>
    <w:rsid w:val="00584EFA"/>
    <w:rsid w:val="005855D5"/>
    <w:rsid w:val="005855EB"/>
    <w:rsid w:val="00585A0C"/>
    <w:rsid w:val="00585B96"/>
    <w:rsid w:val="00586632"/>
    <w:rsid w:val="005868E2"/>
    <w:rsid w:val="00586AC2"/>
    <w:rsid w:val="005873AB"/>
    <w:rsid w:val="00587B21"/>
    <w:rsid w:val="00587B7D"/>
    <w:rsid w:val="0059015E"/>
    <w:rsid w:val="0059017E"/>
    <w:rsid w:val="005903F5"/>
    <w:rsid w:val="005906C8"/>
    <w:rsid w:val="005914E3"/>
    <w:rsid w:val="00591893"/>
    <w:rsid w:val="00591B26"/>
    <w:rsid w:val="00591FEB"/>
    <w:rsid w:val="00592877"/>
    <w:rsid w:val="005928C6"/>
    <w:rsid w:val="00592A36"/>
    <w:rsid w:val="00592C27"/>
    <w:rsid w:val="00592FCA"/>
    <w:rsid w:val="00593291"/>
    <w:rsid w:val="0059330E"/>
    <w:rsid w:val="005934F3"/>
    <w:rsid w:val="00594192"/>
    <w:rsid w:val="00594E84"/>
    <w:rsid w:val="00595862"/>
    <w:rsid w:val="00596372"/>
    <w:rsid w:val="00596623"/>
    <w:rsid w:val="005968C6"/>
    <w:rsid w:val="00596F3C"/>
    <w:rsid w:val="00597150"/>
    <w:rsid w:val="005A0156"/>
    <w:rsid w:val="005A0202"/>
    <w:rsid w:val="005A05C7"/>
    <w:rsid w:val="005A05DA"/>
    <w:rsid w:val="005A0BC2"/>
    <w:rsid w:val="005A0C1E"/>
    <w:rsid w:val="005A0D5D"/>
    <w:rsid w:val="005A1039"/>
    <w:rsid w:val="005A146A"/>
    <w:rsid w:val="005A1C27"/>
    <w:rsid w:val="005A27D1"/>
    <w:rsid w:val="005A2891"/>
    <w:rsid w:val="005A3120"/>
    <w:rsid w:val="005A3FF8"/>
    <w:rsid w:val="005A461E"/>
    <w:rsid w:val="005A5349"/>
    <w:rsid w:val="005A5376"/>
    <w:rsid w:val="005A538C"/>
    <w:rsid w:val="005A54E8"/>
    <w:rsid w:val="005A5832"/>
    <w:rsid w:val="005A601B"/>
    <w:rsid w:val="005A6224"/>
    <w:rsid w:val="005A6315"/>
    <w:rsid w:val="005A68AA"/>
    <w:rsid w:val="005A6928"/>
    <w:rsid w:val="005A6B3D"/>
    <w:rsid w:val="005A74DA"/>
    <w:rsid w:val="005A76E9"/>
    <w:rsid w:val="005A7CF3"/>
    <w:rsid w:val="005A7D39"/>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636"/>
    <w:rsid w:val="005C1D4E"/>
    <w:rsid w:val="005C1E0A"/>
    <w:rsid w:val="005C26E9"/>
    <w:rsid w:val="005C2D41"/>
    <w:rsid w:val="005C2EF8"/>
    <w:rsid w:val="005C300D"/>
    <w:rsid w:val="005C3232"/>
    <w:rsid w:val="005C3587"/>
    <w:rsid w:val="005C3D91"/>
    <w:rsid w:val="005C4170"/>
    <w:rsid w:val="005C41F4"/>
    <w:rsid w:val="005C4248"/>
    <w:rsid w:val="005C4D7E"/>
    <w:rsid w:val="005C599B"/>
    <w:rsid w:val="005C6281"/>
    <w:rsid w:val="005C63B2"/>
    <w:rsid w:val="005C68B0"/>
    <w:rsid w:val="005C6DF3"/>
    <w:rsid w:val="005C71DF"/>
    <w:rsid w:val="005C72DC"/>
    <w:rsid w:val="005C7DF0"/>
    <w:rsid w:val="005C7E77"/>
    <w:rsid w:val="005D0223"/>
    <w:rsid w:val="005D085A"/>
    <w:rsid w:val="005D0BAF"/>
    <w:rsid w:val="005D1324"/>
    <w:rsid w:val="005D1411"/>
    <w:rsid w:val="005D1BE9"/>
    <w:rsid w:val="005D1C65"/>
    <w:rsid w:val="005D269E"/>
    <w:rsid w:val="005D2BA4"/>
    <w:rsid w:val="005D2F36"/>
    <w:rsid w:val="005D3194"/>
    <w:rsid w:val="005D363D"/>
    <w:rsid w:val="005D38A4"/>
    <w:rsid w:val="005D3DF2"/>
    <w:rsid w:val="005D41DA"/>
    <w:rsid w:val="005D41F9"/>
    <w:rsid w:val="005D4ABD"/>
    <w:rsid w:val="005D61B1"/>
    <w:rsid w:val="005D6588"/>
    <w:rsid w:val="005D6A21"/>
    <w:rsid w:val="005D7498"/>
    <w:rsid w:val="005D7966"/>
    <w:rsid w:val="005D7E5B"/>
    <w:rsid w:val="005E0C6E"/>
    <w:rsid w:val="005E150B"/>
    <w:rsid w:val="005E17A7"/>
    <w:rsid w:val="005E21BF"/>
    <w:rsid w:val="005E293E"/>
    <w:rsid w:val="005E29CA"/>
    <w:rsid w:val="005E2F02"/>
    <w:rsid w:val="005E3479"/>
    <w:rsid w:val="005E391F"/>
    <w:rsid w:val="005E39AD"/>
    <w:rsid w:val="005E406E"/>
    <w:rsid w:val="005E4989"/>
    <w:rsid w:val="005E4BC6"/>
    <w:rsid w:val="005E4C8E"/>
    <w:rsid w:val="005E5076"/>
    <w:rsid w:val="005E51AB"/>
    <w:rsid w:val="005E51E8"/>
    <w:rsid w:val="005E5A2F"/>
    <w:rsid w:val="005E63A8"/>
    <w:rsid w:val="005E69F3"/>
    <w:rsid w:val="005E6BF1"/>
    <w:rsid w:val="005E6D29"/>
    <w:rsid w:val="005E7B2F"/>
    <w:rsid w:val="005E7BA1"/>
    <w:rsid w:val="005F03F2"/>
    <w:rsid w:val="005F05CD"/>
    <w:rsid w:val="005F09F6"/>
    <w:rsid w:val="005F0AF2"/>
    <w:rsid w:val="005F0CED"/>
    <w:rsid w:val="005F110E"/>
    <w:rsid w:val="005F16CB"/>
    <w:rsid w:val="005F1D3B"/>
    <w:rsid w:val="005F2396"/>
    <w:rsid w:val="005F250A"/>
    <w:rsid w:val="005F282F"/>
    <w:rsid w:val="005F2E54"/>
    <w:rsid w:val="005F3681"/>
    <w:rsid w:val="005F3C55"/>
    <w:rsid w:val="005F4235"/>
    <w:rsid w:val="005F4466"/>
    <w:rsid w:val="005F526A"/>
    <w:rsid w:val="005F600C"/>
    <w:rsid w:val="0060080E"/>
    <w:rsid w:val="00600880"/>
    <w:rsid w:val="006008C9"/>
    <w:rsid w:val="0060145C"/>
    <w:rsid w:val="00601E33"/>
    <w:rsid w:val="00602093"/>
    <w:rsid w:val="0060235B"/>
    <w:rsid w:val="00602940"/>
    <w:rsid w:val="00602AF0"/>
    <w:rsid w:val="00603167"/>
    <w:rsid w:val="00603EE1"/>
    <w:rsid w:val="00604CB4"/>
    <w:rsid w:val="0060644A"/>
    <w:rsid w:val="0060647C"/>
    <w:rsid w:val="0060684B"/>
    <w:rsid w:val="00606983"/>
    <w:rsid w:val="00606C56"/>
    <w:rsid w:val="00606DD9"/>
    <w:rsid w:val="0060787F"/>
    <w:rsid w:val="00607D29"/>
    <w:rsid w:val="00610AAB"/>
    <w:rsid w:val="00610BE0"/>
    <w:rsid w:val="006124E7"/>
    <w:rsid w:val="00612A37"/>
    <w:rsid w:val="00612A97"/>
    <w:rsid w:val="00612B19"/>
    <w:rsid w:val="00612BB3"/>
    <w:rsid w:val="00613C4A"/>
    <w:rsid w:val="00613D9A"/>
    <w:rsid w:val="00615CC3"/>
    <w:rsid w:val="00617175"/>
    <w:rsid w:val="0061725E"/>
    <w:rsid w:val="0061753B"/>
    <w:rsid w:val="006175BB"/>
    <w:rsid w:val="0062042A"/>
    <w:rsid w:val="0062102E"/>
    <w:rsid w:val="006215D4"/>
    <w:rsid w:val="00621810"/>
    <w:rsid w:val="00621A24"/>
    <w:rsid w:val="00622333"/>
    <w:rsid w:val="0062288C"/>
    <w:rsid w:val="00622AFF"/>
    <w:rsid w:val="006230C6"/>
    <w:rsid w:val="0062349D"/>
    <w:rsid w:val="00623BF1"/>
    <w:rsid w:val="00623C14"/>
    <w:rsid w:val="00623F4D"/>
    <w:rsid w:val="00623FF4"/>
    <w:rsid w:val="00624680"/>
    <w:rsid w:val="0062501A"/>
    <w:rsid w:val="0062510B"/>
    <w:rsid w:val="0062539E"/>
    <w:rsid w:val="00625445"/>
    <w:rsid w:val="006254F2"/>
    <w:rsid w:val="006260DC"/>
    <w:rsid w:val="00626135"/>
    <w:rsid w:val="0062635E"/>
    <w:rsid w:val="0062673D"/>
    <w:rsid w:val="0062689E"/>
    <w:rsid w:val="00626F73"/>
    <w:rsid w:val="00627868"/>
    <w:rsid w:val="006312BC"/>
    <w:rsid w:val="006314F2"/>
    <w:rsid w:val="00631A39"/>
    <w:rsid w:val="00631B47"/>
    <w:rsid w:val="0063285D"/>
    <w:rsid w:val="00632B4F"/>
    <w:rsid w:val="00632E27"/>
    <w:rsid w:val="0063345B"/>
    <w:rsid w:val="006334AA"/>
    <w:rsid w:val="006341BA"/>
    <w:rsid w:val="00634723"/>
    <w:rsid w:val="006350FB"/>
    <w:rsid w:val="0063538D"/>
    <w:rsid w:val="00635C09"/>
    <w:rsid w:val="00635E70"/>
    <w:rsid w:val="00637512"/>
    <w:rsid w:val="00640386"/>
    <w:rsid w:val="0064096D"/>
    <w:rsid w:val="00641732"/>
    <w:rsid w:val="00641D0C"/>
    <w:rsid w:val="00643391"/>
    <w:rsid w:val="006435B2"/>
    <w:rsid w:val="00643F1C"/>
    <w:rsid w:val="006442EA"/>
    <w:rsid w:val="00644F69"/>
    <w:rsid w:val="00645660"/>
    <w:rsid w:val="006456C9"/>
    <w:rsid w:val="00645940"/>
    <w:rsid w:val="00645A0C"/>
    <w:rsid w:val="00645E16"/>
    <w:rsid w:val="00646874"/>
    <w:rsid w:val="006472D1"/>
    <w:rsid w:val="00647615"/>
    <w:rsid w:val="00650770"/>
    <w:rsid w:val="00650CB8"/>
    <w:rsid w:val="00651343"/>
    <w:rsid w:val="006517A8"/>
    <w:rsid w:val="00652194"/>
    <w:rsid w:val="0065286E"/>
    <w:rsid w:val="00652ECC"/>
    <w:rsid w:val="00653059"/>
    <w:rsid w:val="00653322"/>
    <w:rsid w:val="00653F39"/>
    <w:rsid w:val="00656075"/>
    <w:rsid w:val="006562EE"/>
    <w:rsid w:val="006568C3"/>
    <w:rsid w:val="00657A1F"/>
    <w:rsid w:val="00657AAC"/>
    <w:rsid w:val="00657CCA"/>
    <w:rsid w:val="00657DC1"/>
    <w:rsid w:val="00657E4A"/>
    <w:rsid w:val="0066026F"/>
    <w:rsid w:val="00660876"/>
    <w:rsid w:val="00660B42"/>
    <w:rsid w:val="0066105F"/>
    <w:rsid w:val="00661FA2"/>
    <w:rsid w:val="00662232"/>
    <w:rsid w:val="00662ACD"/>
    <w:rsid w:val="00662DEF"/>
    <w:rsid w:val="00663A93"/>
    <w:rsid w:val="00663CBF"/>
    <w:rsid w:val="00664285"/>
    <w:rsid w:val="00664592"/>
    <w:rsid w:val="006645F7"/>
    <w:rsid w:val="0066499E"/>
    <w:rsid w:val="00665173"/>
    <w:rsid w:val="006653AE"/>
    <w:rsid w:val="00666F4F"/>
    <w:rsid w:val="006672CA"/>
    <w:rsid w:val="00667721"/>
    <w:rsid w:val="00667DC9"/>
    <w:rsid w:val="0067126A"/>
    <w:rsid w:val="00671776"/>
    <w:rsid w:val="00671B3D"/>
    <w:rsid w:val="00671E86"/>
    <w:rsid w:val="006724A5"/>
    <w:rsid w:val="00672AAE"/>
    <w:rsid w:val="00672CB1"/>
    <w:rsid w:val="006734A9"/>
    <w:rsid w:val="0067350E"/>
    <w:rsid w:val="00673776"/>
    <w:rsid w:val="00673BE8"/>
    <w:rsid w:val="00673D06"/>
    <w:rsid w:val="00673E44"/>
    <w:rsid w:val="006741AE"/>
    <w:rsid w:val="0067425C"/>
    <w:rsid w:val="00674311"/>
    <w:rsid w:val="00674715"/>
    <w:rsid w:val="00674920"/>
    <w:rsid w:val="00674991"/>
    <w:rsid w:val="00674B80"/>
    <w:rsid w:val="00675F52"/>
    <w:rsid w:val="006761DB"/>
    <w:rsid w:val="00676B85"/>
    <w:rsid w:val="00676CFD"/>
    <w:rsid w:val="00676ECB"/>
    <w:rsid w:val="006774DD"/>
    <w:rsid w:val="00677AE8"/>
    <w:rsid w:val="00680BF9"/>
    <w:rsid w:val="00680F7F"/>
    <w:rsid w:val="00681966"/>
    <w:rsid w:val="00681C0F"/>
    <w:rsid w:val="00682427"/>
    <w:rsid w:val="00682AA9"/>
    <w:rsid w:val="00683CBC"/>
    <w:rsid w:val="0068513A"/>
    <w:rsid w:val="00685488"/>
    <w:rsid w:val="00686186"/>
    <w:rsid w:val="00686502"/>
    <w:rsid w:val="006865E4"/>
    <w:rsid w:val="006865F6"/>
    <w:rsid w:val="006869CD"/>
    <w:rsid w:val="00686AE9"/>
    <w:rsid w:val="00686FE9"/>
    <w:rsid w:val="00687BBB"/>
    <w:rsid w:val="00690413"/>
    <w:rsid w:val="00690CE3"/>
    <w:rsid w:val="00690D6B"/>
    <w:rsid w:val="00691173"/>
    <w:rsid w:val="00691392"/>
    <w:rsid w:val="0069164D"/>
    <w:rsid w:val="00691AC7"/>
    <w:rsid w:val="00691C76"/>
    <w:rsid w:val="00691F0D"/>
    <w:rsid w:val="006926AE"/>
    <w:rsid w:val="00692C75"/>
    <w:rsid w:val="006930CF"/>
    <w:rsid w:val="00693924"/>
    <w:rsid w:val="00694906"/>
    <w:rsid w:val="006960DB"/>
    <w:rsid w:val="00696732"/>
    <w:rsid w:val="00696A43"/>
    <w:rsid w:val="00696FDA"/>
    <w:rsid w:val="006979C6"/>
    <w:rsid w:val="006A0D4F"/>
    <w:rsid w:val="006A1071"/>
    <w:rsid w:val="006A116D"/>
    <w:rsid w:val="006A14BB"/>
    <w:rsid w:val="006A19E3"/>
    <w:rsid w:val="006A1D5F"/>
    <w:rsid w:val="006A2521"/>
    <w:rsid w:val="006A2EA5"/>
    <w:rsid w:val="006A34A7"/>
    <w:rsid w:val="006A41A9"/>
    <w:rsid w:val="006A50AD"/>
    <w:rsid w:val="006A52AC"/>
    <w:rsid w:val="006A5839"/>
    <w:rsid w:val="006A61B5"/>
    <w:rsid w:val="006A68BE"/>
    <w:rsid w:val="006A6C85"/>
    <w:rsid w:val="006A6F6A"/>
    <w:rsid w:val="006A788C"/>
    <w:rsid w:val="006A7C3B"/>
    <w:rsid w:val="006B0357"/>
    <w:rsid w:val="006B0C8B"/>
    <w:rsid w:val="006B1B7F"/>
    <w:rsid w:val="006B21CE"/>
    <w:rsid w:val="006B30F4"/>
    <w:rsid w:val="006B32D1"/>
    <w:rsid w:val="006B3E24"/>
    <w:rsid w:val="006B3E50"/>
    <w:rsid w:val="006B498D"/>
    <w:rsid w:val="006B4F3E"/>
    <w:rsid w:val="006B4F7C"/>
    <w:rsid w:val="006B52FD"/>
    <w:rsid w:val="006B56CB"/>
    <w:rsid w:val="006B56ED"/>
    <w:rsid w:val="006B5704"/>
    <w:rsid w:val="006B58B1"/>
    <w:rsid w:val="006B5BB6"/>
    <w:rsid w:val="006B6173"/>
    <w:rsid w:val="006B694D"/>
    <w:rsid w:val="006B6EF4"/>
    <w:rsid w:val="006B75D3"/>
    <w:rsid w:val="006C024F"/>
    <w:rsid w:val="006C03DD"/>
    <w:rsid w:val="006C081C"/>
    <w:rsid w:val="006C1506"/>
    <w:rsid w:val="006C16C2"/>
    <w:rsid w:val="006C1F8D"/>
    <w:rsid w:val="006C24BB"/>
    <w:rsid w:val="006C39D8"/>
    <w:rsid w:val="006C4494"/>
    <w:rsid w:val="006C4573"/>
    <w:rsid w:val="006C5166"/>
    <w:rsid w:val="006C5882"/>
    <w:rsid w:val="006C5E2F"/>
    <w:rsid w:val="006C5F56"/>
    <w:rsid w:val="006C6A8C"/>
    <w:rsid w:val="006C731E"/>
    <w:rsid w:val="006C73E4"/>
    <w:rsid w:val="006C7FA1"/>
    <w:rsid w:val="006D0660"/>
    <w:rsid w:val="006D097D"/>
    <w:rsid w:val="006D0B94"/>
    <w:rsid w:val="006D112B"/>
    <w:rsid w:val="006D12FA"/>
    <w:rsid w:val="006D2303"/>
    <w:rsid w:val="006D259B"/>
    <w:rsid w:val="006D2650"/>
    <w:rsid w:val="006D2E76"/>
    <w:rsid w:val="006D30DB"/>
    <w:rsid w:val="006D325C"/>
    <w:rsid w:val="006D37BE"/>
    <w:rsid w:val="006D38D4"/>
    <w:rsid w:val="006D47F2"/>
    <w:rsid w:val="006D4897"/>
    <w:rsid w:val="006D4AA3"/>
    <w:rsid w:val="006D5234"/>
    <w:rsid w:val="006D6178"/>
    <w:rsid w:val="006D61D1"/>
    <w:rsid w:val="006D669F"/>
    <w:rsid w:val="006D6FEA"/>
    <w:rsid w:val="006E01AB"/>
    <w:rsid w:val="006E01D5"/>
    <w:rsid w:val="006E0FDF"/>
    <w:rsid w:val="006E1663"/>
    <w:rsid w:val="006E2211"/>
    <w:rsid w:val="006E36CF"/>
    <w:rsid w:val="006E389F"/>
    <w:rsid w:val="006E38A3"/>
    <w:rsid w:val="006E3B98"/>
    <w:rsid w:val="006E4EF6"/>
    <w:rsid w:val="006E4F6A"/>
    <w:rsid w:val="006E50EC"/>
    <w:rsid w:val="006E5484"/>
    <w:rsid w:val="006E589E"/>
    <w:rsid w:val="006E62EE"/>
    <w:rsid w:val="006E7352"/>
    <w:rsid w:val="006E73F9"/>
    <w:rsid w:val="006F004B"/>
    <w:rsid w:val="006F0231"/>
    <w:rsid w:val="006F033D"/>
    <w:rsid w:val="006F0355"/>
    <w:rsid w:val="006F0760"/>
    <w:rsid w:val="006F09FD"/>
    <w:rsid w:val="006F2B3E"/>
    <w:rsid w:val="006F31D9"/>
    <w:rsid w:val="006F3795"/>
    <w:rsid w:val="006F397A"/>
    <w:rsid w:val="006F3A7A"/>
    <w:rsid w:val="006F3C3C"/>
    <w:rsid w:val="006F3EA7"/>
    <w:rsid w:val="006F3F2C"/>
    <w:rsid w:val="006F3FC4"/>
    <w:rsid w:val="006F436E"/>
    <w:rsid w:val="006F468E"/>
    <w:rsid w:val="006F4A6C"/>
    <w:rsid w:val="006F4D37"/>
    <w:rsid w:val="006F4F9E"/>
    <w:rsid w:val="006F53D8"/>
    <w:rsid w:val="006F5DB8"/>
    <w:rsid w:val="006F61E3"/>
    <w:rsid w:val="006F63F1"/>
    <w:rsid w:val="006F678F"/>
    <w:rsid w:val="006F68CC"/>
    <w:rsid w:val="006F693B"/>
    <w:rsid w:val="006F7114"/>
    <w:rsid w:val="007011AD"/>
    <w:rsid w:val="00701725"/>
    <w:rsid w:val="007019AC"/>
    <w:rsid w:val="00702243"/>
    <w:rsid w:val="00702A77"/>
    <w:rsid w:val="00702D96"/>
    <w:rsid w:val="007042A0"/>
    <w:rsid w:val="0070457D"/>
    <w:rsid w:val="00704747"/>
    <w:rsid w:val="007047D4"/>
    <w:rsid w:val="00704894"/>
    <w:rsid w:val="00705DC0"/>
    <w:rsid w:val="00705F3D"/>
    <w:rsid w:val="00706689"/>
    <w:rsid w:val="00706B8D"/>
    <w:rsid w:val="00706D8A"/>
    <w:rsid w:val="00707100"/>
    <w:rsid w:val="00707202"/>
    <w:rsid w:val="007072DF"/>
    <w:rsid w:val="007076DB"/>
    <w:rsid w:val="00707AC7"/>
    <w:rsid w:val="00707FEB"/>
    <w:rsid w:val="00710A38"/>
    <w:rsid w:val="00710DBB"/>
    <w:rsid w:val="00711987"/>
    <w:rsid w:val="00711EB1"/>
    <w:rsid w:val="00712CBE"/>
    <w:rsid w:val="00713459"/>
    <w:rsid w:val="007134BE"/>
    <w:rsid w:val="007137DE"/>
    <w:rsid w:val="0071386F"/>
    <w:rsid w:val="007138E5"/>
    <w:rsid w:val="00713919"/>
    <w:rsid w:val="00713A14"/>
    <w:rsid w:val="00713A7B"/>
    <w:rsid w:val="00714100"/>
    <w:rsid w:val="00714251"/>
    <w:rsid w:val="0071443C"/>
    <w:rsid w:val="0071444E"/>
    <w:rsid w:val="0071560A"/>
    <w:rsid w:val="00715A40"/>
    <w:rsid w:val="00715BDD"/>
    <w:rsid w:val="00716E6F"/>
    <w:rsid w:val="00717287"/>
    <w:rsid w:val="007177B3"/>
    <w:rsid w:val="00717B61"/>
    <w:rsid w:val="00717C59"/>
    <w:rsid w:val="00717CDB"/>
    <w:rsid w:val="00717EB2"/>
    <w:rsid w:val="007203CC"/>
    <w:rsid w:val="00721360"/>
    <w:rsid w:val="007214EA"/>
    <w:rsid w:val="00721AEB"/>
    <w:rsid w:val="00721C25"/>
    <w:rsid w:val="00721E09"/>
    <w:rsid w:val="0072230E"/>
    <w:rsid w:val="00722525"/>
    <w:rsid w:val="0072303A"/>
    <w:rsid w:val="00723B87"/>
    <w:rsid w:val="00723E31"/>
    <w:rsid w:val="00724B7A"/>
    <w:rsid w:val="007256B4"/>
    <w:rsid w:val="00725E9C"/>
    <w:rsid w:val="00726167"/>
    <w:rsid w:val="00726EBE"/>
    <w:rsid w:val="0072794B"/>
    <w:rsid w:val="00727A6F"/>
    <w:rsid w:val="00727C18"/>
    <w:rsid w:val="007300BE"/>
    <w:rsid w:val="0073283B"/>
    <w:rsid w:val="0073346F"/>
    <w:rsid w:val="007338B5"/>
    <w:rsid w:val="00733A3D"/>
    <w:rsid w:val="007340A3"/>
    <w:rsid w:val="00734144"/>
    <w:rsid w:val="00734378"/>
    <w:rsid w:val="00734634"/>
    <w:rsid w:val="00734869"/>
    <w:rsid w:val="00734A9F"/>
    <w:rsid w:val="0073650D"/>
    <w:rsid w:val="00736E1B"/>
    <w:rsid w:val="0073760E"/>
    <w:rsid w:val="00737667"/>
    <w:rsid w:val="00737CAA"/>
    <w:rsid w:val="00740354"/>
    <w:rsid w:val="00740A23"/>
    <w:rsid w:val="00740BCB"/>
    <w:rsid w:val="0074177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FFD"/>
    <w:rsid w:val="00747668"/>
    <w:rsid w:val="0074769A"/>
    <w:rsid w:val="007517C8"/>
    <w:rsid w:val="00751880"/>
    <w:rsid w:val="00751F52"/>
    <w:rsid w:val="00751F5A"/>
    <w:rsid w:val="00752A8E"/>
    <w:rsid w:val="0075306F"/>
    <w:rsid w:val="00753599"/>
    <w:rsid w:val="00753795"/>
    <w:rsid w:val="00753963"/>
    <w:rsid w:val="00753C41"/>
    <w:rsid w:val="007555FD"/>
    <w:rsid w:val="007556FC"/>
    <w:rsid w:val="007559B8"/>
    <w:rsid w:val="00755EEC"/>
    <w:rsid w:val="00755F4E"/>
    <w:rsid w:val="00756A8D"/>
    <w:rsid w:val="0075718A"/>
    <w:rsid w:val="0076023B"/>
    <w:rsid w:val="00760707"/>
    <w:rsid w:val="00760933"/>
    <w:rsid w:val="0076188F"/>
    <w:rsid w:val="00761907"/>
    <w:rsid w:val="00761DF5"/>
    <w:rsid w:val="00761E3D"/>
    <w:rsid w:val="00762124"/>
    <w:rsid w:val="00763A1D"/>
    <w:rsid w:val="00763ACB"/>
    <w:rsid w:val="00764090"/>
    <w:rsid w:val="00764663"/>
    <w:rsid w:val="00764887"/>
    <w:rsid w:val="0076496A"/>
    <w:rsid w:val="00764B95"/>
    <w:rsid w:val="007652EE"/>
    <w:rsid w:val="007657D5"/>
    <w:rsid w:val="0076582D"/>
    <w:rsid w:val="00765DFC"/>
    <w:rsid w:val="0076624E"/>
    <w:rsid w:val="0076637F"/>
    <w:rsid w:val="00766561"/>
    <w:rsid w:val="00767A5B"/>
    <w:rsid w:val="00770448"/>
    <w:rsid w:val="00770B15"/>
    <w:rsid w:val="00771803"/>
    <w:rsid w:val="00771A4E"/>
    <w:rsid w:val="00771DAF"/>
    <w:rsid w:val="00772AEF"/>
    <w:rsid w:val="00772F17"/>
    <w:rsid w:val="007733FB"/>
    <w:rsid w:val="00773D4A"/>
    <w:rsid w:val="0077443D"/>
    <w:rsid w:val="00774689"/>
    <w:rsid w:val="00775950"/>
    <w:rsid w:val="00775E58"/>
    <w:rsid w:val="00776330"/>
    <w:rsid w:val="00776A9E"/>
    <w:rsid w:val="00776E77"/>
    <w:rsid w:val="0077738E"/>
    <w:rsid w:val="00777625"/>
    <w:rsid w:val="0077765E"/>
    <w:rsid w:val="00777817"/>
    <w:rsid w:val="00777DC8"/>
    <w:rsid w:val="00777E21"/>
    <w:rsid w:val="007800AE"/>
    <w:rsid w:val="00780869"/>
    <w:rsid w:val="00780F01"/>
    <w:rsid w:val="0078193F"/>
    <w:rsid w:val="00781B92"/>
    <w:rsid w:val="00781E28"/>
    <w:rsid w:val="00781F69"/>
    <w:rsid w:val="0078220C"/>
    <w:rsid w:val="007825E7"/>
    <w:rsid w:val="00782791"/>
    <w:rsid w:val="00782EE2"/>
    <w:rsid w:val="00783241"/>
    <w:rsid w:val="00783786"/>
    <w:rsid w:val="00783846"/>
    <w:rsid w:val="00784091"/>
    <w:rsid w:val="007845D5"/>
    <w:rsid w:val="0078475C"/>
    <w:rsid w:val="007848F6"/>
    <w:rsid w:val="00786883"/>
    <w:rsid w:val="007868B4"/>
    <w:rsid w:val="00786BD5"/>
    <w:rsid w:val="00786F49"/>
    <w:rsid w:val="00787BF2"/>
    <w:rsid w:val="0079017E"/>
    <w:rsid w:val="00792129"/>
    <w:rsid w:val="0079221C"/>
    <w:rsid w:val="007932E6"/>
    <w:rsid w:val="007935FD"/>
    <w:rsid w:val="00793C47"/>
    <w:rsid w:val="00794065"/>
    <w:rsid w:val="0079418B"/>
    <w:rsid w:val="00794B1F"/>
    <w:rsid w:val="00794C42"/>
    <w:rsid w:val="00794DC8"/>
    <w:rsid w:val="00795BF0"/>
    <w:rsid w:val="00795F74"/>
    <w:rsid w:val="007963AA"/>
    <w:rsid w:val="00796F75"/>
    <w:rsid w:val="007973DF"/>
    <w:rsid w:val="0079766C"/>
    <w:rsid w:val="00797D3A"/>
    <w:rsid w:val="007A0169"/>
    <w:rsid w:val="007A162C"/>
    <w:rsid w:val="007A176F"/>
    <w:rsid w:val="007A25B5"/>
    <w:rsid w:val="007A296C"/>
    <w:rsid w:val="007A2A0A"/>
    <w:rsid w:val="007A323D"/>
    <w:rsid w:val="007A3729"/>
    <w:rsid w:val="007A3C89"/>
    <w:rsid w:val="007A3E73"/>
    <w:rsid w:val="007A3EFE"/>
    <w:rsid w:val="007A43F4"/>
    <w:rsid w:val="007A55B3"/>
    <w:rsid w:val="007A6567"/>
    <w:rsid w:val="007A66EC"/>
    <w:rsid w:val="007A69B7"/>
    <w:rsid w:val="007A6A8B"/>
    <w:rsid w:val="007A6CC7"/>
    <w:rsid w:val="007A74CA"/>
    <w:rsid w:val="007A7A38"/>
    <w:rsid w:val="007B0B10"/>
    <w:rsid w:val="007B1A56"/>
    <w:rsid w:val="007B1DB4"/>
    <w:rsid w:val="007B2482"/>
    <w:rsid w:val="007B3990"/>
    <w:rsid w:val="007B43F1"/>
    <w:rsid w:val="007B4CF6"/>
    <w:rsid w:val="007B4E6D"/>
    <w:rsid w:val="007B4F77"/>
    <w:rsid w:val="007B56CF"/>
    <w:rsid w:val="007B6737"/>
    <w:rsid w:val="007B6A45"/>
    <w:rsid w:val="007B78D1"/>
    <w:rsid w:val="007B7B2E"/>
    <w:rsid w:val="007B7CD7"/>
    <w:rsid w:val="007C02C1"/>
    <w:rsid w:val="007C0340"/>
    <w:rsid w:val="007C0366"/>
    <w:rsid w:val="007C09BB"/>
    <w:rsid w:val="007C15FB"/>
    <w:rsid w:val="007C1692"/>
    <w:rsid w:val="007C17E6"/>
    <w:rsid w:val="007C2520"/>
    <w:rsid w:val="007C2C60"/>
    <w:rsid w:val="007C2DC6"/>
    <w:rsid w:val="007C3247"/>
    <w:rsid w:val="007C460C"/>
    <w:rsid w:val="007C4969"/>
    <w:rsid w:val="007C4B8D"/>
    <w:rsid w:val="007C4C9C"/>
    <w:rsid w:val="007C4DB7"/>
    <w:rsid w:val="007C58DF"/>
    <w:rsid w:val="007C5AC6"/>
    <w:rsid w:val="007C6075"/>
    <w:rsid w:val="007C6396"/>
    <w:rsid w:val="007C6803"/>
    <w:rsid w:val="007C6AE8"/>
    <w:rsid w:val="007C76EC"/>
    <w:rsid w:val="007C7865"/>
    <w:rsid w:val="007D03AB"/>
    <w:rsid w:val="007D06B5"/>
    <w:rsid w:val="007D0874"/>
    <w:rsid w:val="007D0B1A"/>
    <w:rsid w:val="007D0E25"/>
    <w:rsid w:val="007D10CE"/>
    <w:rsid w:val="007D22B6"/>
    <w:rsid w:val="007D2685"/>
    <w:rsid w:val="007D280E"/>
    <w:rsid w:val="007D2D57"/>
    <w:rsid w:val="007D35BE"/>
    <w:rsid w:val="007D4A43"/>
    <w:rsid w:val="007D5095"/>
    <w:rsid w:val="007D74CA"/>
    <w:rsid w:val="007D770E"/>
    <w:rsid w:val="007D787F"/>
    <w:rsid w:val="007D78E9"/>
    <w:rsid w:val="007E0A15"/>
    <w:rsid w:val="007E0AC1"/>
    <w:rsid w:val="007E199C"/>
    <w:rsid w:val="007E1A23"/>
    <w:rsid w:val="007E1CEC"/>
    <w:rsid w:val="007E1CFA"/>
    <w:rsid w:val="007E2260"/>
    <w:rsid w:val="007E2694"/>
    <w:rsid w:val="007E2D3B"/>
    <w:rsid w:val="007E2D70"/>
    <w:rsid w:val="007E2E21"/>
    <w:rsid w:val="007E3E33"/>
    <w:rsid w:val="007E3EDF"/>
    <w:rsid w:val="007E40E6"/>
    <w:rsid w:val="007E48C4"/>
    <w:rsid w:val="007E52D1"/>
    <w:rsid w:val="007E6304"/>
    <w:rsid w:val="007E6A9D"/>
    <w:rsid w:val="007E6C1C"/>
    <w:rsid w:val="007E7CC8"/>
    <w:rsid w:val="007F00FD"/>
    <w:rsid w:val="007F0569"/>
    <w:rsid w:val="007F0EBB"/>
    <w:rsid w:val="007F0F97"/>
    <w:rsid w:val="007F1B37"/>
    <w:rsid w:val="007F1C2A"/>
    <w:rsid w:val="007F2015"/>
    <w:rsid w:val="007F22CA"/>
    <w:rsid w:val="007F2710"/>
    <w:rsid w:val="007F2832"/>
    <w:rsid w:val="007F34C9"/>
    <w:rsid w:val="007F3CFD"/>
    <w:rsid w:val="007F412C"/>
    <w:rsid w:val="007F4633"/>
    <w:rsid w:val="007F46A1"/>
    <w:rsid w:val="007F5BA6"/>
    <w:rsid w:val="007F5F61"/>
    <w:rsid w:val="007F66DB"/>
    <w:rsid w:val="007F6A4B"/>
    <w:rsid w:val="008006CA"/>
    <w:rsid w:val="00800F7F"/>
    <w:rsid w:val="00801DFF"/>
    <w:rsid w:val="008025B7"/>
    <w:rsid w:val="008026AE"/>
    <w:rsid w:val="00802B3C"/>
    <w:rsid w:val="00803750"/>
    <w:rsid w:val="00803877"/>
    <w:rsid w:val="00803919"/>
    <w:rsid w:val="00803AE2"/>
    <w:rsid w:val="00804059"/>
    <w:rsid w:val="00804645"/>
    <w:rsid w:val="00804FD3"/>
    <w:rsid w:val="00805149"/>
    <w:rsid w:val="00805415"/>
    <w:rsid w:val="00805618"/>
    <w:rsid w:val="00805755"/>
    <w:rsid w:val="00805E73"/>
    <w:rsid w:val="008062E4"/>
    <w:rsid w:val="008065CC"/>
    <w:rsid w:val="008105D6"/>
    <w:rsid w:val="008118DA"/>
    <w:rsid w:val="00811D27"/>
    <w:rsid w:val="00811F81"/>
    <w:rsid w:val="0081251C"/>
    <w:rsid w:val="00812A68"/>
    <w:rsid w:val="00812F29"/>
    <w:rsid w:val="00813346"/>
    <w:rsid w:val="008134DE"/>
    <w:rsid w:val="00813B23"/>
    <w:rsid w:val="008141D4"/>
    <w:rsid w:val="008145BF"/>
    <w:rsid w:val="008152FE"/>
    <w:rsid w:val="00815390"/>
    <w:rsid w:val="008154AA"/>
    <w:rsid w:val="00816469"/>
    <w:rsid w:val="0081686C"/>
    <w:rsid w:val="00816966"/>
    <w:rsid w:val="00816B9C"/>
    <w:rsid w:val="00816F5E"/>
    <w:rsid w:val="00817233"/>
    <w:rsid w:val="00817634"/>
    <w:rsid w:val="00820407"/>
    <w:rsid w:val="008206EA"/>
    <w:rsid w:val="008209EF"/>
    <w:rsid w:val="00820B72"/>
    <w:rsid w:val="00820CDE"/>
    <w:rsid w:val="00821284"/>
    <w:rsid w:val="00821F73"/>
    <w:rsid w:val="00822218"/>
    <w:rsid w:val="00822405"/>
    <w:rsid w:val="008224EF"/>
    <w:rsid w:val="0082293C"/>
    <w:rsid w:val="008229D8"/>
    <w:rsid w:val="008233BC"/>
    <w:rsid w:val="00823B5E"/>
    <w:rsid w:val="00823DFE"/>
    <w:rsid w:val="008241D3"/>
    <w:rsid w:val="008248CE"/>
    <w:rsid w:val="00824940"/>
    <w:rsid w:val="00825892"/>
    <w:rsid w:val="0082640F"/>
    <w:rsid w:val="0082665C"/>
    <w:rsid w:val="008269FD"/>
    <w:rsid w:val="0082747B"/>
    <w:rsid w:val="00827506"/>
    <w:rsid w:val="0082788A"/>
    <w:rsid w:val="0083012D"/>
    <w:rsid w:val="00830167"/>
    <w:rsid w:val="0083044D"/>
    <w:rsid w:val="00830479"/>
    <w:rsid w:val="00830CA9"/>
    <w:rsid w:val="00831B8A"/>
    <w:rsid w:val="00831DA8"/>
    <w:rsid w:val="008325AE"/>
    <w:rsid w:val="00832835"/>
    <w:rsid w:val="00832E13"/>
    <w:rsid w:val="00834273"/>
    <w:rsid w:val="00834AAA"/>
    <w:rsid w:val="00835459"/>
    <w:rsid w:val="00835934"/>
    <w:rsid w:val="00835ABE"/>
    <w:rsid w:val="00835D22"/>
    <w:rsid w:val="00836993"/>
    <w:rsid w:val="00836C4F"/>
    <w:rsid w:val="00836F0B"/>
    <w:rsid w:val="008371DE"/>
    <w:rsid w:val="008378CE"/>
    <w:rsid w:val="00837AF3"/>
    <w:rsid w:val="00837BAA"/>
    <w:rsid w:val="00837CB0"/>
    <w:rsid w:val="00840C2B"/>
    <w:rsid w:val="00840F3D"/>
    <w:rsid w:val="00841623"/>
    <w:rsid w:val="00841E29"/>
    <w:rsid w:val="0084332A"/>
    <w:rsid w:val="00843654"/>
    <w:rsid w:val="00843716"/>
    <w:rsid w:val="008438B9"/>
    <w:rsid w:val="00843ABD"/>
    <w:rsid w:val="00843E50"/>
    <w:rsid w:val="0084407C"/>
    <w:rsid w:val="00844324"/>
    <w:rsid w:val="00845317"/>
    <w:rsid w:val="00845706"/>
    <w:rsid w:val="0084574E"/>
    <w:rsid w:val="00845FC9"/>
    <w:rsid w:val="00846AE2"/>
    <w:rsid w:val="00846C6C"/>
    <w:rsid w:val="0084700C"/>
    <w:rsid w:val="008477AF"/>
    <w:rsid w:val="00847EB2"/>
    <w:rsid w:val="00850B44"/>
    <w:rsid w:val="00850C4D"/>
    <w:rsid w:val="00850C65"/>
    <w:rsid w:val="00851802"/>
    <w:rsid w:val="00851AB3"/>
    <w:rsid w:val="008529EE"/>
    <w:rsid w:val="00853406"/>
    <w:rsid w:val="00853A79"/>
    <w:rsid w:val="008546B7"/>
    <w:rsid w:val="00854C72"/>
    <w:rsid w:val="00854E68"/>
    <w:rsid w:val="00855D38"/>
    <w:rsid w:val="00855EBA"/>
    <w:rsid w:val="008563B9"/>
    <w:rsid w:val="008564C4"/>
    <w:rsid w:val="00857253"/>
    <w:rsid w:val="00857B26"/>
    <w:rsid w:val="00857D94"/>
    <w:rsid w:val="00857F9A"/>
    <w:rsid w:val="00860B6E"/>
    <w:rsid w:val="00861401"/>
    <w:rsid w:val="008619D5"/>
    <w:rsid w:val="00861EA1"/>
    <w:rsid w:val="008624E1"/>
    <w:rsid w:val="00862581"/>
    <w:rsid w:val="008626EB"/>
    <w:rsid w:val="00862C75"/>
    <w:rsid w:val="00862E76"/>
    <w:rsid w:val="00863D44"/>
    <w:rsid w:val="00863FF2"/>
    <w:rsid w:val="008643EE"/>
    <w:rsid w:val="008648BF"/>
    <w:rsid w:val="00864B4A"/>
    <w:rsid w:val="00864EAC"/>
    <w:rsid w:val="0086504B"/>
    <w:rsid w:val="00865809"/>
    <w:rsid w:val="008667FE"/>
    <w:rsid w:val="00867686"/>
    <w:rsid w:val="008706C7"/>
    <w:rsid w:val="00870B92"/>
    <w:rsid w:val="008710C4"/>
    <w:rsid w:val="0087110C"/>
    <w:rsid w:val="008712C5"/>
    <w:rsid w:val="00871372"/>
    <w:rsid w:val="00871511"/>
    <w:rsid w:val="00871868"/>
    <w:rsid w:val="00871948"/>
    <w:rsid w:val="00872066"/>
    <w:rsid w:val="00872A88"/>
    <w:rsid w:val="00873838"/>
    <w:rsid w:val="00873A27"/>
    <w:rsid w:val="00873D6B"/>
    <w:rsid w:val="00873E4C"/>
    <w:rsid w:val="008749B6"/>
    <w:rsid w:val="00874B72"/>
    <w:rsid w:val="0087518D"/>
    <w:rsid w:val="00875313"/>
    <w:rsid w:val="00875B7F"/>
    <w:rsid w:val="00875DDC"/>
    <w:rsid w:val="008760A6"/>
    <w:rsid w:val="00876991"/>
    <w:rsid w:val="008775B4"/>
    <w:rsid w:val="008779A0"/>
    <w:rsid w:val="00877A59"/>
    <w:rsid w:val="00877D47"/>
    <w:rsid w:val="00880CF8"/>
    <w:rsid w:val="008810D1"/>
    <w:rsid w:val="00881109"/>
    <w:rsid w:val="0088118B"/>
    <w:rsid w:val="0088224C"/>
    <w:rsid w:val="00882AE5"/>
    <w:rsid w:val="008837D2"/>
    <w:rsid w:val="008844ED"/>
    <w:rsid w:val="0088458B"/>
    <w:rsid w:val="0088483C"/>
    <w:rsid w:val="008859EE"/>
    <w:rsid w:val="00885FD9"/>
    <w:rsid w:val="008860CF"/>
    <w:rsid w:val="0088669F"/>
    <w:rsid w:val="008866DC"/>
    <w:rsid w:val="00886870"/>
    <w:rsid w:val="00886C75"/>
    <w:rsid w:val="00886FF0"/>
    <w:rsid w:val="0088729B"/>
    <w:rsid w:val="0088777A"/>
    <w:rsid w:val="00887A92"/>
    <w:rsid w:val="00890FCC"/>
    <w:rsid w:val="0089108E"/>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258"/>
    <w:rsid w:val="008A2855"/>
    <w:rsid w:val="008A315D"/>
    <w:rsid w:val="008A3184"/>
    <w:rsid w:val="008A3922"/>
    <w:rsid w:val="008A50A7"/>
    <w:rsid w:val="008A5211"/>
    <w:rsid w:val="008A5A48"/>
    <w:rsid w:val="008A6B72"/>
    <w:rsid w:val="008A6E08"/>
    <w:rsid w:val="008A70A6"/>
    <w:rsid w:val="008A732E"/>
    <w:rsid w:val="008A7332"/>
    <w:rsid w:val="008B031A"/>
    <w:rsid w:val="008B043C"/>
    <w:rsid w:val="008B0775"/>
    <w:rsid w:val="008B0A04"/>
    <w:rsid w:val="008B1EEF"/>
    <w:rsid w:val="008B22BA"/>
    <w:rsid w:val="008B2B69"/>
    <w:rsid w:val="008B2C5F"/>
    <w:rsid w:val="008B2D40"/>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39D"/>
    <w:rsid w:val="008B7D49"/>
    <w:rsid w:val="008C0A3E"/>
    <w:rsid w:val="008C0ED5"/>
    <w:rsid w:val="008C19D1"/>
    <w:rsid w:val="008C1BB0"/>
    <w:rsid w:val="008C212A"/>
    <w:rsid w:val="008C2C02"/>
    <w:rsid w:val="008C3976"/>
    <w:rsid w:val="008C43A5"/>
    <w:rsid w:val="008C4500"/>
    <w:rsid w:val="008C5594"/>
    <w:rsid w:val="008C5C76"/>
    <w:rsid w:val="008C6258"/>
    <w:rsid w:val="008C64FE"/>
    <w:rsid w:val="008C6702"/>
    <w:rsid w:val="008C6B78"/>
    <w:rsid w:val="008C6BB1"/>
    <w:rsid w:val="008C6FF6"/>
    <w:rsid w:val="008C6FFF"/>
    <w:rsid w:val="008C712F"/>
    <w:rsid w:val="008D03F1"/>
    <w:rsid w:val="008D050A"/>
    <w:rsid w:val="008D0745"/>
    <w:rsid w:val="008D11A2"/>
    <w:rsid w:val="008D11E2"/>
    <w:rsid w:val="008D14F6"/>
    <w:rsid w:val="008D154E"/>
    <w:rsid w:val="008D263B"/>
    <w:rsid w:val="008D2C5F"/>
    <w:rsid w:val="008D2CE5"/>
    <w:rsid w:val="008D321A"/>
    <w:rsid w:val="008D36B6"/>
    <w:rsid w:val="008D374A"/>
    <w:rsid w:val="008D3BEC"/>
    <w:rsid w:val="008D42CF"/>
    <w:rsid w:val="008D442E"/>
    <w:rsid w:val="008D4535"/>
    <w:rsid w:val="008D467C"/>
    <w:rsid w:val="008D49E8"/>
    <w:rsid w:val="008D4CBE"/>
    <w:rsid w:val="008D5395"/>
    <w:rsid w:val="008D5421"/>
    <w:rsid w:val="008D564C"/>
    <w:rsid w:val="008D5980"/>
    <w:rsid w:val="008D5E69"/>
    <w:rsid w:val="008D6366"/>
    <w:rsid w:val="008D6427"/>
    <w:rsid w:val="008D6E1A"/>
    <w:rsid w:val="008D6F2B"/>
    <w:rsid w:val="008D7445"/>
    <w:rsid w:val="008D779A"/>
    <w:rsid w:val="008D78E3"/>
    <w:rsid w:val="008D7DB3"/>
    <w:rsid w:val="008E062C"/>
    <w:rsid w:val="008E0809"/>
    <w:rsid w:val="008E0A37"/>
    <w:rsid w:val="008E147C"/>
    <w:rsid w:val="008E14CA"/>
    <w:rsid w:val="008E16E9"/>
    <w:rsid w:val="008E1739"/>
    <w:rsid w:val="008E1EEF"/>
    <w:rsid w:val="008E2205"/>
    <w:rsid w:val="008E3AC3"/>
    <w:rsid w:val="008E42B2"/>
    <w:rsid w:val="008E4402"/>
    <w:rsid w:val="008E4EB4"/>
    <w:rsid w:val="008E5A83"/>
    <w:rsid w:val="008E5F90"/>
    <w:rsid w:val="008E65E0"/>
    <w:rsid w:val="008E6B73"/>
    <w:rsid w:val="008E7197"/>
    <w:rsid w:val="008E7AE5"/>
    <w:rsid w:val="008E7B39"/>
    <w:rsid w:val="008E7B47"/>
    <w:rsid w:val="008F026F"/>
    <w:rsid w:val="008F062F"/>
    <w:rsid w:val="008F0815"/>
    <w:rsid w:val="008F08D1"/>
    <w:rsid w:val="008F0CC8"/>
    <w:rsid w:val="008F1625"/>
    <w:rsid w:val="008F1C2C"/>
    <w:rsid w:val="008F1CB6"/>
    <w:rsid w:val="008F1F70"/>
    <w:rsid w:val="008F2521"/>
    <w:rsid w:val="008F31F2"/>
    <w:rsid w:val="008F391C"/>
    <w:rsid w:val="008F3B01"/>
    <w:rsid w:val="008F3C53"/>
    <w:rsid w:val="008F4622"/>
    <w:rsid w:val="008F4AAD"/>
    <w:rsid w:val="008F4AC3"/>
    <w:rsid w:val="008F4EFC"/>
    <w:rsid w:val="008F52E3"/>
    <w:rsid w:val="008F5AD3"/>
    <w:rsid w:val="008F7270"/>
    <w:rsid w:val="0090123F"/>
    <w:rsid w:val="009012EE"/>
    <w:rsid w:val="00901500"/>
    <w:rsid w:val="00901A41"/>
    <w:rsid w:val="00901AAF"/>
    <w:rsid w:val="00902479"/>
    <w:rsid w:val="0090311C"/>
    <w:rsid w:val="0090334D"/>
    <w:rsid w:val="00903775"/>
    <w:rsid w:val="00903887"/>
    <w:rsid w:val="00903C88"/>
    <w:rsid w:val="0090442F"/>
    <w:rsid w:val="0090468D"/>
    <w:rsid w:val="00904BBD"/>
    <w:rsid w:val="00904D7E"/>
    <w:rsid w:val="00904E4D"/>
    <w:rsid w:val="009054CA"/>
    <w:rsid w:val="00905CA9"/>
    <w:rsid w:val="00906575"/>
    <w:rsid w:val="00907952"/>
    <w:rsid w:val="00907BA1"/>
    <w:rsid w:val="00907F4B"/>
    <w:rsid w:val="00910643"/>
    <w:rsid w:val="00910BB4"/>
    <w:rsid w:val="00911137"/>
    <w:rsid w:val="009114EF"/>
    <w:rsid w:val="00911DAF"/>
    <w:rsid w:val="00911F0F"/>
    <w:rsid w:val="009120A4"/>
    <w:rsid w:val="009121A2"/>
    <w:rsid w:val="0091319C"/>
    <w:rsid w:val="0091354D"/>
    <w:rsid w:val="009137DD"/>
    <w:rsid w:val="00913B45"/>
    <w:rsid w:val="009141FB"/>
    <w:rsid w:val="00914213"/>
    <w:rsid w:val="00914616"/>
    <w:rsid w:val="00914CE7"/>
    <w:rsid w:val="00916552"/>
    <w:rsid w:val="009165C4"/>
    <w:rsid w:val="00916BC2"/>
    <w:rsid w:val="00916C39"/>
    <w:rsid w:val="00917171"/>
    <w:rsid w:val="009176E9"/>
    <w:rsid w:val="00917D90"/>
    <w:rsid w:val="00920182"/>
    <w:rsid w:val="00920489"/>
    <w:rsid w:val="00920515"/>
    <w:rsid w:val="009210ED"/>
    <w:rsid w:val="00921720"/>
    <w:rsid w:val="00921EC6"/>
    <w:rsid w:val="00923A1D"/>
    <w:rsid w:val="009245C8"/>
    <w:rsid w:val="00925C77"/>
    <w:rsid w:val="009261B1"/>
    <w:rsid w:val="00926C1A"/>
    <w:rsid w:val="0092713E"/>
    <w:rsid w:val="0092789C"/>
    <w:rsid w:val="00927EC5"/>
    <w:rsid w:val="00927F50"/>
    <w:rsid w:val="00930514"/>
    <w:rsid w:val="00930E50"/>
    <w:rsid w:val="0093128C"/>
    <w:rsid w:val="00931B19"/>
    <w:rsid w:val="009320A3"/>
    <w:rsid w:val="00932706"/>
    <w:rsid w:val="00932902"/>
    <w:rsid w:val="00932CCB"/>
    <w:rsid w:val="0093348E"/>
    <w:rsid w:val="009336C2"/>
    <w:rsid w:val="00933D65"/>
    <w:rsid w:val="00933EF9"/>
    <w:rsid w:val="00935378"/>
    <w:rsid w:val="00935408"/>
    <w:rsid w:val="00935E5D"/>
    <w:rsid w:val="009360BD"/>
    <w:rsid w:val="00936696"/>
    <w:rsid w:val="00936DE8"/>
    <w:rsid w:val="0093702B"/>
    <w:rsid w:val="0093711A"/>
    <w:rsid w:val="009374D6"/>
    <w:rsid w:val="00937989"/>
    <w:rsid w:val="00937DB9"/>
    <w:rsid w:val="00940231"/>
    <w:rsid w:val="00940354"/>
    <w:rsid w:val="0094049F"/>
    <w:rsid w:val="0094092F"/>
    <w:rsid w:val="00940B22"/>
    <w:rsid w:val="00940D08"/>
    <w:rsid w:val="00941247"/>
    <w:rsid w:val="009419ED"/>
    <w:rsid w:val="00941B71"/>
    <w:rsid w:val="0094240B"/>
    <w:rsid w:val="009429F0"/>
    <w:rsid w:val="00943947"/>
    <w:rsid w:val="0094448B"/>
    <w:rsid w:val="009446B2"/>
    <w:rsid w:val="009456C3"/>
    <w:rsid w:val="00946054"/>
    <w:rsid w:val="00946CBC"/>
    <w:rsid w:val="00947E07"/>
    <w:rsid w:val="00950265"/>
    <w:rsid w:val="009502FB"/>
    <w:rsid w:val="0095057F"/>
    <w:rsid w:val="0095164A"/>
    <w:rsid w:val="0095180D"/>
    <w:rsid w:val="00951AF8"/>
    <w:rsid w:val="009532AA"/>
    <w:rsid w:val="0095347B"/>
    <w:rsid w:val="00953506"/>
    <w:rsid w:val="00953638"/>
    <w:rsid w:val="009539BF"/>
    <w:rsid w:val="00954708"/>
    <w:rsid w:val="00954725"/>
    <w:rsid w:val="00954919"/>
    <w:rsid w:val="00954BE7"/>
    <w:rsid w:val="00954DA6"/>
    <w:rsid w:val="00955D08"/>
    <w:rsid w:val="00956605"/>
    <w:rsid w:val="0095673F"/>
    <w:rsid w:val="00956974"/>
    <w:rsid w:val="00956A2D"/>
    <w:rsid w:val="00956BBD"/>
    <w:rsid w:val="00956E3F"/>
    <w:rsid w:val="0095707D"/>
    <w:rsid w:val="00957123"/>
    <w:rsid w:val="009578B4"/>
    <w:rsid w:val="00957B27"/>
    <w:rsid w:val="00957B43"/>
    <w:rsid w:val="00960A7E"/>
    <w:rsid w:val="00960E75"/>
    <w:rsid w:val="00961D38"/>
    <w:rsid w:val="00962275"/>
    <w:rsid w:val="009624C2"/>
    <w:rsid w:val="00962883"/>
    <w:rsid w:val="009643DF"/>
    <w:rsid w:val="00964640"/>
    <w:rsid w:val="00964867"/>
    <w:rsid w:val="00964F46"/>
    <w:rsid w:val="0096535B"/>
    <w:rsid w:val="00965470"/>
    <w:rsid w:val="009656B2"/>
    <w:rsid w:val="009662B8"/>
    <w:rsid w:val="0096633B"/>
    <w:rsid w:val="0096694C"/>
    <w:rsid w:val="00967136"/>
    <w:rsid w:val="009675A0"/>
    <w:rsid w:val="0097083D"/>
    <w:rsid w:val="009708BD"/>
    <w:rsid w:val="00970983"/>
    <w:rsid w:val="00970AA6"/>
    <w:rsid w:val="00970FD3"/>
    <w:rsid w:val="009714B9"/>
    <w:rsid w:val="00972D85"/>
    <w:rsid w:val="00972DE2"/>
    <w:rsid w:val="00972EBB"/>
    <w:rsid w:val="00973187"/>
    <w:rsid w:val="009731B5"/>
    <w:rsid w:val="009740FB"/>
    <w:rsid w:val="009750A4"/>
    <w:rsid w:val="009768DB"/>
    <w:rsid w:val="00976C36"/>
    <w:rsid w:val="00976D24"/>
    <w:rsid w:val="009775C9"/>
    <w:rsid w:val="00977ACE"/>
    <w:rsid w:val="00977C87"/>
    <w:rsid w:val="00977E12"/>
    <w:rsid w:val="00977FD2"/>
    <w:rsid w:val="00977FE2"/>
    <w:rsid w:val="00980745"/>
    <w:rsid w:val="00980C4D"/>
    <w:rsid w:val="0098127B"/>
    <w:rsid w:val="009816C8"/>
    <w:rsid w:val="0098173B"/>
    <w:rsid w:val="00981C2E"/>
    <w:rsid w:val="00981FFA"/>
    <w:rsid w:val="009821B1"/>
    <w:rsid w:val="00983502"/>
    <w:rsid w:val="00983933"/>
    <w:rsid w:val="009843E3"/>
    <w:rsid w:val="009844CB"/>
    <w:rsid w:val="00984689"/>
    <w:rsid w:val="00984FB3"/>
    <w:rsid w:val="00985C94"/>
    <w:rsid w:val="00985D46"/>
    <w:rsid w:val="0098660E"/>
    <w:rsid w:val="00987B30"/>
    <w:rsid w:val="00987E7A"/>
    <w:rsid w:val="009908DA"/>
    <w:rsid w:val="00990D73"/>
    <w:rsid w:val="0099199E"/>
    <w:rsid w:val="00991DCA"/>
    <w:rsid w:val="009937B2"/>
    <w:rsid w:val="00993A91"/>
    <w:rsid w:val="00993D4B"/>
    <w:rsid w:val="00994D00"/>
    <w:rsid w:val="0099509B"/>
    <w:rsid w:val="00995B8D"/>
    <w:rsid w:val="00996368"/>
    <w:rsid w:val="00997C8B"/>
    <w:rsid w:val="009A01DD"/>
    <w:rsid w:val="009A0435"/>
    <w:rsid w:val="009A0D84"/>
    <w:rsid w:val="009A107F"/>
    <w:rsid w:val="009A181E"/>
    <w:rsid w:val="009A19F1"/>
    <w:rsid w:val="009A353E"/>
    <w:rsid w:val="009A360E"/>
    <w:rsid w:val="009A388B"/>
    <w:rsid w:val="009A4356"/>
    <w:rsid w:val="009A453E"/>
    <w:rsid w:val="009A4542"/>
    <w:rsid w:val="009A494F"/>
    <w:rsid w:val="009A506C"/>
    <w:rsid w:val="009A6066"/>
    <w:rsid w:val="009A6922"/>
    <w:rsid w:val="009A6CBA"/>
    <w:rsid w:val="009A71FC"/>
    <w:rsid w:val="009A7258"/>
    <w:rsid w:val="009A7A41"/>
    <w:rsid w:val="009A7AE8"/>
    <w:rsid w:val="009A7B5C"/>
    <w:rsid w:val="009B0D99"/>
    <w:rsid w:val="009B1213"/>
    <w:rsid w:val="009B14D9"/>
    <w:rsid w:val="009B160F"/>
    <w:rsid w:val="009B1F9A"/>
    <w:rsid w:val="009B209E"/>
    <w:rsid w:val="009B23C1"/>
    <w:rsid w:val="009B29CA"/>
    <w:rsid w:val="009B2A29"/>
    <w:rsid w:val="009B3244"/>
    <w:rsid w:val="009B32B8"/>
    <w:rsid w:val="009B342E"/>
    <w:rsid w:val="009B3D08"/>
    <w:rsid w:val="009B427D"/>
    <w:rsid w:val="009B4379"/>
    <w:rsid w:val="009B5447"/>
    <w:rsid w:val="009B5A02"/>
    <w:rsid w:val="009B5A4F"/>
    <w:rsid w:val="009B65F8"/>
    <w:rsid w:val="009C0242"/>
    <w:rsid w:val="009C03C6"/>
    <w:rsid w:val="009C0467"/>
    <w:rsid w:val="009C0803"/>
    <w:rsid w:val="009C09C1"/>
    <w:rsid w:val="009C36EC"/>
    <w:rsid w:val="009C40DA"/>
    <w:rsid w:val="009C42E2"/>
    <w:rsid w:val="009C58F0"/>
    <w:rsid w:val="009C65A1"/>
    <w:rsid w:val="009C68A2"/>
    <w:rsid w:val="009C6E14"/>
    <w:rsid w:val="009C6E74"/>
    <w:rsid w:val="009C747A"/>
    <w:rsid w:val="009C7CF9"/>
    <w:rsid w:val="009D0786"/>
    <w:rsid w:val="009D0B3E"/>
    <w:rsid w:val="009D0BCC"/>
    <w:rsid w:val="009D0EEC"/>
    <w:rsid w:val="009D1699"/>
    <w:rsid w:val="009D185A"/>
    <w:rsid w:val="009D1C42"/>
    <w:rsid w:val="009D1E10"/>
    <w:rsid w:val="009D424A"/>
    <w:rsid w:val="009D4382"/>
    <w:rsid w:val="009D43B5"/>
    <w:rsid w:val="009D4633"/>
    <w:rsid w:val="009D4E0F"/>
    <w:rsid w:val="009D5511"/>
    <w:rsid w:val="009D57EE"/>
    <w:rsid w:val="009D5BA1"/>
    <w:rsid w:val="009D607D"/>
    <w:rsid w:val="009D6D2D"/>
    <w:rsid w:val="009D6E29"/>
    <w:rsid w:val="009D7912"/>
    <w:rsid w:val="009D7D6C"/>
    <w:rsid w:val="009E2C26"/>
    <w:rsid w:val="009E3135"/>
    <w:rsid w:val="009E3955"/>
    <w:rsid w:val="009E3F52"/>
    <w:rsid w:val="009E42EA"/>
    <w:rsid w:val="009E4A75"/>
    <w:rsid w:val="009E4C06"/>
    <w:rsid w:val="009E56B9"/>
    <w:rsid w:val="009E56F8"/>
    <w:rsid w:val="009E5BEC"/>
    <w:rsid w:val="009E609E"/>
    <w:rsid w:val="009E611B"/>
    <w:rsid w:val="009E636C"/>
    <w:rsid w:val="009E68F2"/>
    <w:rsid w:val="009E6FAA"/>
    <w:rsid w:val="009E7018"/>
    <w:rsid w:val="009E7B25"/>
    <w:rsid w:val="009F01F7"/>
    <w:rsid w:val="009F04A7"/>
    <w:rsid w:val="009F08F2"/>
    <w:rsid w:val="009F0C82"/>
    <w:rsid w:val="009F171B"/>
    <w:rsid w:val="009F1BB3"/>
    <w:rsid w:val="009F27BC"/>
    <w:rsid w:val="009F2B69"/>
    <w:rsid w:val="009F334A"/>
    <w:rsid w:val="009F39A7"/>
    <w:rsid w:val="009F3A43"/>
    <w:rsid w:val="009F40B5"/>
    <w:rsid w:val="009F488F"/>
    <w:rsid w:val="009F4C33"/>
    <w:rsid w:val="009F4F48"/>
    <w:rsid w:val="009F4F9C"/>
    <w:rsid w:val="009F59F2"/>
    <w:rsid w:val="009F6066"/>
    <w:rsid w:val="009F62D3"/>
    <w:rsid w:val="009F64DE"/>
    <w:rsid w:val="009F6B9E"/>
    <w:rsid w:val="009F6D20"/>
    <w:rsid w:val="009F6D26"/>
    <w:rsid w:val="009F7CAC"/>
    <w:rsid w:val="00A00B9C"/>
    <w:rsid w:val="00A00C16"/>
    <w:rsid w:val="00A013D7"/>
    <w:rsid w:val="00A01845"/>
    <w:rsid w:val="00A01D9A"/>
    <w:rsid w:val="00A023C6"/>
    <w:rsid w:val="00A0249D"/>
    <w:rsid w:val="00A0293A"/>
    <w:rsid w:val="00A03414"/>
    <w:rsid w:val="00A0420B"/>
    <w:rsid w:val="00A04546"/>
    <w:rsid w:val="00A04685"/>
    <w:rsid w:val="00A047B6"/>
    <w:rsid w:val="00A054E3"/>
    <w:rsid w:val="00A05B9E"/>
    <w:rsid w:val="00A05C1D"/>
    <w:rsid w:val="00A0609E"/>
    <w:rsid w:val="00A06DEB"/>
    <w:rsid w:val="00A06F4D"/>
    <w:rsid w:val="00A07B8A"/>
    <w:rsid w:val="00A1054B"/>
    <w:rsid w:val="00A11210"/>
    <w:rsid w:val="00A11853"/>
    <w:rsid w:val="00A126D0"/>
    <w:rsid w:val="00A12B4F"/>
    <w:rsid w:val="00A12CF2"/>
    <w:rsid w:val="00A13759"/>
    <w:rsid w:val="00A14213"/>
    <w:rsid w:val="00A14561"/>
    <w:rsid w:val="00A1499D"/>
    <w:rsid w:val="00A14CB3"/>
    <w:rsid w:val="00A14E3E"/>
    <w:rsid w:val="00A153F2"/>
    <w:rsid w:val="00A15464"/>
    <w:rsid w:val="00A166FA"/>
    <w:rsid w:val="00A16DB6"/>
    <w:rsid w:val="00A16E56"/>
    <w:rsid w:val="00A16F49"/>
    <w:rsid w:val="00A17079"/>
    <w:rsid w:val="00A17380"/>
    <w:rsid w:val="00A173A5"/>
    <w:rsid w:val="00A175A3"/>
    <w:rsid w:val="00A20319"/>
    <w:rsid w:val="00A20479"/>
    <w:rsid w:val="00A20BAC"/>
    <w:rsid w:val="00A20D4A"/>
    <w:rsid w:val="00A214D4"/>
    <w:rsid w:val="00A216AC"/>
    <w:rsid w:val="00A21C9B"/>
    <w:rsid w:val="00A21DF6"/>
    <w:rsid w:val="00A21EE3"/>
    <w:rsid w:val="00A22294"/>
    <w:rsid w:val="00A225C7"/>
    <w:rsid w:val="00A22AC3"/>
    <w:rsid w:val="00A22C59"/>
    <w:rsid w:val="00A235C4"/>
    <w:rsid w:val="00A23866"/>
    <w:rsid w:val="00A2432A"/>
    <w:rsid w:val="00A244F6"/>
    <w:rsid w:val="00A247BA"/>
    <w:rsid w:val="00A248F7"/>
    <w:rsid w:val="00A24962"/>
    <w:rsid w:val="00A24E5F"/>
    <w:rsid w:val="00A259EF"/>
    <w:rsid w:val="00A26411"/>
    <w:rsid w:val="00A26BB4"/>
    <w:rsid w:val="00A2707B"/>
    <w:rsid w:val="00A2747F"/>
    <w:rsid w:val="00A274C6"/>
    <w:rsid w:val="00A27B80"/>
    <w:rsid w:val="00A27C10"/>
    <w:rsid w:val="00A30289"/>
    <w:rsid w:val="00A30E0C"/>
    <w:rsid w:val="00A31217"/>
    <w:rsid w:val="00A31820"/>
    <w:rsid w:val="00A31A20"/>
    <w:rsid w:val="00A31AD7"/>
    <w:rsid w:val="00A31C8D"/>
    <w:rsid w:val="00A31EAF"/>
    <w:rsid w:val="00A3331F"/>
    <w:rsid w:val="00A33D5B"/>
    <w:rsid w:val="00A33D62"/>
    <w:rsid w:val="00A342B6"/>
    <w:rsid w:val="00A34383"/>
    <w:rsid w:val="00A35A5B"/>
    <w:rsid w:val="00A366B2"/>
    <w:rsid w:val="00A37B31"/>
    <w:rsid w:val="00A37C54"/>
    <w:rsid w:val="00A37E03"/>
    <w:rsid w:val="00A40051"/>
    <w:rsid w:val="00A41314"/>
    <w:rsid w:val="00A41D6A"/>
    <w:rsid w:val="00A42C70"/>
    <w:rsid w:val="00A43740"/>
    <w:rsid w:val="00A439C2"/>
    <w:rsid w:val="00A43FBD"/>
    <w:rsid w:val="00A4478C"/>
    <w:rsid w:val="00A44955"/>
    <w:rsid w:val="00A44958"/>
    <w:rsid w:val="00A44E8B"/>
    <w:rsid w:val="00A44ECF"/>
    <w:rsid w:val="00A452CE"/>
    <w:rsid w:val="00A4544E"/>
    <w:rsid w:val="00A462AD"/>
    <w:rsid w:val="00A46313"/>
    <w:rsid w:val="00A46395"/>
    <w:rsid w:val="00A46507"/>
    <w:rsid w:val="00A46B46"/>
    <w:rsid w:val="00A46ED2"/>
    <w:rsid w:val="00A47826"/>
    <w:rsid w:val="00A479B2"/>
    <w:rsid w:val="00A47C53"/>
    <w:rsid w:val="00A50954"/>
    <w:rsid w:val="00A50977"/>
    <w:rsid w:val="00A50FB2"/>
    <w:rsid w:val="00A5164A"/>
    <w:rsid w:val="00A51849"/>
    <w:rsid w:val="00A53484"/>
    <w:rsid w:val="00A536BD"/>
    <w:rsid w:val="00A542DA"/>
    <w:rsid w:val="00A54427"/>
    <w:rsid w:val="00A54507"/>
    <w:rsid w:val="00A54870"/>
    <w:rsid w:val="00A54DD2"/>
    <w:rsid w:val="00A55164"/>
    <w:rsid w:val="00A5525F"/>
    <w:rsid w:val="00A552C0"/>
    <w:rsid w:val="00A55943"/>
    <w:rsid w:val="00A55DAE"/>
    <w:rsid w:val="00A56114"/>
    <w:rsid w:val="00A562B7"/>
    <w:rsid w:val="00A562D5"/>
    <w:rsid w:val="00A56333"/>
    <w:rsid w:val="00A5637E"/>
    <w:rsid w:val="00A563A5"/>
    <w:rsid w:val="00A56D01"/>
    <w:rsid w:val="00A60E98"/>
    <w:rsid w:val="00A610C5"/>
    <w:rsid w:val="00A61895"/>
    <w:rsid w:val="00A61C9C"/>
    <w:rsid w:val="00A61EC2"/>
    <w:rsid w:val="00A62827"/>
    <w:rsid w:val="00A63919"/>
    <w:rsid w:val="00A64576"/>
    <w:rsid w:val="00A65222"/>
    <w:rsid w:val="00A655B8"/>
    <w:rsid w:val="00A65D0B"/>
    <w:rsid w:val="00A65EE1"/>
    <w:rsid w:val="00A66163"/>
    <w:rsid w:val="00A66D9B"/>
    <w:rsid w:val="00A66F7C"/>
    <w:rsid w:val="00A676FE"/>
    <w:rsid w:val="00A67719"/>
    <w:rsid w:val="00A67A5B"/>
    <w:rsid w:val="00A702AA"/>
    <w:rsid w:val="00A704C4"/>
    <w:rsid w:val="00A70541"/>
    <w:rsid w:val="00A70AAC"/>
    <w:rsid w:val="00A70AAD"/>
    <w:rsid w:val="00A70C44"/>
    <w:rsid w:val="00A70DC7"/>
    <w:rsid w:val="00A70F5F"/>
    <w:rsid w:val="00A70FD4"/>
    <w:rsid w:val="00A71002"/>
    <w:rsid w:val="00A716D1"/>
    <w:rsid w:val="00A72025"/>
    <w:rsid w:val="00A72AA9"/>
    <w:rsid w:val="00A7320E"/>
    <w:rsid w:val="00A7323E"/>
    <w:rsid w:val="00A73821"/>
    <w:rsid w:val="00A739BA"/>
    <w:rsid w:val="00A73D39"/>
    <w:rsid w:val="00A74FE7"/>
    <w:rsid w:val="00A7577B"/>
    <w:rsid w:val="00A77046"/>
    <w:rsid w:val="00A80ABC"/>
    <w:rsid w:val="00A81C99"/>
    <w:rsid w:val="00A81D7A"/>
    <w:rsid w:val="00A82514"/>
    <w:rsid w:val="00A82993"/>
    <w:rsid w:val="00A833EB"/>
    <w:rsid w:val="00A83472"/>
    <w:rsid w:val="00A83B0B"/>
    <w:rsid w:val="00A83FA3"/>
    <w:rsid w:val="00A841ED"/>
    <w:rsid w:val="00A846EC"/>
    <w:rsid w:val="00A847D7"/>
    <w:rsid w:val="00A84F46"/>
    <w:rsid w:val="00A84FA7"/>
    <w:rsid w:val="00A851FE"/>
    <w:rsid w:val="00A8528E"/>
    <w:rsid w:val="00A85E68"/>
    <w:rsid w:val="00A9099B"/>
    <w:rsid w:val="00A90D61"/>
    <w:rsid w:val="00A910F9"/>
    <w:rsid w:val="00A92410"/>
    <w:rsid w:val="00A925AA"/>
    <w:rsid w:val="00A92B8B"/>
    <w:rsid w:val="00A92E0A"/>
    <w:rsid w:val="00A933D2"/>
    <w:rsid w:val="00A93442"/>
    <w:rsid w:val="00A93D79"/>
    <w:rsid w:val="00A94A5C"/>
    <w:rsid w:val="00A95595"/>
    <w:rsid w:val="00A95728"/>
    <w:rsid w:val="00A96674"/>
    <w:rsid w:val="00A96F80"/>
    <w:rsid w:val="00A96FDB"/>
    <w:rsid w:val="00A97766"/>
    <w:rsid w:val="00A97863"/>
    <w:rsid w:val="00A97969"/>
    <w:rsid w:val="00AA050A"/>
    <w:rsid w:val="00AA0C57"/>
    <w:rsid w:val="00AA1CD7"/>
    <w:rsid w:val="00AA2D03"/>
    <w:rsid w:val="00AA31DA"/>
    <w:rsid w:val="00AA33A1"/>
    <w:rsid w:val="00AA3D3A"/>
    <w:rsid w:val="00AA440D"/>
    <w:rsid w:val="00AA48D6"/>
    <w:rsid w:val="00AA4ABB"/>
    <w:rsid w:val="00AA4AC0"/>
    <w:rsid w:val="00AA4F29"/>
    <w:rsid w:val="00AA576C"/>
    <w:rsid w:val="00AA5E4A"/>
    <w:rsid w:val="00AA6F11"/>
    <w:rsid w:val="00AA7A18"/>
    <w:rsid w:val="00AB05D7"/>
    <w:rsid w:val="00AB0E46"/>
    <w:rsid w:val="00AB1C6F"/>
    <w:rsid w:val="00AB209F"/>
    <w:rsid w:val="00AB2139"/>
    <w:rsid w:val="00AB21FC"/>
    <w:rsid w:val="00AB2418"/>
    <w:rsid w:val="00AB2DF1"/>
    <w:rsid w:val="00AB2E74"/>
    <w:rsid w:val="00AB31CB"/>
    <w:rsid w:val="00AB3ADE"/>
    <w:rsid w:val="00AB3D05"/>
    <w:rsid w:val="00AB3E84"/>
    <w:rsid w:val="00AB4577"/>
    <w:rsid w:val="00AB4671"/>
    <w:rsid w:val="00AB4728"/>
    <w:rsid w:val="00AB47D7"/>
    <w:rsid w:val="00AB495F"/>
    <w:rsid w:val="00AB4D5D"/>
    <w:rsid w:val="00AB5028"/>
    <w:rsid w:val="00AB5509"/>
    <w:rsid w:val="00AB57DF"/>
    <w:rsid w:val="00AB6861"/>
    <w:rsid w:val="00AB6B94"/>
    <w:rsid w:val="00AB7AD7"/>
    <w:rsid w:val="00AB7FF6"/>
    <w:rsid w:val="00AC05AF"/>
    <w:rsid w:val="00AC10E1"/>
    <w:rsid w:val="00AC1A86"/>
    <w:rsid w:val="00AC1AD5"/>
    <w:rsid w:val="00AC1DAF"/>
    <w:rsid w:val="00AC2A07"/>
    <w:rsid w:val="00AC2C2F"/>
    <w:rsid w:val="00AC363A"/>
    <w:rsid w:val="00AC44AE"/>
    <w:rsid w:val="00AC4810"/>
    <w:rsid w:val="00AC4A30"/>
    <w:rsid w:val="00AC4E11"/>
    <w:rsid w:val="00AC4FEA"/>
    <w:rsid w:val="00AC506B"/>
    <w:rsid w:val="00AC51BE"/>
    <w:rsid w:val="00AC5301"/>
    <w:rsid w:val="00AC6647"/>
    <w:rsid w:val="00AC6E4C"/>
    <w:rsid w:val="00AC7BB7"/>
    <w:rsid w:val="00AC7BF9"/>
    <w:rsid w:val="00AC7F16"/>
    <w:rsid w:val="00AD0A5D"/>
    <w:rsid w:val="00AD18A4"/>
    <w:rsid w:val="00AD20BB"/>
    <w:rsid w:val="00AD2AD5"/>
    <w:rsid w:val="00AD2B30"/>
    <w:rsid w:val="00AD2EBB"/>
    <w:rsid w:val="00AD3712"/>
    <w:rsid w:val="00AD40D3"/>
    <w:rsid w:val="00AD429A"/>
    <w:rsid w:val="00AD484C"/>
    <w:rsid w:val="00AD5592"/>
    <w:rsid w:val="00AD5EAA"/>
    <w:rsid w:val="00AD6444"/>
    <w:rsid w:val="00AD6871"/>
    <w:rsid w:val="00AD762B"/>
    <w:rsid w:val="00AD764B"/>
    <w:rsid w:val="00AD7C3C"/>
    <w:rsid w:val="00AD7EC1"/>
    <w:rsid w:val="00AE0266"/>
    <w:rsid w:val="00AE02C8"/>
    <w:rsid w:val="00AE02FF"/>
    <w:rsid w:val="00AE078E"/>
    <w:rsid w:val="00AE0BDC"/>
    <w:rsid w:val="00AE1386"/>
    <w:rsid w:val="00AE161E"/>
    <w:rsid w:val="00AE22C3"/>
    <w:rsid w:val="00AE2364"/>
    <w:rsid w:val="00AE361D"/>
    <w:rsid w:val="00AE398F"/>
    <w:rsid w:val="00AE3DCD"/>
    <w:rsid w:val="00AE3DDC"/>
    <w:rsid w:val="00AE4012"/>
    <w:rsid w:val="00AE4665"/>
    <w:rsid w:val="00AE4A5D"/>
    <w:rsid w:val="00AE4D75"/>
    <w:rsid w:val="00AE576A"/>
    <w:rsid w:val="00AE5A62"/>
    <w:rsid w:val="00AE5B0F"/>
    <w:rsid w:val="00AE62B9"/>
    <w:rsid w:val="00AE630E"/>
    <w:rsid w:val="00AE64E1"/>
    <w:rsid w:val="00AE6C44"/>
    <w:rsid w:val="00AE6C8D"/>
    <w:rsid w:val="00AE72F6"/>
    <w:rsid w:val="00AE7408"/>
    <w:rsid w:val="00AE7A08"/>
    <w:rsid w:val="00AF0147"/>
    <w:rsid w:val="00AF147E"/>
    <w:rsid w:val="00AF1B93"/>
    <w:rsid w:val="00AF1DF1"/>
    <w:rsid w:val="00AF2A42"/>
    <w:rsid w:val="00AF35E6"/>
    <w:rsid w:val="00AF37A1"/>
    <w:rsid w:val="00AF3AC1"/>
    <w:rsid w:val="00AF460E"/>
    <w:rsid w:val="00AF5C89"/>
    <w:rsid w:val="00AF64AD"/>
    <w:rsid w:val="00AF6D06"/>
    <w:rsid w:val="00AF77A2"/>
    <w:rsid w:val="00AF79F4"/>
    <w:rsid w:val="00B004A5"/>
    <w:rsid w:val="00B00774"/>
    <w:rsid w:val="00B00D62"/>
    <w:rsid w:val="00B00F8F"/>
    <w:rsid w:val="00B015CE"/>
    <w:rsid w:val="00B01F03"/>
    <w:rsid w:val="00B0254A"/>
    <w:rsid w:val="00B02946"/>
    <w:rsid w:val="00B02A8B"/>
    <w:rsid w:val="00B031EA"/>
    <w:rsid w:val="00B04809"/>
    <w:rsid w:val="00B04CA5"/>
    <w:rsid w:val="00B0544B"/>
    <w:rsid w:val="00B05BC6"/>
    <w:rsid w:val="00B05E85"/>
    <w:rsid w:val="00B05EAD"/>
    <w:rsid w:val="00B062D4"/>
    <w:rsid w:val="00B065BF"/>
    <w:rsid w:val="00B07BE3"/>
    <w:rsid w:val="00B12345"/>
    <w:rsid w:val="00B12415"/>
    <w:rsid w:val="00B12E32"/>
    <w:rsid w:val="00B130AC"/>
    <w:rsid w:val="00B141B0"/>
    <w:rsid w:val="00B14560"/>
    <w:rsid w:val="00B14AE1"/>
    <w:rsid w:val="00B16B4B"/>
    <w:rsid w:val="00B16F8B"/>
    <w:rsid w:val="00B17151"/>
    <w:rsid w:val="00B17389"/>
    <w:rsid w:val="00B175CD"/>
    <w:rsid w:val="00B178CA"/>
    <w:rsid w:val="00B17D1D"/>
    <w:rsid w:val="00B17FFC"/>
    <w:rsid w:val="00B2000E"/>
    <w:rsid w:val="00B20762"/>
    <w:rsid w:val="00B22589"/>
    <w:rsid w:val="00B23E6D"/>
    <w:rsid w:val="00B242EA"/>
    <w:rsid w:val="00B24896"/>
    <w:rsid w:val="00B25682"/>
    <w:rsid w:val="00B25986"/>
    <w:rsid w:val="00B25A73"/>
    <w:rsid w:val="00B26608"/>
    <w:rsid w:val="00B3104B"/>
    <w:rsid w:val="00B3119F"/>
    <w:rsid w:val="00B31A0B"/>
    <w:rsid w:val="00B3229E"/>
    <w:rsid w:val="00B32480"/>
    <w:rsid w:val="00B33348"/>
    <w:rsid w:val="00B33817"/>
    <w:rsid w:val="00B3395F"/>
    <w:rsid w:val="00B34231"/>
    <w:rsid w:val="00B34965"/>
    <w:rsid w:val="00B34C53"/>
    <w:rsid w:val="00B34CC6"/>
    <w:rsid w:val="00B35155"/>
    <w:rsid w:val="00B35367"/>
    <w:rsid w:val="00B3540F"/>
    <w:rsid w:val="00B35478"/>
    <w:rsid w:val="00B35C1C"/>
    <w:rsid w:val="00B36571"/>
    <w:rsid w:val="00B37045"/>
    <w:rsid w:val="00B37567"/>
    <w:rsid w:val="00B37FC0"/>
    <w:rsid w:val="00B40215"/>
    <w:rsid w:val="00B40607"/>
    <w:rsid w:val="00B411F0"/>
    <w:rsid w:val="00B412BD"/>
    <w:rsid w:val="00B41382"/>
    <w:rsid w:val="00B41678"/>
    <w:rsid w:val="00B425E5"/>
    <w:rsid w:val="00B42A80"/>
    <w:rsid w:val="00B42A92"/>
    <w:rsid w:val="00B42E97"/>
    <w:rsid w:val="00B432B5"/>
    <w:rsid w:val="00B4339C"/>
    <w:rsid w:val="00B436F7"/>
    <w:rsid w:val="00B438DC"/>
    <w:rsid w:val="00B4393B"/>
    <w:rsid w:val="00B4495E"/>
    <w:rsid w:val="00B44F73"/>
    <w:rsid w:val="00B45172"/>
    <w:rsid w:val="00B45419"/>
    <w:rsid w:val="00B45724"/>
    <w:rsid w:val="00B474D9"/>
    <w:rsid w:val="00B500F0"/>
    <w:rsid w:val="00B50242"/>
    <w:rsid w:val="00B511E7"/>
    <w:rsid w:val="00B513E8"/>
    <w:rsid w:val="00B5214E"/>
    <w:rsid w:val="00B52332"/>
    <w:rsid w:val="00B5283B"/>
    <w:rsid w:val="00B533C5"/>
    <w:rsid w:val="00B53D56"/>
    <w:rsid w:val="00B53E3A"/>
    <w:rsid w:val="00B53F44"/>
    <w:rsid w:val="00B54030"/>
    <w:rsid w:val="00B54CE6"/>
    <w:rsid w:val="00B54E2C"/>
    <w:rsid w:val="00B55477"/>
    <w:rsid w:val="00B5649B"/>
    <w:rsid w:val="00B565BD"/>
    <w:rsid w:val="00B5665A"/>
    <w:rsid w:val="00B56B6A"/>
    <w:rsid w:val="00B56E40"/>
    <w:rsid w:val="00B573CA"/>
    <w:rsid w:val="00B57D8B"/>
    <w:rsid w:val="00B60B3A"/>
    <w:rsid w:val="00B60C81"/>
    <w:rsid w:val="00B612C4"/>
    <w:rsid w:val="00B62882"/>
    <w:rsid w:val="00B62F83"/>
    <w:rsid w:val="00B6315E"/>
    <w:rsid w:val="00B63379"/>
    <w:rsid w:val="00B63D69"/>
    <w:rsid w:val="00B64C93"/>
    <w:rsid w:val="00B65CB5"/>
    <w:rsid w:val="00B66456"/>
    <w:rsid w:val="00B669C9"/>
    <w:rsid w:val="00B670D8"/>
    <w:rsid w:val="00B67B70"/>
    <w:rsid w:val="00B67E49"/>
    <w:rsid w:val="00B67F27"/>
    <w:rsid w:val="00B70284"/>
    <w:rsid w:val="00B71672"/>
    <w:rsid w:val="00B71BA9"/>
    <w:rsid w:val="00B71E0F"/>
    <w:rsid w:val="00B71E51"/>
    <w:rsid w:val="00B72445"/>
    <w:rsid w:val="00B72595"/>
    <w:rsid w:val="00B73444"/>
    <w:rsid w:val="00B73F1B"/>
    <w:rsid w:val="00B755B6"/>
    <w:rsid w:val="00B75FB4"/>
    <w:rsid w:val="00B7624A"/>
    <w:rsid w:val="00B77516"/>
    <w:rsid w:val="00B8006B"/>
    <w:rsid w:val="00B80BC1"/>
    <w:rsid w:val="00B80D70"/>
    <w:rsid w:val="00B81285"/>
    <w:rsid w:val="00B81518"/>
    <w:rsid w:val="00B8190B"/>
    <w:rsid w:val="00B83142"/>
    <w:rsid w:val="00B83332"/>
    <w:rsid w:val="00B83450"/>
    <w:rsid w:val="00B83D70"/>
    <w:rsid w:val="00B843C0"/>
    <w:rsid w:val="00B84705"/>
    <w:rsid w:val="00B84DED"/>
    <w:rsid w:val="00B84F8B"/>
    <w:rsid w:val="00B853CB"/>
    <w:rsid w:val="00B85E1E"/>
    <w:rsid w:val="00B85E42"/>
    <w:rsid w:val="00B85FBD"/>
    <w:rsid w:val="00B86291"/>
    <w:rsid w:val="00B8727A"/>
    <w:rsid w:val="00B9042B"/>
    <w:rsid w:val="00B90594"/>
    <w:rsid w:val="00B9061E"/>
    <w:rsid w:val="00B90AE4"/>
    <w:rsid w:val="00B91861"/>
    <w:rsid w:val="00B9231A"/>
    <w:rsid w:val="00B92AD4"/>
    <w:rsid w:val="00B92C4E"/>
    <w:rsid w:val="00B931BD"/>
    <w:rsid w:val="00B937B2"/>
    <w:rsid w:val="00B93C34"/>
    <w:rsid w:val="00B94062"/>
    <w:rsid w:val="00B945F4"/>
    <w:rsid w:val="00B94779"/>
    <w:rsid w:val="00B94C8E"/>
    <w:rsid w:val="00B94D58"/>
    <w:rsid w:val="00B954E6"/>
    <w:rsid w:val="00B955BB"/>
    <w:rsid w:val="00B95BEB"/>
    <w:rsid w:val="00B96296"/>
    <w:rsid w:val="00B96AED"/>
    <w:rsid w:val="00B96CA3"/>
    <w:rsid w:val="00B971E8"/>
    <w:rsid w:val="00B9737E"/>
    <w:rsid w:val="00BA020A"/>
    <w:rsid w:val="00BA0350"/>
    <w:rsid w:val="00BA0ED5"/>
    <w:rsid w:val="00BA175B"/>
    <w:rsid w:val="00BA176C"/>
    <w:rsid w:val="00BA191E"/>
    <w:rsid w:val="00BA1A6F"/>
    <w:rsid w:val="00BA255C"/>
    <w:rsid w:val="00BA29E5"/>
    <w:rsid w:val="00BA37A4"/>
    <w:rsid w:val="00BA4250"/>
    <w:rsid w:val="00BA4744"/>
    <w:rsid w:val="00BA4A22"/>
    <w:rsid w:val="00BA5516"/>
    <w:rsid w:val="00BA5667"/>
    <w:rsid w:val="00BA581B"/>
    <w:rsid w:val="00BA5F05"/>
    <w:rsid w:val="00BA69D4"/>
    <w:rsid w:val="00BA6BC2"/>
    <w:rsid w:val="00BA6DED"/>
    <w:rsid w:val="00BA71A2"/>
    <w:rsid w:val="00BA76AE"/>
    <w:rsid w:val="00BA78F7"/>
    <w:rsid w:val="00BA7C7D"/>
    <w:rsid w:val="00BB0ACD"/>
    <w:rsid w:val="00BB0EE6"/>
    <w:rsid w:val="00BB1347"/>
    <w:rsid w:val="00BB1722"/>
    <w:rsid w:val="00BB1EA9"/>
    <w:rsid w:val="00BB240D"/>
    <w:rsid w:val="00BB2E9D"/>
    <w:rsid w:val="00BB3BE1"/>
    <w:rsid w:val="00BB4EC2"/>
    <w:rsid w:val="00BB5544"/>
    <w:rsid w:val="00BB5781"/>
    <w:rsid w:val="00BB58F8"/>
    <w:rsid w:val="00BB6719"/>
    <w:rsid w:val="00BB7320"/>
    <w:rsid w:val="00BB74FE"/>
    <w:rsid w:val="00BB7551"/>
    <w:rsid w:val="00BB7841"/>
    <w:rsid w:val="00BB7E43"/>
    <w:rsid w:val="00BB7F2B"/>
    <w:rsid w:val="00BB7F68"/>
    <w:rsid w:val="00BB7F83"/>
    <w:rsid w:val="00BC052F"/>
    <w:rsid w:val="00BC0FA6"/>
    <w:rsid w:val="00BC17ED"/>
    <w:rsid w:val="00BC183B"/>
    <w:rsid w:val="00BC1CE3"/>
    <w:rsid w:val="00BC2A16"/>
    <w:rsid w:val="00BC2F59"/>
    <w:rsid w:val="00BC2F83"/>
    <w:rsid w:val="00BC2FB0"/>
    <w:rsid w:val="00BC4350"/>
    <w:rsid w:val="00BC448F"/>
    <w:rsid w:val="00BC47A2"/>
    <w:rsid w:val="00BC49E5"/>
    <w:rsid w:val="00BC4CB3"/>
    <w:rsid w:val="00BC5980"/>
    <w:rsid w:val="00BC59B0"/>
    <w:rsid w:val="00BC6566"/>
    <w:rsid w:val="00BC785C"/>
    <w:rsid w:val="00BC7E15"/>
    <w:rsid w:val="00BD0A8C"/>
    <w:rsid w:val="00BD0BCB"/>
    <w:rsid w:val="00BD1AF5"/>
    <w:rsid w:val="00BD2188"/>
    <w:rsid w:val="00BD2567"/>
    <w:rsid w:val="00BD271E"/>
    <w:rsid w:val="00BD27E7"/>
    <w:rsid w:val="00BD2838"/>
    <w:rsid w:val="00BD2C9D"/>
    <w:rsid w:val="00BD35F3"/>
    <w:rsid w:val="00BD411E"/>
    <w:rsid w:val="00BD55BC"/>
    <w:rsid w:val="00BD5A05"/>
    <w:rsid w:val="00BD61B5"/>
    <w:rsid w:val="00BD62DE"/>
    <w:rsid w:val="00BD639B"/>
    <w:rsid w:val="00BD6D06"/>
    <w:rsid w:val="00BD6E17"/>
    <w:rsid w:val="00BD702B"/>
    <w:rsid w:val="00BD75E4"/>
    <w:rsid w:val="00BD7747"/>
    <w:rsid w:val="00BD7FD5"/>
    <w:rsid w:val="00BE0843"/>
    <w:rsid w:val="00BE0EAB"/>
    <w:rsid w:val="00BE14C8"/>
    <w:rsid w:val="00BE1772"/>
    <w:rsid w:val="00BE1F3C"/>
    <w:rsid w:val="00BE229E"/>
    <w:rsid w:val="00BE2613"/>
    <w:rsid w:val="00BE2C5B"/>
    <w:rsid w:val="00BE2E1D"/>
    <w:rsid w:val="00BE316F"/>
    <w:rsid w:val="00BE38C2"/>
    <w:rsid w:val="00BE3AF1"/>
    <w:rsid w:val="00BE3CDB"/>
    <w:rsid w:val="00BE3DF9"/>
    <w:rsid w:val="00BE42B4"/>
    <w:rsid w:val="00BE42E0"/>
    <w:rsid w:val="00BE46D6"/>
    <w:rsid w:val="00BE48E4"/>
    <w:rsid w:val="00BE4ADD"/>
    <w:rsid w:val="00BE4B6C"/>
    <w:rsid w:val="00BE52A1"/>
    <w:rsid w:val="00BE5956"/>
    <w:rsid w:val="00BE5A23"/>
    <w:rsid w:val="00BE686D"/>
    <w:rsid w:val="00BE7430"/>
    <w:rsid w:val="00BF0092"/>
    <w:rsid w:val="00BF0214"/>
    <w:rsid w:val="00BF0756"/>
    <w:rsid w:val="00BF0DE1"/>
    <w:rsid w:val="00BF1146"/>
    <w:rsid w:val="00BF17D6"/>
    <w:rsid w:val="00BF2052"/>
    <w:rsid w:val="00BF21E5"/>
    <w:rsid w:val="00BF2909"/>
    <w:rsid w:val="00BF3333"/>
    <w:rsid w:val="00BF352B"/>
    <w:rsid w:val="00BF3E3B"/>
    <w:rsid w:val="00BF4570"/>
    <w:rsid w:val="00BF4EAB"/>
    <w:rsid w:val="00BF4FFE"/>
    <w:rsid w:val="00BF5144"/>
    <w:rsid w:val="00BF51EC"/>
    <w:rsid w:val="00BF57DE"/>
    <w:rsid w:val="00BF5E62"/>
    <w:rsid w:val="00BF61ED"/>
    <w:rsid w:val="00BF752D"/>
    <w:rsid w:val="00BF783C"/>
    <w:rsid w:val="00BF78A7"/>
    <w:rsid w:val="00BF7DA8"/>
    <w:rsid w:val="00C00751"/>
    <w:rsid w:val="00C00823"/>
    <w:rsid w:val="00C00D63"/>
    <w:rsid w:val="00C012DD"/>
    <w:rsid w:val="00C01FE2"/>
    <w:rsid w:val="00C0204B"/>
    <w:rsid w:val="00C02854"/>
    <w:rsid w:val="00C028AE"/>
    <w:rsid w:val="00C03F79"/>
    <w:rsid w:val="00C0424E"/>
    <w:rsid w:val="00C0426E"/>
    <w:rsid w:val="00C0478C"/>
    <w:rsid w:val="00C06535"/>
    <w:rsid w:val="00C0685F"/>
    <w:rsid w:val="00C07D43"/>
    <w:rsid w:val="00C104D4"/>
    <w:rsid w:val="00C10B69"/>
    <w:rsid w:val="00C1124F"/>
    <w:rsid w:val="00C1172B"/>
    <w:rsid w:val="00C11F88"/>
    <w:rsid w:val="00C12489"/>
    <w:rsid w:val="00C124DC"/>
    <w:rsid w:val="00C12A6F"/>
    <w:rsid w:val="00C13515"/>
    <w:rsid w:val="00C14305"/>
    <w:rsid w:val="00C1520D"/>
    <w:rsid w:val="00C168C1"/>
    <w:rsid w:val="00C174EF"/>
    <w:rsid w:val="00C17FED"/>
    <w:rsid w:val="00C20132"/>
    <w:rsid w:val="00C201E9"/>
    <w:rsid w:val="00C204BE"/>
    <w:rsid w:val="00C20583"/>
    <w:rsid w:val="00C20C09"/>
    <w:rsid w:val="00C216D1"/>
    <w:rsid w:val="00C21B35"/>
    <w:rsid w:val="00C2255F"/>
    <w:rsid w:val="00C22B09"/>
    <w:rsid w:val="00C23BD1"/>
    <w:rsid w:val="00C23C14"/>
    <w:rsid w:val="00C23D33"/>
    <w:rsid w:val="00C244DD"/>
    <w:rsid w:val="00C24C6C"/>
    <w:rsid w:val="00C24EB3"/>
    <w:rsid w:val="00C25BC0"/>
    <w:rsid w:val="00C265A4"/>
    <w:rsid w:val="00C26CBA"/>
    <w:rsid w:val="00C26D28"/>
    <w:rsid w:val="00C271E1"/>
    <w:rsid w:val="00C27BD6"/>
    <w:rsid w:val="00C307EF"/>
    <w:rsid w:val="00C30A41"/>
    <w:rsid w:val="00C314E5"/>
    <w:rsid w:val="00C317A2"/>
    <w:rsid w:val="00C31F9F"/>
    <w:rsid w:val="00C32856"/>
    <w:rsid w:val="00C330A1"/>
    <w:rsid w:val="00C331D1"/>
    <w:rsid w:val="00C34763"/>
    <w:rsid w:val="00C34AF6"/>
    <w:rsid w:val="00C34B2F"/>
    <w:rsid w:val="00C35191"/>
    <w:rsid w:val="00C357E7"/>
    <w:rsid w:val="00C3581E"/>
    <w:rsid w:val="00C3638E"/>
    <w:rsid w:val="00C36621"/>
    <w:rsid w:val="00C369AD"/>
    <w:rsid w:val="00C36DFA"/>
    <w:rsid w:val="00C375AC"/>
    <w:rsid w:val="00C375E5"/>
    <w:rsid w:val="00C412CB"/>
    <w:rsid w:val="00C41989"/>
    <w:rsid w:val="00C41BA6"/>
    <w:rsid w:val="00C41CE1"/>
    <w:rsid w:val="00C42E8B"/>
    <w:rsid w:val="00C4368B"/>
    <w:rsid w:val="00C443F9"/>
    <w:rsid w:val="00C44B7F"/>
    <w:rsid w:val="00C44D2B"/>
    <w:rsid w:val="00C46209"/>
    <w:rsid w:val="00C4637A"/>
    <w:rsid w:val="00C46EA1"/>
    <w:rsid w:val="00C46F2E"/>
    <w:rsid w:val="00C47430"/>
    <w:rsid w:val="00C47534"/>
    <w:rsid w:val="00C47D0E"/>
    <w:rsid w:val="00C47DD0"/>
    <w:rsid w:val="00C502C5"/>
    <w:rsid w:val="00C50311"/>
    <w:rsid w:val="00C50B2E"/>
    <w:rsid w:val="00C50DB0"/>
    <w:rsid w:val="00C52544"/>
    <w:rsid w:val="00C52DCB"/>
    <w:rsid w:val="00C53B03"/>
    <w:rsid w:val="00C54754"/>
    <w:rsid w:val="00C54964"/>
    <w:rsid w:val="00C54989"/>
    <w:rsid w:val="00C54C5A"/>
    <w:rsid w:val="00C5500E"/>
    <w:rsid w:val="00C5551D"/>
    <w:rsid w:val="00C55EFB"/>
    <w:rsid w:val="00C5664A"/>
    <w:rsid w:val="00C56AC6"/>
    <w:rsid w:val="00C572D5"/>
    <w:rsid w:val="00C57F7E"/>
    <w:rsid w:val="00C6043E"/>
    <w:rsid w:val="00C61120"/>
    <w:rsid w:val="00C611AF"/>
    <w:rsid w:val="00C613A2"/>
    <w:rsid w:val="00C61A72"/>
    <w:rsid w:val="00C61D59"/>
    <w:rsid w:val="00C61DC2"/>
    <w:rsid w:val="00C61F57"/>
    <w:rsid w:val="00C62233"/>
    <w:rsid w:val="00C62591"/>
    <w:rsid w:val="00C635A2"/>
    <w:rsid w:val="00C639F5"/>
    <w:rsid w:val="00C63EE9"/>
    <w:rsid w:val="00C64A55"/>
    <w:rsid w:val="00C64FA6"/>
    <w:rsid w:val="00C653EF"/>
    <w:rsid w:val="00C659D6"/>
    <w:rsid w:val="00C660FA"/>
    <w:rsid w:val="00C667F2"/>
    <w:rsid w:val="00C66C9D"/>
    <w:rsid w:val="00C66F31"/>
    <w:rsid w:val="00C6757C"/>
    <w:rsid w:val="00C679F7"/>
    <w:rsid w:val="00C67ABD"/>
    <w:rsid w:val="00C711C7"/>
    <w:rsid w:val="00C718E7"/>
    <w:rsid w:val="00C71974"/>
    <w:rsid w:val="00C71BBA"/>
    <w:rsid w:val="00C71BC1"/>
    <w:rsid w:val="00C72C80"/>
    <w:rsid w:val="00C731F5"/>
    <w:rsid w:val="00C732AF"/>
    <w:rsid w:val="00C74617"/>
    <w:rsid w:val="00C74DBB"/>
    <w:rsid w:val="00C7509B"/>
    <w:rsid w:val="00C750AF"/>
    <w:rsid w:val="00C75294"/>
    <w:rsid w:val="00C75DE9"/>
    <w:rsid w:val="00C75F30"/>
    <w:rsid w:val="00C80081"/>
    <w:rsid w:val="00C806D0"/>
    <w:rsid w:val="00C8080D"/>
    <w:rsid w:val="00C81035"/>
    <w:rsid w:val="00C81343"/>
    <w:rsid w:val="00C8204C"/>
    <w:rsid w:val="00C820E1"/>
    <w:rsid w:val="00C8293F"/>
    <w:rsid w:val="00C82E80"/>
    <w:rsid w:val="00C8301D"/>
    <w:rsid w:val="00C835DA"/>
    <w:rsid w:val="00C837A3"/>
    <w:rsid w:val="00C84BFB"/>
    <w:rsid w:val="00C858AB"/>
    <w:rsid w:val="00C85B38"/>
    <w:rsid w:val="00C8612E"/>
    <w:rsid w:val="00C8702F"/>
    <w:rsid w:val="00C87748"/>
    <w:rsid w:val="00C902A7"/>
    <w:rsid w:val="00C9186C"/>
    <w:rsid w:val="00C924E7"/>
    <w:rsid w:val="00C92937"/>
    <w:rsid w:val="00C92B7B"/>
    <w:rsid w:val="00C944CB"/>
    <w:rsid w:val="00C95037"/>
    <w:rsid w:val="00C9506A"/>
    <w:rsid w:val="00C9512F"/>
    <w:rsid w:val="00C95FA7"/>
    <w:rsid w:val="00C95FAC"/>
    <w:rsid w:val="00C96895"/>
    <w:rsid w:val="00C97E86"/>
    <w:rsid w:val="00CA0020"/>
    <w:rsid w:val="00CA0484"/>
    <w:rsid w:val="00CA0626"/>
    <w:rsid w:val="00CA090D"/>
    <w:rsid w:val="00CA0A46"/>
    <w:rsid w:val="00CA0E37"/>
    <w:rsid w:val="00CA0EB9"/>
    <w:rsid w:val="00CA1EEB"/>
    <w:rsid w:val="00CA248C"/>
    <w:rsid w:val="00CA2AE9"/>
    <w:rsid w:val="00CA2CF8"/>
    <w:rsid w:val="00CA33FD"/>
    <w:rsid w:val="00CA358B"/>
    <w:rsid w:val="00CA3671"/>
    <w:rsid w:val="00CA3682"/>
    <w:rsid w:val="00CA37FC"/>
    <w:rsid w:val="00CA3A25"/>
    <w:rsid w:val="00CA3A32"/>
    <w:rsid w:val="00CA3F40"/>
    <w:rsid w:val="00CA4285"/>
    <w:rsid w:val="00CA42FF"/>
    <w:rsid w:val="00CA4688"/>
    <w:rsid w:val="00CA498C"/>
    <w:rsid w:val="00CA4BA2"/>
    <w:rsid w:val="00CA5D66"/>
    <w:rsid w:val="00CA6561"/>
    <w:rsid w:val="00CA6EB4"/>
    <w:rsid w:val="00CA77DF"/>
    <w:rsid w:val="00CA7CC9"/>
    <w:rsid w:val="00CA7CD6"/>
    <w:rsid w:val="00CB01DF"/>
    <w:rsid w:val="00CB08F4"/>
    <w:rsid w:val="00CB0912"/>
    <w:rsid w:val="00CB0C3D"/>
    <w:rsid w:val="00CB125A"/>
    <w:rsid w:val="00CB169F"/>
    <w:rsid w:val="00CB191B"/>
    <w:rsid w:val="00CB199A"/>
    <w:rsid w:val="00CB1AE8"/>
    <w:rsid w:val="00CB1FC8"/>
    <w:rsid w:val="00CB2174"/>
    <w:rsid w:val="00CB272B"/>
    <w:rsid w:val="00CB2D49"/>
    <w:rsid w:val="00CB454D"/>
    <w:rsid w:val="00CB4BF5"/>
    <w:rsid w:val="00CB4E97"/>
    <w:rsid w:val="00CB66C7"/>
    <w:rsid w:val="00CB6C1A"/>
    <w:rsid w:val="00CB73B1"/>
    <w:rsid w:val="00CB7ACE"/>
    <w:rsid w:val="00CC0084"/>
    <w:rsid w:val="00CC0264"/>
    <w:rsid w:val="00CC0AAD"/>
    <w:rsid w:val="00CC1DC9"/>
    <w:rsid w:val="00CC21CC"/>
    <w:rsid w:val="00CC2291"/>
    <w:rsid w:val="00CC2602"/>
    <w:rsid w:val="00CC319D"/>
    <w:rsid w:val="00CC3576"/>
    <w:rsid w:val="00CC35B4"/>
    <w:rsid w:val="00CC3C1B"/>
    <w:rsid w:val="00CC40F7"/>
    <w:rsid w:val="00CC4344"/>
    <w:rsid w:val="00CC46F5"/>
    <w:rsid w:val="00CC4999"/>
    <w:rsid w:val="00CC4F2D"/>
    <w:rsid w:val="00CC5F8A"/>
    <w:rsid w:val="00CC6590"/>
    <w:rsid w:val="00CC6EA3"/>
    <w:rsid w:val="00CC7030"/>
    <w:rsid w:val="00CC7564"/>
    <w:rsid w:val="00CD011F"/>
    <w:rsid w:val="00CD04C1"/>
    <w:rsid w:val="00CD18DF"/>
    <w:rsid w:val="00CD1DA2"/>
    <w:rsid w:val="00CD2C30"/>
    <w:rsid w:val="00CD2DBE"/>
    <w:rsid w:val="00CD3D28"/>
    <w:rsid w:val="00CD4173"/>
    <w:rsid w:val="00CD5525"/>
    <w:rsid w:val="00CD5664"/>
    <w:rsid w:val="00CD58BA"/>
    <w:rsid w:val="00CD5987"/>
    <w:rsid w:val="00CD5A14"/>
    <w:rsid w:val="00CD67E1"/>
    <w:rsid w:val="00CD6AB0"/>
    <w:rsid w:val="00CD6E3E"/>
    <w:rsid w:val="00CD74F3"/>
    <w:rsid w:val="00CD780C"/>
    <w:rsid w:val="00CD781D"/>
    <w:rsid w:val="00CE023C"/>
    <w:rsid w:val="00CE034F"/>
    <w:rsid w:val="00CE0AB4"/>
    <w:rsid w:val="00CE0D1C"/>
    <w:rsid w:val="00CE172F"/>
    <w:rsid w:val="00CE1FCF"/>
    <w:rsid w:val="00CE21FB"/>
    <w:rsid w:val="00CE2D03"/>
    <w:rsid w:val="00CE2D7F"/>
    <w:rsid w:val="00CE2F74"/>
    <w:rsid w:val="00CE30C0"/>
    <w:rsid w:val="00CE37F6"/>
    <w:rsid w:val="00CE4139"/>
    <w:rsid w:val="00CE4411"/>
    <w:rsid w:val="00CE47B9"/>
    <w:rsid w:val="00CE5B07"/>
    <w:rsid w:val="00CE5C7C"/>
    <w:rsid w:val="00CE5D84"/>
    <w:rsid w:val="00CE615A"/>
    <w:rsid w:val="00CE61C2"/>
    <w:rsid w:val="00CE66E5"/>
    <w:rsid w:val="00CF0F1A"/>
    <w:rsid w:val="00CF1472"/>
    <w:rsid w:val="00CF1541"/>
    <w:rsid w:val="00CF17FD"/>
    <w:rsid w:val="00CF19CA"/>
    <w:rsid w:val="00CF2191"/>
    <w:rsid w:val="00CF2314"/>
    <w:rsid w:val="00CF24C6"/>
    <w:rsid w:val="00CF2501"/>
    <w:rsid w:val="00CF27B8"/>
    <w:rsid w:val="00CF2EF7"/>
    <w:rsid w:val="00CF3137"/>
    <w:rsid w:val="00CF3361"/>
    <w:rsid w:val="00CF566D"/>
    <w:rsid w:val="00CF578F"/>
    <w:rsid w:val="00CF5CF4"/>
    <w:rsid w:val="00CF602E"/>
    <w:rsid w:val="00CF6448"/>
    <w:rsid w:val="00CF6623"/>
    <w:rsid w:val="00CF66A1"/>
    <w:rsid w:val="00D00103"/>
    <w:rsid w:val="00D018E8"/>
    <w:rsid w:val="00D01952"/>
    <w:rsid w:val="00D01E58"/>
    <w:rsid w:val="00D01F2E"/>
    <w:rsid w:val="00D01FC2"/>
    <w:rsid w:val="00D0262D"/>
    <w:rsid w:val="00D02815"/>
    <w:rsid w:val="00D02EC9"/>
    <w:rsid w:val="00D03688"/>
    <w:rsid w:val="00D037FD"/>
    <w:rsid w:val="00D03A9C"/>
    <w:rsid w:val="00D03D6E"/>
    <w:rsid w:val="00D04169"/>
    <w:rsid w:val="00D04FC4"/>
    <w:rsid w:val="00D05713"/>
    <w:rsid w:val="00D0577D"/>
    <w:rsid w:val="00D05C32"/>
    <w:rsid w:val="00D05CA3"/>
    <w:rsid w:val="00D05FF9"/>
    <w:rsid w:val="00D06952"/>
    <w:rsid w:val="00D075B2"/>
    <w:rsid w:val="00D07A46"/>
    <w:rsid w:val="00D07AF8"/>
    <w:rsid w:val="00D100E2"/>
    <w:rsid w:val="00D108A4"/>
    <w:rsid w:val="00D1148B"/>
    <w:rsid w:val="00D118B6"/>
    <w:rsid w:val="00D11AAD"/>
    <w:rsid w:val="00D12936"/>
    <w:rsid w:val="00D13D0D"/>
    <w:rsid w:val="00D14D87"/>
    <w:rsid w:val="00D158EC"/>
    <w:rsid w:val="00D15D8C"/>
    <w:rsid w:val="00D1607F"/>
    <w:rsid w:val="00D16A08"/>
    <w:rsid w:val="00D17748"/>
    <w:rsid w:val="00D178B3"/>
    <w:rsid w:val="00D17BA9"/>
    <w:rsid w:val="00D20195"/>
    <w:rsid w:val="00D2040E"/>
    <w:rsid w:val="00D209F9"/>
    <w:rsid w:val="00D20B8B"/>
    <w:rsid w:val="00D20EEE"/>
    <w:rsid w:val="00D21454"/>
    <w:rsid w:val="00D23578"/>
    <w:rsid w:val="00D23967"/>
    <w:rsid w:val="00D23AEF"/>
    <w:rsid w:val="00D24C9F"/>
    <w:rsid w:val="00D25C82"/>
    <w:rsid w:val="00D25FDF"/>
    <w:rsid w:val="00D2630F"/>
    <w:rsid w:val="00D268CC"/>
    <w:rsid w:val="00D26DE1"/>
    <w:rsid w:val="00D270DE"/>
    <w:rsid w:val="00D274B9"/>
    <w:rsid w:val="00D27A93"/>
    <w:rsid w:val="00D27C17"/>
    <w:rsid w:val="00D30399"/>
    <w:rsid w:val="00D30802"/>
    <w:rsid w:val="00D30B6D"/>
    <w:rsid w:val="00D313B7"/>
    <w:rsid w:val="00D31425"/>
    <w:rsid w:val="00D3142F"/>
    <w:rsid w:val="00D3162A"/>
    <w:rsid w:val="00D322F4"/>
    <w:rsid w:val="00D32FF7"/>
    <w:rsid w:val="00D33299"/>
    <w:rsid w:val="00D33538"/>
    <w:rsid w:val="00D339E6"/>
    <w:rsid w:val="00D3420B"/>
    <w:rsid w:val="00D34F42"/>
    <w:rsid w:val="00D34FF1"/>
    <w:rsid w:val="00D35348"/>
    <w:rsid w:val="00D35641"/>
    <w:rsid w:val="00D35BC7"/>
    <w:rsid w:val="00D36066"/>
    <w:rsid w:val="00D3620F"/>
    <w:rsid w:val="00D362A7"/>
    <w:rsid w:val="00D3643C"/>
    <w:rsid w:val="00D372A7"/>
    <w:rsid w:val="00D37592"/>
    <w:rsid w:val="00D3799C"/>
    <w:rsid w:val="00D37A87"/>
    <w:rsid w:val="00D37E29"/>
    <w:rsid w:val="00D4072E"/>
    <w:rsid w:val="00D41FD3"/>
    <w:rsid w:val="00D422FC"/>
    <w:rsid w:val="00D44607"/>
    <w:rsid w:val="00D4486F"/>
    <w:rsid w:val="00D44C7F"/>
    <w:rsid w:val="00D459A9"/>
    <w:rsid w:val="00D460F4"/>
    <w:rsid w:val="00D469D8"/>
    <w:rsid w:val="00D47856"/>
    <w:rsid w:val="00D479D4"/>
    <w:rsid w:val="00D502A8"/>
    <w:rsid w:val="00D50437"/>
    <w:rsid w:val="00D517CE"/>
    <w:rsid w:val="00D51D76"/>
    <w:rsid w:val="00D5260F"/>
    <w:rsid w:val="00D5298B"/>
    <w:rsid w:val="00D52ACD"/>
    <w:rsid w:val="00D5367E"/>
    <w:rsid w:val="00D54200"/>
    <w:rsid w:val="00D5477F"/>
    <w:rsid w:val="00D54E92"/>
    <w:rsid w:val="00D553AE"/>
    <w:rsid w:val="00D55A79"/>
    <w:rsid w:val="00D55AFB"/>
    <w:rsid w:val="00D55B2B"/>
    <w:rsid w:val="00D55D00"/>
    <w:rsid w:val="00D56C3B"/>
    <w:rsid w:val="00D56E4E"/>
    <w:rsid w:val="00D578AB"/>
    <w:rsid w:val="00D60479"/>
    <w:rsid w:val="00D61330"/>
    <w:rsid w:val="00D614E6"/>
    <w:rsid w:val="00D61717"/>
    <w:rsid w:val="00D61AAF"/>
    <w:rsid w:val="00D61AFC"/>
    <w:rsid w:val="00D61FE1"/>
    <w:rsid w:val="00D62274"/>
    <w:rsid w:val="00D622AE"/>
    <w:rsid w:val="00D623F9"/>
    <w:rsid w:val="00D62807"/>
    <w:rsid w:val="00D62B59"/>
    <w:rsid w:val="00D6333A"/>
    <w:rsid w:val="00D63DA3"/>
    <w:rsid w:val="00D63E9B"/>
    <w:rsid w:val="00D666FD"/>
    <w:rsid w:val="00D66BD1"/>
    <w:rsid w:val="00D66FFE"/>
    <w:rsid w:val="00D6799E"/>
    <w:rsid w:val="00D679F2"/>
    <w:rsid w:val="00D67D2B"/>
    <w:rsid w:val="00D67D90"/>
    <w:rsid w:val="00D67E24"/>
    <w:rsid w:val="00D67EEC"/>
    <w:rsid w:val="00D67FDE"/>
    <w:rsid w:val="00D70005"/>
    <w:rsid w:val="00D706DE"/>
    <w:rsid w:val="00D70E11"/>
    <w:rsid w:val="00D7169B"/>
    <w:rsid w:val="00D72138"/>
    <w:rsid w:val="00D726FF"/>
    <w:rsid w:val="00D728BE"/>
    <w:rsid w:val="00D72F97"/>
    <w:rsid w:val="00D74139"/>
    <w:rsid w:val="00D74207"/>
    <w:rsid w:val="00D745BB"/>
    <w:rsid w:val="00D748CD"/>
    <w:rsid w:val="00D7555D"/>
    <w:rsid w:val="00D7556D"/>
    <w:rsid w:val="00D75B44"/>
    <w:rsid w:val="00D75EDA"/>
    <w:rsid w:val="00D765F6"/>
    <w:rsid w:val="00D7667A"/>
    <w:rsid w:val="00D76716"/>
    <w:rsid w:val="00D7684F"/>
    <w:rsid w:val="00D76C45"/>
    <w:rsid w:val="00D77B37"/>
    <w:rsid w:val="00D80043"/>
    <w:rsid w:val="00D8069A"/>
    <w:rsid w:val="00D81106"/>
    <w:rsid w:val="00D81945"/>
    <w:rsid w:val="00D82003"/>
    <w:rsid w:val="00D82283"/>
    <w:rsid w:val="00D82799"/>
    <w:rsid w:val="00D82979"/>
    <w:rsid w:val="00D82B62"/>
    <w:rsid w:val="00D82F27"/>
    <w:rsid w:val="00D83151"/>
    <w:rsid w:val="00D83214"/>
    <w:rsid w:val="00D844F9"/>
    <w:rsid w:val="00D8464F"/>
    <w:rsid w:val="00D84722"/>
    <w:rsid w:val="00D847B8"/>
    <w:rsid w:val="00D8486F"/>
    <w:rsid w:val="00D84B2C"/>
    <w:rsid w:val="00D84D03"/>
    <w:rsid w:val="00D84DA7"/>
    <w:rsid w:val="00D84EBD"/>
    <w:rsid w:val="00D85830"/>
    <w:rsid w:val="00D85C94"/>
    <w:rsid w:val="00D863CE"/>
    <w:rsid w:val="00D86553"/>
    <w:rsid w:val="00D86BDB"/>
    <w:rsid w:val="00D87612"/>
    <w:rsid w:val="00D87903"/>
    <w:rsid w:val="00D87AB9"/>
    <w:rsid w:val="00D90F18"/>
    <w:rsid w:val="00D918AE"/>
    <w:rsid w:val="00D91CF6"/>
    <w:rsid w:val="00D91E88"/>
    <w:rsid w:val="00D925F6"/>
    <w:rsid w:val="00D93528"/>
    <w:rsid w:val="00D937A4"/>
    <w:rsid w:val="00D93E96"/>
    <w:rsid w:val="00D946FF"/>
    <w:rsid w:val="00D9497B"/>
    <w:rsid w:val="00D94EC8"/>
    <w:rsid w:val="00D95638"/>
    <w:rsid w:val="00D95FF1"/>
    <w:rsid w:val="00D96C8F"/>
    <w:rsid w:val="00D96FA9"/>
    <w:rsid w:val="00D9753F"/>
    <w:rsid w:val="00D975D2"/>
    <w:rsid w:val="00D979B0"/>
    <w:rsid w:val="00D97E25"/>
    <w:rsid w:val="00D97F4E"/>
    <w:rsid w:val="00DA0DB9"/>
    <w:rsid w:val="00DA289F"/>
    <w:rsid w:val="00DA2EB6"/>
    <w:rsid w:val="00DA351E"/>
    <w:rsid w:val="00DA3C6B"/>
    <w:rsid w:val="00DA3D73"/>
    <w:rsid w:val="00DA42D2"/>
    <w:rsid w:val="00DA464F"/>
    <w:rsid w:val="00DA550E"/>
    <w:rsid w:val="00DA5A28"/>
    <w:rsid w:val="00DA6D64"/>
    <w:rsid w:val="00DA70EB"/>
    <w:rsid w:val="00DA7EFD"/>
    <w:rsid w:val="00DB0387"/>
    <w:rsid w:val="00DB0D05"/>
    <w:rsid w:val="00DB0F90"/>
    <w:rsid w:val="00DB17C2"/>
    <w:rsid w:val="00DB240A"/>
    <w:rsid w:val="00DB2A63"/>
    <w:rsid w:val="00DB318B"/>
    <w:rsid w:val="00DB321D"/>
    <w:rsid w:val="00DB3C88"/>
    <w:rsid w:val="00DB4329"/>
    <w:rsid w:val="00DB5B03"/>
    <w:rsid w:val="00DB65E0"/>
    <w:rsid w:val="00DB7B3C"/>
    <w:rsid w:val="00DB7FAB"/>
    <w:rsid w:val="00DC0212"/>
    <w:rsid w:val="00DC0615"/>
    <w:rsid w:val="00DC0667"/>
    <w:rsid w:val="00DC19F9"/>
    <w:rsid w:val="00DC23FF"/>
    <w:rsid w:val="00DC2AE7"/>
    <w:rsid w:val="00DC2B48"/>
    <w:rsid w:val="00DC4430"/>
    <w:rsid w:val="00DC4511"/>
    <w:rsid w:val="00DC4ACF"/>
    <w:rsid w:val="00DC4DD8"/>
    <w:rsid w:val="00DC5ACD"/>
    <w:rsid w:val="00DC6A61"/>
    <w:rsid w:val="00DC6BD7"/>
    <w:rsid w:val="00DC6C31"/>
    <w:rsid w:val="00DC6D74"/>
    <w:rsid w:val="00DC771B"/>
    <w:rsid w:val="00DD005E"/>
    <w:rsid w:val="00DD0188"/>
    <w:rsid w:val="00DD049A"/>
    <w:rsid w:val="00DD06A8"/>
    <w:rsid w:val="00DD0886"/>
    <w:rsid w:val="00DD0AA5"/>
    <w:rsid w:val="00DD0B09"/>
    <w:rsid w:val="00DD0C49"/>
    <w:rsid w:val="00DD103C"/>
    <w:rsid w:val="00DD186E"/>
    <w:rsid w:val="00DD2325"/>
    <w:rsid w:val="00DD2356"/>
    <w:rsid w:val="00DD2931"/>
    <w:rsid w:val="00DD30A2"/>
    <w:rsid w:val="00DD381E"/>
    <w:rsid w:val="00DD3A58"/>
    <w:rsid w:val="00DD3BFD"/>
    <w:rsid w:val="00DD3EF0"/>
    <w:rsid w:val="00DD4333"/>
    <w:rsid w:val="00DD483D"/>
    <w:rsid w:val="00DD4D15"/>
    <w:rsid w:val="00DD7841"/>
    <w:rsid w:val="00DE0143"/>
    <w:rsid w:val="00DE0A6C"/>
    <w:rsid w:val="00DE161A"/>
    <w:rsid w:val="00DE198B"/>
    <w:rsid w:val="00DE1EA2"/>
    <w:rsid w:val="00DE26C8"/>
    <w:rsid w:val="00DE2A3C"/>
    <w:rsid w:val="00DE3875"/>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0E85"/>
    <w:rsid w:val="00DF182B"/>
    <w:rsid w:val="00DF1903"/>
    <w:rsid w:val="00DF201E"/>
    <w:rsid w:val="00DF2FAE"/>
    <w:rsid w:val="00DF3366"/>
    <w:rsid w:val="00DF449F"/>
    <w:rsid w:val="00DF44C5"/>
    <w:rsid w:val="00DF4698"/>
    <w:rsid w:val="00DF512A"/>
    <w:rsid w:val="00DF54B2"/>
    <w:rsid w:val="00DF55E5"/>
    <w:rsid w:val="00DF5BB5"/>
    <w:rsid w:val="00DF6990"/>
    <w:rsid w:val="00DF7188"/>
    <w:rsid w:val="00DF7C6B"/>
    <w:rsid w:val="00E018D8"/>
    <w:rsid w:val="00E0240D"/>
    <w:rsid w:val="00E026E5"/>
    <w:rsid w:val="00E02704"/>
    <w:rsid w:val="00E0292F"/>
    <w:rsid w:val="00E03227"/>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683B"/>
    <w:rsid w:val="00E171B1"/>
    <w:rsid w:val="00E17938"/>
    <w:rsid w:val="00E17D6F"/>
    <w:rsid w:val="00E17E00"/>
    <w:rsid w:val="00E17F65"/>
    <w:rsid w:val="00E201E3"/>
    <w:rsid w:val="00E20BE7"/>
    <w:rsid w:val="00E20E9E"/>
    <w:rsid w:val="00E21341"/>
    <w:rsid w:val="00E21AE1"/>
    <w:rsid w:val="00E21BC7"/>
    <w:rsid w:val="00E21C4B"/>
    <w:rsid w:val="00E21C61"/>
    <w:rsid w:val="00E21C70"/>
    <w:rsid w:val="00E21EF5"/>
    <w:rsid w:val="00E22349"/>
    <w:rsid w:val="00E22374"/>
    <w:rsid w:val="00E23084"/>
    <w:rsid w:val="00E23283"/>
    <w:rsid w:val="00E23394"/>
    <w:rsid w:val="00E23796"/>
    <w:rsid w:val="00E247D9"/>
    <w:rsid w:val="00E24EB7"/>
    <w:rsid w:val="00E25406"/>
    <w:rsid w:val="00E25C2C"/>
    <w:rsid w:val="00E25EFF"/>
    <w:rsid w:val="00E2649F"/>
    <w:rsid w:val="00E268E3"/>
    <w:rsid w:val="00E27FF2"/>
    <w:rsid w:val="00E30A85"/>
    <w:rsid w:val="00E30AD5"/>
    <w:rsid w:val="00E30C5C"/>
    <w:rsid w:val="00E30CFD"/>
    <w:rsid w:val="00E3135D"/>
    <w:rsid w:val="00E31652"/>
    <w:rsid w:val="00E31777"/>
    <w:rsid w:val="00E31DD4"/>
    <w:rsid w:val="00E3266D"/>
    <w:rsid w:val="00E329D8"/>
    <w:rsid w:val="00E32B64"/>
    <w:rsid w:val="00E32E67"/>
    <w:rsid w:val="00E32F62"/>
    <w:rsid w:val="00E331CD"/>
    <w:rsid w:val="00E332B4"/>
    <w:rsid w:val="00E3392C"/>
    <w:rsid w:val="00E33C31"/>
    <w:rsid w:val="00E33F74"/>
    <w:rsid w:val="00E34D6B"/>
    <w:rsid w:val="00E34DD9"/>
    <w:rsid w:val="00E35063"/>
    <w:rsid w:val="00E35617"/>
    <w:rsid w:val="00E35918"/>
    <w:rsid w:val="00E35DBD"/>
    <w:rsid w:val="00E35ED0"/>
    <w:rsid w:val="00E36A8B"/>
    <w:rsid w:val="00E3729F"/>
    <w:rsid w:val="00E375C4"/>
    <w:rsid w:val="00E4039D"/>
    <w:rsid w:val="00E40876"/>
    <w:rsid w:val="00E41086"/>
    <w:rsid w:val="00E41308"/>
    <w:rsid w:val="00E41383"/>
    <w:rsid w:val="00E41970"/>
    <w:rsid w:val="00E41A46"/>
    <w:rsid w:val="00E41BA9"/>
    <w:rsid w:val="00E41CEF"/>
    <w:rsid w:val="00E424E2"/>
    <w:rsid w:val="00E4364F"/>
    <w:rsid w:val="00E43739"/>
    <w:rsid w:val="00E43B50"/>
    <w:rsid w:val="00E44022"/>
    <w:rsid w:val="00E4432B"/>
    <w:rsid w:val="00E44F4B"/>
    <w:rsid w:val="00E46083"/>
    <w:rsid w:val="00E4616E"/>
    <w:rsid w:val="00E46747"/>
    <w:rsid w:val="00E46BB7"/>
    <w:rsid w:val="00E46D63"/>
    <w:rsid w:val="00E47E09"/>
    <w:rsid w:val="00E50360"/>
    <w:rsid w:val="00E50604"/>
    <w:rsid w:val="00E50ADA"/>
    <w:rsid w:val="00E51380"/>
    <w:rsid w:val="00E513F8"/>
    <w:rsid w:val="00E5171E"/>
    <w:rsid w:val="00E51941"/>
    <w:rsid w:val="00E51FEB"/>
    <w:rsid w:val="00E52804"/>
    <w:rsid w:val="00E530A9"/>
    <w:rsid w:val="00E5353B"/>
    <w:rsid w:val="00E547F4"/>
    <w:rsid w:val="00E54806"/>
    <w:rsid w:val="00E54E98"/>
    <w:rsid w:val="00E55810"/>
    <w:rsid w:val="00E55854"/>
    <w:rsid w:val="00E56051"/>
    <w:rsid w:val="00E56195"/>
    <w:rsid w:val="00E563B1"/>
    <w:rsid w:val="00E57564"/>
    <w:rsid w:val="00E57898"/>
    <w:rsid w:val="00E60414"/>
    <w:rsid w:val="00E62853"/>
    <w:rsid w:val="00E62A8E"/>
    <w:rsid w:val="00E6318C"/>
    <w:rsid w:val="00E640DF"/>
    <w:rsid w:val="00E64117"/>
    <w:rsid w:val="00E64787"/>
    <w:rsid w:val="00E647EB"/>
    <w:rsid w:val="00E650B9"/>
    <w:rsid w:val="00E65548"/>
    <w:rsid w:val="00E66202"/>
    <w:rsid w:val="00E66249"/>
    <w:rsid w:val="00E669C3"/>
    <w:rsid w:val="00E6742F"/>
    <w:rsid w:val="00E677AE"/>
    <w:rsid w:val="00E678B2"/>
    <w:rsid w:val="00E67D00"/>
    <w:rsid w:val="00E70185"/>
    <w:rsid w:val="00E70692"/>
    <w:rsid w:val="00E7100D"/>
    <w:rsid w:val="00E711A0"/>
    <w:rsid w:val="00E7127A"/>
    <w:rsid w:val="00E7134D"/>
    <w:rsid w:val="00E7162C"/>
    <w:rsid w:val="00E719A6"/>
    <w:rsid w:val="00E71C43"/>
    <w:rsid w:val="00E735CC"/>
    <w:rsid w:val="00E73B91"/>
    <w:rsid w:val="00E7428C"/>
    <w:rsid w:val="00E749E5"/>
    <w:rsid w:val="00E74E14"/>
    <w:rsid w:val="00E75087"/>
    <w:rsid w:val="00E7586D"/>
    <w:rsid w:val="00E76492"/>
    <w:rsid w:val="00E77BBA"/>
    <w:rsid w:val="00E77D52"/>
    <w:rsid w:val="00E77E11"/>
    <w:rsid w:val="00E77F2C"/>
    <w:rsid w:val="00E80B99"/>
    <w:rsid w:val="00E80F58"/>
    <w:rsid w:val="00E81C2A"/>
    <w:rsid w:val="00E81D76"/>
    <w:rsid w:val="00E81FD0"/>
    <w:rsid w:val="00E82015"/>
    <w:rsid w:val="00E82D80"/>
    <w:rsid w:val="00E840F8"/>
    <w:rsid w:val="00E84365"/>
    <w:rsid w:val="00E84B53"/>
    <w:rsid w:val="00E8562E"/>
    <w:rsid w:val="00E8578D"/>
    <w:rsid w:val="00E8594A"/>
    <w:rsid w:val="00E85A01"/>
    <w:rsid w:val="00E86460"/>
    <w:rsid w:val="00E86638"/>
    <w:rsid w:val="00E867DF"/>
    <w:rsid w:val="00E872BA"/>
    <w:rsid w:val="00E8733D"/>
    <w:rsid w:val="00E8791F"/>
    <w:rsid w:val="00E901CF"/>
    <w:rsid w:val="00E90CF3"/>
    <w:rsid w:val="00E9123F"/>
    <w:rsid w:val="00E9178C"/>
    <w:rsid w:val="00E91B0D"/>
    <w:rsid w:val="00E91EE0"/>
    <w:rsid w:val="00E920E0"/>
    <w:rsid w:val="00E92336"/>
    <w:rsid w:val="00E92D48"/>
    <w:rsid w:val="00E934BB"/>
    <w:rsid w:val="00E93602"/>
    <w:rsid w:val="00E93CA2"/>
    <w:rsid w:val="00E9479E"/>
    <w:rsid w:val="00E9695A"/>
    <w:rsid w:val="00E97A1F"/>
    <w:rsid w:val="00EA079A"/>
    <w:rsid w:val="00EA08E3"/>
    <w:rsid w:val="00EA0BEE"/>
    <w:rsid w:val="00EA0EA7"/>
    <w:rsid w:val="00EA0F79"/>
    <w:rsid w:val="00EA27AC"/>
    <w:rsid w:val="00EA2D89"/>
    <w:rsid w:val="00EA321B"/>
    <w:rsid w:val="00EA35A4"/>
    <w:rsid w:val="00EA37A7"/>
    <w:rsid w:val="00EA39E5"/>
    <w:rsid w:val="00EA3DCC"/>
    <w:rsid w:val="00EA3F82"/>
    <w:rsid w:val="00EA5081"/>
    <w:rsid w:val="00EA52C9"/>
    <w:rsid w:val="00EA5904"/>
    <w:rsid w:val="00EA5D10"/>
    <w:rsid w:val="00EA5D6D"/>
    <w:rsid w:val="00EA5E3E"/>
    <w:rsid w:val="00EA5E90"/>
    <w:rsid w:val="00EA6AF1"/>
    <w:rsid w:val="00EA6BC7"/>
    <w:rsid w:val="00EA6C6C"/>
    <w:rsid w:val="00EA7BC2"/>
    <w:rsid w:val="00EA7FA0"/>
    <w:rsid w:val="00EB2A76"/>
    <w:rsid w:val="00EB2F7C"/>
    <w:rsid w:val="00EB312C"/>
    <w:rsid w:val="00EB4482"/>
    <w:rsid w:val="00EB4646"/>
    <w:rsid w:val="00EB4BC8"/>
    <w:rsid w:val="00EB50B0"/>
    <w:rsid w:val="00EB53E5"/>
    <w:rsid w:val="00EB57CB"/>
    <w:rsid w:val="00EB6318"/>
    <w:rsid w:val="00EB65BD"/>
    <w:rsid w:val="00EB6918"/>
    <w:rsid w:val="00EB6C85"/>
    <w:rsid w:val="00EB6CE6"/>
    <w:rsid w:val="00EB6D9E"/>
    <w:rsid w:val="00EB78BA"/>
    <w:rsid w:val="00EB7AA5"/>
    <w:rsid w:val="00EC0020"/>
    <w:rsid w:val="00EC0927"/>
    <w:rsid w:val="00EC12F4"/>
    <w:rsid w:val="00EC1D1C"/>
    <w:rsid w:val="00EC2B2E"/>
    <w:rsid w:val="00EC2DBD"/>
    <w:rsid w:val="00EC33BA"/>
    <w:rsid w:val="00EC33D6"/>
    <w:rsid w:val="00EC3863"/>
    <w:rsid w:val="00EC4559"/>
    <w:rsid w:val="00EC48D0"/>
    <w:rsid w:val="00EC492D"/>
    <w:rsid w:val="00EC4B29"/>
    <w:rsid w:val="00EC4B67"/>
    <w:rsid w:val="00EC4F07"/>
    <w:rsid w:val="00EC65BC"/>
    <w:rsid w:val="00EC67AB"/>
    <w:rsid w:val="00EC6828"/>
    <w:rsid w:val="00EC7401"/>
    <w:rsid w:val="00EC7A82"/>
    <w:rsid w:val="00ED01E1"/>
    <w:rsid w:val="00ED046D"/>
    <w:rsid w:val="00ED07AD"/>
    <w:rsid w:val="00ED088B"/>
    <w:rsid w:val="00ED20B8"/>
    <w:rsid w:val="00ED2821"/>
    <w:rsid w:val="00ED2CAC"/>
    <w:rsid w:val="00ED33D8"/>
    <w:rsid w:val="00ED42E6"/>
    <w:rsid w:val="00ED465B"/>
    <w:rsid w:val="00ED4A93"/>
    <w:rsid w:val="00ED4B16"/>
    <w:rsid w:val="00ED5116"/>
    <w:rsid w:val="00ED6328"/>
    <w:rsid w:val="00ED6490"/>
    <w:rsid w:val="00ED6512"/>
    <w:rsid w:val="00ED6AD7"/>
    <w:rsid w:val="00ED6AE3"/>
    <w:rsid w:val="00ED6FED"/>
    <w:rsid w:val="00ED77D0"/>
    <w:rsid w:val="00ED7818"/>
    <w:rsid w:val="00ED7834"/>
    <w:rsid w:val="00ED7A8F"/>
    <w:rsid w:val="00ED7FB4"/>
    <w:rsid w:val="00EE10B4"/>
    <w:rsid w:val="00EE1964"/>
    <w:rsid w:val="00EE1FBC"/>
    <w:rsid w:val="00EE2236"/>
    <w:rsid w:val="00EE3076"/>
    <w:rsid w:val="00EE3297"/>
    <w:rsid w:val="00EE354F"/>
    <w:rsid w:val="00EE5763"/>
    <w:rsid w:val="00EE5BE0"/>
    <w:rsid w:val="00EE5DC5"/>
    <w:rsid w:val="00EE5FA7"/>
    <w:rsid w:val="00EE76DE"/>
    <w:rsid w:val="00EE7810"/>
    <w:rsid w:val="00EE7F88"/>
    <w:rsid w:val="00EF0134"/>
    <w:rsid w:val="00EF02E3"/>
    <w:rsid w:val="00EF0AD6"/>
    <w:rsid w:val="00EF15A0"/>
    <w:rsid w:val="00EF1816"/>
    <w:rsid w:val="00EF1F6B"/>
    <w:rsid w:val="00EF203D"/>
    <w:rsid w:val="00EF20C1"/>
    <w:rsid w:val="00EF218F"/>
    <w:rsid w:val="00EF22B2"/>
    <w:rsid w:val="00EF330E"/>
    <w:rsid w:val="00EF43FC"/>
    <w:rsid w:val="00EF4829"/>
    <w:rsid w:val="00EF5712"/>
    <w:rsid w:val="00EF6359"/>
    <w:rsid w:val="00EF63EF"/>
    <w:rsid w:val="00EF6AB8"/>
    <w:rsid w:val="00EF7018"/>
    <w:rsid w:val="00EF75C6"/>
    <w:rsid w:val="00EF779F"/>
    <w:rsid w:val="00EF7926"/>
    <w:rsid w:val="00EF7B72"/>
    <w:rsid w:val="00EF7F7B"/>
    <w:rsid w:val="00F00A6E"/>
    <w:rsid w:val="00F016B4"/>
    <w:rsid w:val="00F02340"/>
    <w:rsid w:val="00F0289E"/>
    <w:rsid w:val="00F02B64"/>
    <w:rsid w:val="00F02FD5"/>
    <w:rsid w:val="00F04368"/>
    <w:rsid w:val="00F043F8"/>
    <w:rsid w:val="00F04C94"/>
    <w:rsid w:val="00F04F2D"/>
    <w:rsid w:val="00F0543E"/>
    <w:rsid w:val="00F05C10"/>
    <w:rsid w:val="00F05D6E"/>
    <w:rsid w:val="00F0607F"/>
    <w:rsid w:val="00F06513"/>
    <w:rsid w:val="00F06A26"/>
    <w:rsid w:val="00F06AA9"/>
    <w:rsid w:val="00F06CE5"/>
    <w:rsid w:val="00F073ED"/>
    <w:rsid w:val="00F101E9"/>
    <w:rsid w:val="00F1070C"/>
    <w:rsid w:val="00F1071E"/>
    <w:rsid w:val="00F112C0"/>
    <w:rsid w:val="00F11514"/>
    <w:rsid w:val="00F11758"/>
    <w:rsid w:val="00F118FA"/>
    <w:rsid w:val="00F11B3D"/>
    <w:rsid w:val="00F11BDE"/>
    <w:rsid w:val="00F11BF4"/>
    <w:rsid w:val="00F11F44"/>
    <w:rsid w:val="00F123CC"/>
    <w:rsid w:val="00F1299C"/>
    <w:rsid w:val="00F12F2E"/>
    <w:rsid w:val="00F12F93"/>
    <w:rsid w:val="00F131CD"/>
    <w:rsid w:val="00F13622"/>
    <w:rsid w:val="00F14B59"/>
    <w:rsid w:val="00F15940"/>
    <w:rsid w:val="00F15E4B"/>
    <w:rsid w:val="00F161E8"/>
    <w:rsid w:val="00F16624"/>
    <w:rsid w:val="00F16861"/>
    <w:rsid w:val="00F16A60"/>
    <w:rsid w:val="00F16EBC"/>
    <w:rsid w:val="00F17F4B"/>
    <w:rsid w:val="00F17FFA"/>
    <w:rsid w:val="00F20FE1"/>
    <w:rsid w:val="00F2378E"/>
    <w:rsid w:val="00F23900"/>
    <w:rsid w:val="00F23B5E"/>
    <w:rsid w:val="00F240A6"/>
    <w:rsid w:val="00F24FB1"/>
    <w:rsid w:val="00F252EC"/>
    <w:rsid w:val="00F258EC"/>
    <w:rsid w:val="00F25928"/>
    <w:rsid w:val="00F25AC8"/>
    <w:rsid w:val="00F266E5"/>
    <w:rsid w:val="00F26790"/>
    <w:rsid w:val="00F269E1"/>
    <w:rsid w:val="00F26EB6"/>
    <w:rsid w:val="00F27580"/>
    <w:rsid w:val="00F275FB"/>
    <w:rsid w:val="00F27B85"/>
    <w:rsid w:val="00F3250E"/>
    <w:rsid w:val="00F32554"/>
    <w:rsid w:val="00F33056"/>
    <w:rsid w:val="00F330B5"/>
    <w:rsid w:val="00F3352E"/>
    <w:rsid w:val="00F33BBF"/>
    <w:rsid w:val="00F351B1"/>
    <w:rsid w:val="00F351B3"/>
    <w:rsid w:val="00F36844"/>
    <w:rsid w:val="00F370C1"/>
    <w:rsid w:val="00F40FFC"/>
    <w:rsid w:val="00F415B4"/>
    <w:rsid w:val="00F415E2"/>
    <w:rsid w:val="00F416F8"/>
    <w:rsid w:val="00F417FC"/>
    <w:rsid w:val="00F4197D"/>
    <w:rsid w:val="00F41E22"/>
    <w:rsid w:val="00F41E73"/>
    <w:rsid w:val="00F41EED"/>
    <w:rsid w:val="00F421C7"/>
    <w:rsid w:val="00F42E4E"/>
    <w:rsid w:val="00F42F23"/>
    <w:rsid w:val="00F4316C"/>
    <w:rsid w:val="00F43288"/>
    <w:rsid w:val="00F436E4"/>
    <w:rsid w:val="00F43787"/>
    <w:rsid w:val="00F43EEE"/>
    <w:rsid w:val="00F44685"/>
    <w:rsid w:val="00F44C9D"/>
    <w:rsid w:val="00F45054"/>
    <w:rsid w:val="00F458C4"/>
    <w:rsid w:val="00F45DC1"/>
    <w:rsid w:val="00F46573"/>
    <w:rsid w:val="00F4695D"/>
    <w:rsid w:val="00F46D6B"/>
    <w:rsid w:val="00F47492"/>
    <w:rsid w:val="00F504EB"/>
    <w:rsid w:val="00F5111C"/>
    <w:rsid w:val="00F51EB2"/>
    <w:rsid w:val="00F51F9D"/>
    <w:rsid w:val="00F52650"/>
    <w:rsid w:val="00F52755"/>
    <w:rsid w:val="00F5314C"/>
    <w:rsid w:val="00F531BA"/>
    <w:rsid w:val="00F5329C"/>
    <w:rsid w:val="00F533F7"/>
    <w:rsid w:val="00F5378B"/>
    <w:rsid w:val="00F53990"/>
    <w:rsid w:val="00F5463B"/>
    <w:rsid w:val="00F54EDE"/>
    <w:rsid w:val="00F55394"/>
    <w:rsid w:val="00F55583"/>
    <w:rsid w:val="00F55FCF"/>
    <w:rsid w:val="00F565A3"/>
    <w:rsid w:val="00F56C1F"/>
    <w:rsid w:val="00F57757"/>
    <w:rsid w:val="00F61C25"/>
    <w:rsid w:val="00F61C92"/>
    <w:rsid w:val="00F62319"/>
    <w:rsid w:val="00F62328"/>
    <w:rsid w:val="00F625CF"/>
    <w:rsid w:val="00F63F60"/>
    <w:rsid w:val="00F63FDB"/>
    <w:rsid w:val="00F64472"/>
    <w:rsid w:val="00F648AB"/>
    <w:rsid w:val="00F64A99"/>
    <w:rsid w:val="00F653A1"/>
    <w:rsid w:val="00F653C9"/>
    <w:rsid w:val="00F65490"/>
    <w:rsid w:val="00F657DA"/>
    <w:rsid w:val="00F65E10"/>
    <w:rsid w:val="00F67098"/>
    <w:rsid w:val="00F6729D"/>
    <w:rsid w:val="00F67684"/>
    <w:rsid w:val="00F67914"/>
    <w:rsid w:val="00F67D62"/>
    <w:rsid w:val="00F700B9"/>
    <w:rsid w:val="00F707F3"/>
    <w:rsid w:val="00F709FF"/>
    <w:rsid w:val="00F72400"/>
    <w:rsid w:val="00F72415"/>
    <w:rsid w:val="00F726E9"/>
    <w:rsid w:val="00F73297"/>
    <w:rsid w:val="00F734CF"/>
    <w:rsid w:val="00F735EA"/>
    <w:rsid w:val="00F749B4"/>
    <w:rsid w:val="00F760A5"/>
    <w:rsid w:val="00F76959"/>
    <w:rsid w:val="00F76BB9"/>
    <w:rsid w:val="00F76D3A"/>
    <w:rsid w:val="00F77B9D"/>
    <w:rsid w:val="00F8081C"/>
    <w:rsid w:val="00F80AA0"/>
    <w:rsid w:val="00F8129A"/>
    <w:rsid w:val="00F8144D"/>
    <w:rsid w:val="00F81DAF"/>
    <w:rsid w:val="00F81F32"/>
    <w:rsid w:val="00F82035"/>
    <w:rsid w:val="00F8253B"/>
    <w:rsid w:val="00F826ED"/>
    <w:rsid w:val="00F83103"/>
    <w:rsid w:val="00F83716"/>
    <w:rsid w:val="00F83820"/>
    <w:rsid w:val="00F84700"/>
    <w:rsid w:val="00F850BE"/>
    <w:rsid w:val="00F85434"/>
    <w:rsid w:val="00F85E73"/>
    <w:rsid w:val="00F86516"/>
    <w:rsid w:val="00F865D7"/>
    <w:rsid w:val="00F86CE5"/>
    <w:rsid w:val="00F86FB2"/>
    <w:rsid w:val="00F86FE5"/>
    <w:rsid w:val="00F906A8"/>
    <w:rsid w:val="00F909A1"/>
    <w:rsid w:val="00F90B24"/>
    <w:rsid w:val="00F90B8D"/>
    <w:rsid w:val="00F90F96"/>
    <w:rsid w:val="00F91396"/>
    <w:rsid w:val="00F92302"/>
    <w:rsid w:val="00F92582"/>
    <w:rsid w:val="00F926AE"/>
    <w:rsid w:val="00F93028"/>
    <w:rsid w:val="00F93878"/>
    <w:rsid w:val="00F938CB"/>
    <w:rsid w:val="00F93C87"/>
    <w:rsid w:val="00F94134"/>
    <w:rsid w:val="00F944D0"/>
    <w:rsid w:val="00F94659"/>
    <w:rsid w:val="00F94EF6"/>
    <w:rsid w:val="00F956FE"/>
    <w:rsid w:val="00F95920"/>
    <w:rsid w:val="00F95BC3"/>
    <w:rsid w:val="00F9608B"/>
    <w:rsid w:val="00F9608D"/>
    <w:rsid w:val="00F9621D"/>
    <w:rsid w:val="00F9650D"/>
    <w:rsid w:val="00F9662C"/>
    <w:rsid w:val="00F968C9"/>
    <w:rsid w:val="00F9691E"/>
    <w:rsid w:val="00F96E4D"/>
    <w:rsid w:val="00F976C2"/>
    <w:rsid w:val="00F976F0"/>
    <w:rsid w:val="00F97892"/>
    <w:rsid w:val="00F97A09"/>
    <w:rsid w:val="00F97FF0"/>
    <w:rsid w:val="00FA1F9D"/>
    <w:rsid w:val="00FA282C"/>
    <w:rsid w:val="00FA2FA2"/>
    <w:rsid w:val="00FA379A"/>
    <w:rsid w:val="00FA3D47"/>
    <w:rsid w:val="00FA465A"/>
    <w:rsid w:val="00FA57DE"/>
    <w:rsid w:val="00FA5848"/>
    <w:rsid w:val="00FA5D97"/>
    <w:rsid w:val="00FA5FDC"/>
    <w:rsid w:val="00FA635E"/>
    <w:rsid w:val="00FA65B9"/>
    <w:rsid w:val="00FA65F9"/>
    <w:rsid w:val="00FA68C0"/>
    <w:rsid w:val="00FA6C9D"/>
    <w:rsid w:val="00FA7C1E"/>
    <w:rsid w:val="00FA7FD6"/>
    <w:rsid w:val="00FB03CD"/>
    <w:rsid w:val="00FB0460"/>
    <w:rsid w:val="00FB05AF"/>
    <w:rsid w:val="00FB0939"/>
    <w:rsid w:val="00FB30BA"/>
    <w:rsid w:val="00FB39B1"/>
    <w:rsid w:val="00FB3CE5"/>
    <w:rsid w:val="00FB3F1C"/>
    <w:rsid w:val="00FB4217"/>
    <w:rsid w:val="00FB49C1"/>
    <w:rsid w:val="00FB57A9"/>
    <w:rsid w:val="00FB6B65"/>
    <w:rsid w:val="00FB6FED"/>
    <w:rsid w:val="00FB7A2C"/>
    <w:rsid w:val="00FB7BF8"/>
    <w:rsid w:val="00FB7C1A"/>
    <w:rsid w:val="00FC0B5F"/>
    <w:rsid w:val="00FC0B9A"/>
    <w:rsid w:val="00FC10B7"/>
    <w:rsid w:val="00FC14B5"/>
    <w:rsid w:val="00FC19DE"/>
    <w:rsid w:val="00FC2089"/>
    <w:rsid w:val="00FC20C4"/>
    <w:rsid w:val="00FC2281"/>
    <w:rsid w:val="00FC23D0"/>
    <w:rsid w:val="00FC2DD5"/>
    <w:rsid w:val="00FC3B62"/>
    <w:rsid w:val="00FC3D0E"/>
    <w:rsid w:val="00FC4411"/>
    <w:rsid w:val="00FC5394"/>
    <w:rsid w:val="00FC5795"/>
    <w:rsid w:val="00FC5875"/>
    <w:rsid w:val="00FC5A51"/>
    <w:rsid w:val="00FC5B5B"/>
    <w:rsid w:val="00FC685E"/>
    <w:rsid w:val="00FC6FCD"/>
    <w:rsid w:val="00FC75BE"/>
    <w:rsid w:val="00FC77FD"/>
    <w:rsid w:val="00FD150D"/>
    <w:rsid w:val="00FD166B"/>
    <w:rsid w:val="00FD1948"/>
    <w:rsid w:val="00FD1EED"/>
    <w:rsid w:val="00FD20D5"/>
    <w:rsid w:val="00FD217D"/>
    <w:rsid w:val="00FD2615"/>
    <w:rsid w:val="00FD3152"/>
    <w:rsid w:val="00FD352C"/>
    <w:rsid w:val="00FD3AA1"/>
    <w:rsid w:val="00FD405A"/>
    <w:rsid w:val="00FD4821"/>
    <w:rsid w:val="00FD4A0D"/>
    <w:rsid w:val="00FD4CC2"/>
    <w:rsid w:val="00FD5D8B"/>
    <w:rsid w:val="00FD5DB1"/>
    <w:rsid w:val="00FD603F"/>
    <w:rsid w:val="00FD6749"/>
    <w:rsid w:val="00FD6A74"/>
    <w:rsid w:val="00FD6E4E"/>
    <w:rsid w:val="00FD6F8D"/>
    <w:rsid w:val="00FD721E"/>
    <w:rsid w:val="00FD72F4"/>
    <w:rsid w:val="00FE079E"/>
    <w:rsid w:val="00FE0A9E"/>
    <w:rsid w:val="00FE12B1"/>
    <w:rsid w:val="00FE12DF"/>
    <w:rsid w:val="00FE1325"/>
    <w:rsid w:val="00FE1379"/>
    <w:rsid w:val="00FE1FE5"/>
    <w:rsid w:val="00FE243B"/>
    <w:rsid w:val="00FE34B8"/>
    <w:rsid w:val="00FE38F2"/>
    <w:rsid w:val="00FE478B"/>
    <w:rsid w:val="00FE4E7D"/>
    <w:rsid w:val="00FE4F34"/>
    <w:rsid w:val="00FE5B8F"/>
    <w:rsid w:val="00FE6396"/>
    <w:rsid w:val="00FE66FD"/>
    <w:rsid w:val="00FE681E"/>
    <w:rsid w:val="00FE6885"/>
    <w:rsid w:val="00FE6EDB"/>
    <w:rsid w:val="00FF039F"/>
    <w:rsid w:val="00FF03AA"/>
    <w:rsid w:val="00FF0548"/>
    <w:rsid w:val="00FF06D5"/>
    <w:rsid w:val="00FF0B82"/>
    <w:rsid w:val="00FF1734"/>
    <w:rsid w:val="00FF17EF"/>
    <w:rsid w:val="00FF1800"/>
    <w:rsid w:val="00FF18E1"/>
    <w:rsid w:val="00FF2B77"/>
    <w:rsid w:val="00FF2E82"/>
    <w:rsid w:val="00FF3066"/>
    <w:rsid w:val="00FF3328"/>
    <w:rsid w:val="00FF4070"/>
    <w:rsid w:val="00FF4658"/>
    <w:rsid w:val="00FF4C6D"/>
    <w:rsid w:val="00FF5C21"/>
    <w:rsid w:val="00FF60B9"/>
    <w:rsid w:val="00FF6966"/>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4327D"/>
  <w15:docId w15:val="{91066ED7-E368-425F-B7C4-2FA6B972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 w:type="paragraph" w:styleId="Date">
    <w:name w:val="Date"/>
    <w:basedOn w:val="Normal"/>
    <w:next w:val="Normal"/>
    <w:link w:val="DateChar"/>
    <w:uiPriority w:val="99"/>
    <w:semiHidden/>
    <w:unhideWhenUsed/>
    <w:rsid w:val="00CE023C"/>
  </w:style>
  <w:style w:type="character" w:customStyle="1" w:styleId="DateChar">
    <w:name w:val="Date Char"/>
    <w:basedOn w:val="DefaultParagraphFont"/>
    <w:link w:val="Date"/>
    <w:uiPriority w:val="99"/>
    <w:semiHidden/>
    <w:rsid w:val="00CE023C"/>
  </w:style>
  <w:style w:type="character" w:styleId="CommentReference">
    <w:name w:val="annotation reference"/>
    <w:basedOn w:val="DefaultParagraphFont"/>
    <w:uiPriority w:val="99"/>
    <w:semiHidden/>
    <w:unhideWhenUsed/>
    <w:rsid w:val="0062042A"/>
    <w:rPr>
      <w:sz w:val="18"/>
      <w:szCs w:val="18"/>
    </w:rPr>
  </w:style>
  <w:style w:type="paragraph" w:styleId="CommentText">
    <w:name w:val="annotation text"/>
    <w:basedOn w:val="Normal"/>
    <w:link w:val="CommentTextChar"/>
    <w:uiPriority w:val="99"/>
    <w:semiHidden/>
    <w:unhideWhenUsed/>
    <w:rsid w:val="0062042A"/>
    <w:pPr>
      <w:spacing w:line="240" w:lineRule="auto"/>
    </w:pPr>
    <w:rPr>
      <w:sz w:val="24"/>
      <w:szCs w:val="24"/>
    </w:rPr>
  </w:style>
  <w:style w:type="character" w:customStyle="1" w:styleId="CommentTextChar">
    <w:name w:val="Comment Text Char"/>
    <w:basedOn w:val="DefaultParagraphFont"/>
    <w:link w:val="CommentText"/>
    <w:uiPriority w:val="99"/>
    <w:semiHidden/>
    <w:rsid w:val="0062042A"/>
    <w:rPr>
      <w:sz w:val="24"/>
      <w:szCs w:val="24"/>
    </w:rPr>
  </w:style>
  <w:style w:type="paragraph" w:styleId="CommentSubject">
    <w:name w:val="annotation subject"/>
    <w:basedOn w:val="CommentText"/>
    <w:next w:val="CommentText"/>
    <w:link w:val="CommentSubjectChar"/>
    <w:uiPriority w:val="99"/>
    <w:semiHidden/>
    <w:unhideWhenUsed/>
    <w:rsid w:val="0062042A"/>
    <w:rPr>
      <w:b/>
      <w:bCs/>
      <w:sz w:val="20"/>
      <w:szCs w:val="20"/>
    </w:rPr>
  </w:style>
  <w:style w:type="character" w:customStyle="1" w:styleId="CommentSubjectChar">
    <w:name w:val="Comment Subject Char"/>
    <w:basedOn w:val="CommentTextChar"/>
    <w:link w:val="CommentSubject"/>
    <w:uiPriority w:val="99"/>
    <w:semiHidden/>
    <w:rsid w:val="006204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hyperlink" Target="http://eprints.qut.edu.au/72311/"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16D39-ED62-4147-ACC7-F273E3DC0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32748</TotalTime>
  <Pages>31</Pages>
  <Words>8314</Words>
  <Characters>47396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55599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Viet Vo</cp:lastModifiedBy>
  <cp:revision>4777</cp:revision>
  <cp:lastPrinted>2015-07-20T08:16:00Z</cp:lastPrinted>
  <dcterms:created xsi:type="dcterms:W3CDTF">2015-06-15T01:49:00Z</dcterms:created>
  <dcterms:modified xsi:type="dcterms:W3CDTF">2015-09-22T07:58:00Z</dcterms:modified>
</cp:coreProperties>
</file>